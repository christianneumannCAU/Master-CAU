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6D3B9" w14:textId="77777777"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 xml:space="preserve">Christian-Albrechts-Universität zu Kiel </w:t>
      </w:r>
    </w:p>
    <w:p w14:paraId="66B516AE" w14:textId="77777777"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Philosophische Fakultät</w:t>
      </w:r>
    </w:p>
    <w:p w14:paraId="4C33ED13" w14:textId="77777777"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 xml:space="preserve">Institut für Psychologie </w:t>
      </w:r>
    </w:p>
    <w:p w14:paraId="7F1ACB5D" w14:textId="77777777" w:rsidR="009A40FF" w:rsidRPr="000C03D8" w:rsidRDefault="009A40FF" w:rsidP="009A40FF">
      <w:pPr>
        <w:spacing w:line="480" w:lineRule="auto"/>
        <w:jc w:val="center"/>
        <w:rPr>
          <w:rFonts w:ascii="Times New Roman" w:hAnsi="Times New Roman" w:cs="Times New Roman"/>
          <w:sz w:val="24"/>
          <w:szCs w:val="24"/>
        </w:rPr>
      </w:pPr>
    </w:p>
    <w:p w14:paraId="41F8AA58" w14:textId="77777777" w:rsidR="008E395C" w:rsidRPr="000C03D8" w:rsidRDefault="008E395C" w:rsidP="009A40FF">
      <w:pPr>
        <w:spacing w:line="480" w:lineRule="auto"/>
        <w:jc w:val="center"/>
        <w:rPr>
          <w:rFonts w:ascii="Times New Roman" w:hAnsi="Times New Roman" w:cs="Times New Roman"/>
          <w:sz w:val="24"/>
          <w:szCs w:val="24"/>
        </w:rPr>
      </w:pPr>
    </w:p>
    <w:p w14:paraId="7BABB9AC" w14:textId="77777777"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MASTERARBEIT</w:t>
      </w:r>
    </w:p>
    <w:p w14:paraId="05FEF52C" w14:textId="77777777" w:rsidR="008E395C" w:rsidRPr="000C03D8" w:rsidRDefault="008E395C" w:rsidP="009A40FF">
      <w:pPr>
        <w:spacing w:line="480" w:lineRule="auto"/>
        <w:rPr>
          <w:rFonts w:ascii="Times New Roman" w:hAnsi="Times New Roman" w:cs="Times New Roman"/>
          <w:sz w:val="24"/>
          <w:szCs w:val="24"/>
        </w:rPr>
      </w:pPr>
    </w:p>
    <w:p w14:paraId="21104BDD" w14:textId="77777777" w:rsidR="008E395C" w:rsidRPr="000C03D8" w:rsidRDefault="008E395C" w:rsidP="009A40FF">
      <w:pPr>
        <w:spacing w:line="480" w:lineRule="auto"/>
        <w:jc w:val="center"/>
        <w:rPr>
          <w:rFonts w:ascii="Times New Roman" w:hAnsi="Times New Roman" w:cs="Times New Roman"/>
          <w:b/>
          <w:sz w:val="24"/>
          <w:szCs w:val="24"/>
        </w:rPr>
      </w:pPr>
      <w:r w:rsidRPr="000C03D8">
        <w:rPr>
          <w:rFonts w:ascii="Times New Roman" w:hAnsi="Times New Roman" w:cs="Times New Roman"/>
          <w:b/>
          <w:sz w:val="24"/>
          <w:szCs w:val="24"/>
        </w:rPr>
        <w:t xml:space="preserve">Explorative Studie zum Zusammenhang zwischen neuronalen Oszillationen und </w:t>
      </w:r>
      <w:r w:rsidR="000B53A3">
        <w:rPr>
          <w:rFonts w:ascii="Times New Roman" w:hAnsi="Times New Roman" w:cs="Times New Roman"/>
          <w:b/>
          <w:sz w:val="24"/>
          <w:szCs w:val="24"/>
        </w:rPr>
        <w:br/>
      </w:r>
      <w:r w:rsidRPr="000C03D8">
        <w:rPr>
          <w:rFonts w:ascii="Times New Roman" w:hAnsi="Times New Roman" w:cs="Times New Roman"/>
          <w:b/>
          <w:sz w:val="24"/>
          <w:szCs w:val="24"/>
        </w:rPr>
        <w:t>Elektrodenposition bei Tiefer Hirnstimulation von Parkinson</w:t>
      </w:r>
    </w:p>
    <w:p w14:paraId="093B1D94" w14:textId="77777777" w:rsidR="008E395C" w:rsidRPr="000C03D8" w:rsidRDefault="008E395C" w:rsidP="009A40FF">
      <w:pPr>
        <w:spacing w:line="480" w:lineRule="auto"/>
        <w:rPr>
          <w:rFonts w:ascii="Times New Roman" w:hAnsi="Times New Roman" w:cs="Times New Roman"/>
          <w:b/>
          <w:sz w:val="24"/>
          <w:szCs w:val="24"/>
        </w:rPr>
      </w:pPr>
    </w:p>
    <w:p w14:paraId="3BEA6466" w14:textId="77777777" w:rsidR="008E395C" w:rsidRPr="000C03D8" w:rsidRDefault="008E395C" w:rsidP="009A40FF">
      <w:pPr>
        <w:spacing w:line="480" w:lineRule="auto"/>
        <w:jc w:val="center"/>
        <w:rPr>
          <w:rFonts w:ascii="Times New Roman" w:hAnsi="Times New Roman" w:cs="Times New Roman"/>
          <w:b/>
          <w:sz w:val="24"/>
          <w:szCs w:val="24"/>
        </w:rPr>
      </w:pPr>
    </w:p>
    <w:p w14:paraId="2A1A6849" w14:textId="77777777"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Eingereicht von: </w:t>
      </w:r>
      <w:r w:rsidRPr="000C03D8">
        <w:rPr>
          <w:rFonts w:ascii="Times New Roman" w:hAnsi="Times New Roman" w:cs="Times New Roman"/>
          <w:sz w:val="24"/>
          <w:szCs w:val="24"/>
        </w:rPr>
        <w:tab/>
        <w:t>Christian Neumann</w:t>
      </w:r>
    </w:p>
    <w:p w14:paraId="521F7A15" w14:textId="77777777"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ab/>
      </w:r>
      <w:r w:rsidRPr="000C03D8">
        <w:rPr>
          <w:rFonts w:ascii="Times New Roman" w:hAnsi="Times New Roman" w:cs="Times New Roman"/>
          <w:sz w:val="24"/>
          <w:szCs w:val="24"/>
        </w:rPr>
        <w:tab/>
      </w:r>
      <w:r w:rsidRPr="000C03D8">
        <w:rPr>
          <w:rFonts w:ascii="Times New Roman" w:hAnsi="Times New Roman" w:cs="Times New Roman"/>
          <w:sz w:val="24"/>
          <w:szCs w:val="24"/>
        </w:rPr>
        <w:tab/>
      </w:r>
      <w:proofErr w:type="spellStart"/>
      <w:r w:rsidRPr="000C03D8">
        <w:rPr>
          <w:rFonts w:ascii="Times New Roman" w:hAnsi="Times New Roman" w:cs="Times New Roman"/>
          <w:sz w:val="24"/>
          <w:szCs w:val="24"/>
        </w:rPr>
        <w:t>Sörensenstraße</w:t>
      </w:r>
      <w:proofErr w:type="spellEnd"/>
      <w:r w:rsidRPr="000C03D8">
        <w:rPr>
          <w:rFonts w:ascii="Times New Roman" w:hAnsi="Times New Roman" w:cs="Times New Roman"/>
          <w:sz w:val="24"/>
          <w:szCs w:val="24"/>
        </w:rPr>
        <w:t xml:space="preserve"> 26</w:t>
      </w:r>
    </w:p>
    <w:p w14:paraId="1C9B4EFF" w14:textId="77777777"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ab/>
      </w:r>
      <w:r w:rsidRPr="000C03D8">
        <w:rPr>
          <w:rFonts w:ascii="Times New Roman" w:hAnsi="Times New Roman" w:cs="Times New Roman"/>
          <w:sz w:val="24"/>
          <w:szCs w:val="24"/>
        </w:rPr>
        <w:tab/>
      </w:r>
      <w:r w:rsidRPr="000C03D8">
        <w:rPr>
          <w:rFonts w:ascii="Times New Roman" w:hAnsi="Times New Roman" w:cs="Times New Roman"/>
          <w:sz w:val="24"/>
          <w:szCs w:val="24"/>
        </w:rPr>
        <w:tab/>
        <w:t xml:space="preserve">24143 Kiel </w:t>
      </w:r>
    </w:p>
    <w:p w14:paraId="0D325E89" w14:textId="77777777" w:rsidR="008E395C" w:rsidRPr="000C03D8" w:rsidRDefault="008E395C" w:rsidP="009A40FF">
      <w:pPr>
        <w:spacing w:line="480" w:lineRule="auto"/>
        <w:rPr>
          <w:rFonts w:ascii="Times New Roman" w:hAnsi="Times New Roman" w:cs="Times New Roman"/>
          <w:sz w:val="24"/>
          <w:szCs w:val="24"/>
        </w:rPr>
      </w:pPr>
    </w:p>
    <w:p w14:paraId="606175B3" w14:textId="77777777"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Erstgutachter: </w:t>
      </w:r>
      <w:r w:rsidRPr="000C03D8">
        <w:rPr>
          <w:rFonts w:ascii="Times New Roman" w:hAnsi="Times New Roman" w:cs="Times New Roman"/>
          <w:sz w:val="24"/>
          <w:szCs w:val="24"/>
        </w:rPr>
        <w:tab/>
      </w:r>
      <w:r w:rsidRPr="000C03D8">
        <w:rPr>
          <w:rFonts w:ascii="Times New Roman" w:hAnsi="Times New Roman" w:cs="Times New Roman"/>
          <w:sz w:val="24"/>
          <w:szCs w:val="24"/>
        </w:rPr>
        <w:tab/>
        <w:t>Prof. Dr. Julian Keil</w:t>
      </w:r>
    </w:p>
    <w:p w14:paraId="15ED3C41" w14:textId="58B13041"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Zweitgutachter: </w:t>
      </w:r>
      <w:r w:rsidRPr="000C03D8">
        <w:rPr>
          <w:rFonts w:ascii="Times New Roman" w:hAnsi="Times New Roman" w:cs="Times New Roman"/>
          <w:sz w:val="24"/>
          <w:szCs w:val="24"/>
        </w:rPr>
        <w:tab/>
      </w:r>
      <w:proofErr w:type="spellStart"/>
      <w:r w:rsidR="002E25FD">
        <w:rPr>
          <w:rFonts w:ascii="Times New Roman" w:hAnsi="Times New Roman" w:cs="Times New Roman"/>
          <w:sz w:val="24"/>
          <w:szCs w:val="24"/>
        </w:rPr>
        <w:t>M.Sc</w:t>
      </w:r>
      <w:proofErr w:type="spellEnd"/>
      <w:r w:rsidRPr="000C03D8">
        <w:rPr>
          <w:rFonts w:ascii="Times New Roman" w:hAnsi="Times New Roman" w:cs="Times New Roman"/>
          <w:sz w:val="24"/>
          <w:szCs w:val="24"/>
        </w:rPr>
        <w:t>. Julius Welzel</w:t>
      </w:r>
    </w:p>
    <w:p w14:paraId="492D567D" w14:textId="77777777" w:rsidR="006148B2"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Kiel, den </w:t>
      </w:r>
    </w:p>
    <w:p w14:paraId="6B5BE12F" w14:textId="77777777" w:rsidR="00323C8A" w:rsidRDefault="00323C8A" w:rsidP="009A40FF">
      <w:pPr>
        <w:spacing w:line="480" w:lineRule="auto"/>
        <w:rPr>
          <w:rFonts w:ascii="Times New Roman" w:hAnsi="Times New Roman" w:cs="Times New Roman"/>
          <w:sz w:val="24"/>
          <w:szCs w:val="24"/>
        </w:rPr>
        <w:sectPr w:rsidR="00323C8A" w:rsidSect="00BC7CA9">
          <w:pgSz w:w="11906" w:h="16838"/>
          <w:pgMar w:top="1418" w:right="1418" w:bottom="1418" w:left="1418" w:header="708" w:footer="708" w:gutter="0"/>
          <w:pgNumType w:start="2"/>
          <w:cols w:space="708"/>
          <w:docGrid w:linePitch="360"/>
        </w:sectPr>
      </w:pPr>
    </w:p>
    <w:sdt>
      <w:sdtPr>
        <w:rPr>
          <w:rFonts w:asciiTheme="minorHAnsi" w:eastAsiaTheme="minorHAnsi" w:hAnsiTheme="minorHAnsi" w:cstheme="minorBidi"/>
          <w:color w:val="auto"/>
          <w:sz w:val="22"/>
          <w:szCs w:val="22"/>
          <w:lang w:eastAsia="en-US"/>
        </w:rPr>
        <w:id w:val="91759865"/>
        <w:docPartObj>
          <w:docPartGallery w:val="Table of Contents"/>
          <w:docPartUnique/>
        </w:docPartObj>
      </w:sdtPr>
      <w:sdtEndPr>
        <w:rPr>
          <w:b/>
          <w:bCs/>
        </w:rPr>
      </w:sdtEndPr>
      <w:sdtContent>
        <w:p w14:paraId="3EDAB7DE" w14:textId="77777777" w:rsidR="000C03D8" w:rsidRPr="000C03D8" w:rsidRDefault="000C03D8">
          <w:pPr>
            <w:pStyle w:val="TOCHeading"/>
            <w:rPr>
              <w:color w:val="auto"/>
            </w:rPr>
          </w:pPr>
          <w:r w:rsidRPr="000C03D8">
            <w:rPr>
              <w:color w:val="auto"/>
            </w:rPr>
            <w:t>Inhalt</w:t>
          </w:r>
        </w:p>
        <w:p w14:paraId="67CC99C9" w14:textId="77777777" w:rsidR="000C03D8" w:rsidRDefault="000C03D8">
          <w:pPr>
            <w:pStyle w:val="TOC1"/>
            <w:tabs>
              <w:tab w:val="right" w:leader="dot" w:pos="9060"/>
            </w:tabs>
            <w:rPr>
              <w:rFonts w:eastAsiaTheme="minorEastAsia"/>
              <w:noProof/>
              <w:lang w:eastAsia="de-DE"/>
            </w:rPr>
          </w:pPr>
          <w:r w:rsidRPr="000C03D8">
            <w:rPr>
              <w:b/>
              <w:bCs/>
            </w:rPr>
            <w:fldChar w:fldCharType="begin"/>
          </w:r>
          <w:r w:rsidRPr="000C03D8">
            <w:rPr>
              <w:b/>
              <w:bCs/>
            </w:rPr>
            <w:instrText xml:space="preserve"> TOC \o "1-3" \h \z \u </w:instrText>
          </w:r>
          <w:r w:rsidRPr="000C03D8">
            <w:rPr>
              <w:b/>
              <w:bCs/>
            </w:rPr>
            <w:fldChar w:fldCharType="separate"/>
          </w:r>
          <w:hyperlink w:anchor="_Toc102231148" w:history="1">
            <w:r w:rsidRPr="00D95802">
              <w:rPr>
                <w:rStyle w:val="Hyperlink"/>
                <w:rFonts w:ascii="Times New Roman" w:hAnsi="Times New Roman" w:cs="Times New Roman"/>
                <w:b/>
                <w:noProof/>
              </w:rPr>
              <w:t>Zusammenfassung</w:t>
            </w:r>
            <w:r>
              <w:rPr>
                <w:noProof/>
                <w:webHidden/>
              </w:rPr>
              <w:tab/>
            </w:r>
            <w:r>
              <w:rPr>
                <w:noProof/>
                <w:webHidden/>
              </w:rPr>
              <w:fldChar w:fldCharType="begin"/>
            </w:r>
            <w:r>
              <w:rPr>
                <w:noProof/>
                <w:webHidden/>
              </w:rPr>
              <w:instrText xml:space="preserve"> PAGEREF _Toc102231148 \h </w:instrText>
            </w:r>
            <w:r>
              <w:rPr>
                <w:noProof/>
                <w:webHidden/>
              </w:rPr>
            </w:r>
            <w:r>
              <w:rPr>
                <w:noProof/>
                <w:webHidden/>
              </w:rPr>
              <w:fldChar w:fldCharType="separate"/>
            </w:r>
            <w:r>
              <w:rPr>
                <w:noProof/>
                <w:webHidden/>
              </w:rPr>
              <w:t>3</w:t>
            </w:r>
            <w:r>
              <w:rPr>
                <w:noProof/>
                <w:webHidden/>
              </w:rPr>
              <w:fldChar w:fldCharType="end"/>
            </w:r>
          </w:hyperlink>
        </w:p>
        <w:p w14:paraId="2F34A191" w14:textId="77777777" w:rsidR="000C03D8" w:rsidRDefault="0094224D">
          <w:pPr>
            <w:pStyle w:val="TOC1"/>
            <w:tabs>
              <w:tab w:val="right" w:leader="dot" w:pos="9060"/>
            </w:tabs>
            <w:rPr>
              <w:rFonts w:eastAsiaTheme="minorEastAsia"/>
              <w:noProof/>
              <w:lang w:eastAsia="de-DE"/>
            </w:rPr>
          </w:pPr>
          <w:hyperlink w:anchor="_Toc102231149" w:history="1">
            <w:r w:rsidR="000C03D8" w:rsidRPr="00D95802">
              <w:rPr>
                <w:rStyle w:val="Hyperlink"/>
                <w:rFonts w:ascii="Times New Roman" w:hAnsi="Times New Roman" w:cs="Times New Roman"/>
                <w:b/>
                <w:noProof/>
              </w:rPr>
              <w:t>1. Einleitung</w:t>
            </w:r>
            <w:r w:rsidR="000C03D8">
              <w:rPr>
                <w:noProof/>
                <w:webHidden/>
              </w:rPr>
              <w:tab/>
            </w:r>
            <w:r w:rsidR="000C03D8">
              <w:rPr>
                <w:noProof/>
                <w:webHidden/>
              </w:rPr>
              <w:fldChar w:fldCharType="begin"/>
            </w:r>
            <w:r w:rsidR="000C03D8">
              <w:rPr>
                <w:noProof/>
                <w:webHidden/>
              </w:rPr>
              <w:instrText xml:space="preserve"> PAGEREF _Toc102231149 \h </w:instrText>
            </w:r>
            <w:r w:rsidR="000C03D8">
              <w:rPr>
                <w:noProof/>
                <w:webHidden/>
              </w:rPr>
            </w:r>
            <w:r w:rsidR="000C03D8">
              <w:rPr>
                <w:noProof/>
                <w:webHidden/>
              </w:rPr>
              <w:fldChar w:fldCharType="separate"/>
            </w:r>
            <w:r w:rsidR="000C03D8">
              <w:rPr>
                <w:noProof/>
                <w:webHidden/>
              </w:rPr>
              <w:t>4</w:t>
            </w:r>
            <w:r w:rsidR="000C03D8">
              <w:rPr>
                <w:noProof/>
                <w:webHidden/>
              </w:rPr>
              <w:fldChar w:fldCharType="end"/>
            </w:r>
          </w:hyperlink>
        </w:p>
        <w:p w14:paraId="11270096" w14:textId="77777777" w:rsidR="000C03D8" w:rsidRDefault="0094224D">
          <w:pPr>
            <w:pStyle w:val="TOC2"/>
            <w:tabs>
              <w:tab w:val="right" w:leader="dot" w:pos="9060"/>
            </w:tabs>
            <w:rPr>
              <w:rFonts w:eastAsiaTheme="minorEastAsia"/>
              <w:noProof/>
              <w:lang w:eastAsia="de-DE"/>
            </w:rPr>
          </w:pPr>
          <w:hyperlink w:anchor="_Toc102231150" w:history="1">
            <w:r w:rsidR="000C03D8" w:rsidRPr="00D95802">
              <w:rPr>
                <w:rStyle w:val="Hyperlink"/>
                <w:rFonts w:ascii="Times New Roman" w:hAnsi="Times New Roman" w:cs="Times New Roman"/>
                <w:b/>
                <w:noProof/>
              </w:rPr>
              <w:t>1.1 Symptome von Morbus Parkinson</w:t>
            </w:r>
            <w:r w:rsidR="000C03D8">
              <w:rPr>
                <w:noProof/>
                <w:webHidden/>
              </w:rPr>
              <w:tab/>
            </w:r>
            <w:r w:rsidR="000C03D8">
              <w:rPr>
                <w:noProof/>
                <w:webHidden/>
              </w:rPr>
              <w:fldChar w:fldCharType="begin"/>
            </w:r>
            <w:r w:rsidR="000C03D8">
              <w:rPr>
                <w:noProof/>
                <w:webHidden/>
              </w:rPr>
              <w:instrText xml:space="preserve"> PAGEREF _Toc102231150 \h </w:instrText>
            </w:r>
            <w:r w:rsidR="000C03D8">
              <w:rPr>
                <w:noProof/>
                <w:webHidden/>
              </w:rPr>
            </w:r>
            <w:r w:rsidR="000C03D8">
              <w:rPr>
                <w:noProof/>
                <w:webHidden/>
              </w:rPr>
              <w:fldChar w:fldCharType="separate"/>
            </w:r>
            <w:r w:rsidR="000C03D8">
              <w:rPr>
                <w:noProof/>
                <w:webHidden/>
              </w:rPr>
              <w:t>4</w:t>
            </w:r>
            <w:r w:rsidR="000C03D8">
              <w:rPr>
                <w:noProof/>
                <w:webHidden/>
              </w:rPr>
              <w:fldChar w:fldCharType="end"/>
            </w:r>
          </w:hyperlink>
        </w:p>
        <w:p w14:paraId="204E23DB" w14:textId="77777777" w:rsidR="000C03D8" w:rsidRDefault="0094224D">
          <w:pPr>
            <w:pStyle w:val="TOC3"/>
            <w:tabs>
              <w:tab w:val="right" w:leader="dot" w:pos="9060"/>
            </w:tabs>
            <w:rPr>
              <w:rFonts w:eastAsiaTheme="minorEastAsia"/>
              <w:noProof/>
              <w:lang w:eastAsia="de-DE"/>
            </w:rPr>
          </w:pPr>
          <w:hyperlink w:anchor="_Toc102231151" w:history="1">
            <w:r w:rsidR="000C03D8" w:rsidRPr="00D95802">
              <w:rPr>
                <w:rStyle w:val="Hyperlink"/>
                <w:rFonts w:ascii="Times New Roman" w:hAnsi="Times New Roman" w:cs="Times New Roman"/>
                <w:b/>
                <w:i/>
                <w:noProof/>
              </w:rPr>
              <w:t>1.1.1 Motorische Symptome von Morbus Parkinson</w:t>
            </w:r>
            <w:r w:rsidR="000C03D8">
              <w:rPr>
                <w:noProof/>
                <w:webHidden/>
              </w:rPr>
              <w:tab/>
            </w:r>
            <w:r w:rsidR="000C03D8">
              <w:rPr>
                <w:noProof/>
                <w:webHidden/>
              </w:rPr>
              <w:fldChar w:fldCharType="begin"/>
            </w:r>
            <w:r w:rsidR="000C03D8">
              <w:rPr>
                <w:noProof/>
                <w:webHidden/>
              </w:rPr>
              <w:instrText xml:space="preserve"> PAGEREF _Toc102231151 \h </w:instrText>
            </w:r>
            <w:r w:rsidR="000C03D8">
              <w:rPr>
                <w:noProof/>
                <w:webHidden/>
              </w:rPr>
            </w:r>
            <w:r w:rsidR="000C03D8">
              <w:rPr>
                <w:noProof/>
                <w:webHidden/>
              </w:rPr>
              <w:fldChar w:fldCharType="separate"/>
            </w:r>
            <w:r w:rsidR="000C03D8">
              <w:rPr>
                <w:noProof/>
                <w:webHidden/>
              </w:rPr>
              <w:t>5</w:t>
            </w:r>
            <w:r w:rsidR="000C03D8">
              <w:rPr>
                <w:noProof/>
                <w:webHidden/>
              </w:rPr>
              <w:fldChar w:fldCharType="end"/>
            </w:r>
          </w:hyperlink>
        </w:p>
        <w:p w14:paraId="70C24639" w14:textId="77777777" w:rsidR="000C03D8" w:rsidRDefault="0094224D">
          <w:pPr>
            <w:pStyle w:val="TOC3"/>
            <w:tabs>
              <w:tab w:val="right" w:leader="dot" w:pos="9060"/>
            </w:tabs>
            <w:rPr>
              <w:rFonts w:eastAsiaTheme="minorEastAsia"/>
              <w:noProof/>
              <w:lang w:eastAsia="de-DE"/>
            </w:rPr>
          </w:pPr>
          <w:hyperlink w:anchor="_Toc102231152" w:history="1">
            <w:r w:rsidR="000C03D8" w:rsidRPr="00D95802">
              <w:rPr>
                <w:rStyle w:val="Hyperlink"/>
                <w:rFonts w:ascii="Times New Roman" w:hAnsi="Times New Roman" w:cs="Times New Roman"/>
                <w:b/>
                <w:i/>
                <w:noProof/>
              </w:rPr>
              <w:t>1.1.2 Nicht-motorische Symptome von Morbus Parkinson</w:t>
            </w:r>
            <w:r w:rsidR="000C03D8">
              <w:rPr>
                <w:noProof/>
                <w:webHidden/>
              </w:rPr>
              <w:tab/>
            </w:r>
            <w:r w:rsidR="000C03D8">
              <w:rPr>
                <w:noProof/>
                <w:webHidden/>
              </w:rPr>
              <w:fldChar w:fldCharType="begin"/>
            </w:r>
            <w:r w:rsidR="000C03D8">
              <w:rPr>
                <w:noProof/>
                <w:webHidden/>
              </w:rPr>
              <w:instrText xml:space="preserve"> PAGEREF _Toc102231152 \h </w:instrText>
            </w:r>
            <w:r w:rsidR="000C03D8">
              <w:rPr>
                <w:noProof/>
                <w:webHidden/>
              </w:rPr>
            </w:r>
            <w:r w:rsidR="000C03D8">
              <w:rPr>
                <w:noProof/>
                <w:webHidden/>
              </w:rPr>
              <w:fldChar w:fldCharType="separate"/>
            </w:r>
            <w:r w:rsidR="000C03D8">
              <w:rPr>
                <w:noProof/>
                <w:webHidden/>
              </w:rPr>
              <w:t>7</w:t>
            </w:r>
            <w:r w:rsidR="000C03D8">
              <w:rPr>
                <w:noProof/>
                <w:webHidden/>
              </w:rPr>
              <w:fldChar w:fldCharType="end"/>
            </w:r>
          </w:hyperlink>
        </w:p>
        <w:p w14:paraId="680CE55A" w14:textId="77777777" w:rsidR="000C03D8" w:rsidRDefault="0094224D">
          <w:pPr>
            <w:pStyle w:val="TOC2"/>
            <w:tabs>
              <w:tab w:val="right" w:leader="dot" w:pos="9060"/>
            </w:tabs>
            <w:rPr>
              <w:rFonts w:eastAsiaTheme="minorEastAsia"/>
              <w:noProof/>
              <w:lang w:eastAsia="de-DE"/>
            </w:rPr>
          </w:pPr>
          <w:hyperlink w:anchor="_Toc102231153" w:history="1">
            <w:r w:rsidR="000C03D8" w:rsidRPr="00D95802">
              <w:rPr>
                <w:rStyle w:val="Hyperlink"/>
                <w:rFonts w:ascii="Times New Roman" w:hAnsi="Times New Roman" w:cs="Times New Roman"/>
                <w:b/>
                <w:noProof/>
              </w:rPr>
              <w:t>1.2 Pathophysiologie von Morbus Parkinson</w:t>
            </w:r>
            <w:r w:rsidR="000C03D8">
              <w:rPr>
                <w:noProof/>
                <w:webHidden/>
              </w:rPr>
              <w:tab/>
            </w:r>
            <w:r w:rsidR="000C03D8">
              <w:rPr>
                <w:noProof/>
                <w:webHidden/>
              </w:rPr>
              <w:fldChar w:fldCharType="begin"/>
            </w:r>
            <w:r w:rsidR="000C03D8">
              <w:rPr>
                <w:noProof/>
                <w:webHidden/>
              </w:rPr>
              <w:instrText xml:space="preserve"> PAGEREF _Toc102231153 \h </w:instrText>
            </w:r>
            <w:r w:rsidR="000C03D8">
              <w:rPr>
                <w:noProof/>
                <w:webHidden/>
              </w:rPr>
            </w:r>
            <w:r w:rsidR="000C03D8">
              <w:rPr>
                <w:noProof/>
                <w:webHidden/>
              </w:rPr>
              <w:fldChar w:fldCharType="separate"/>
            </w:r>
            <w:r w:rsidR="000C03D8">
              <w:rPr>
                <w:noProof/>
                <w:webHidden/>
              </w:rPr>
              <w:t>8</w:t>
            </w:r>
            <w:r w:rsidR="000C03D8">
              <w:rPr>
                <w:noProof/>
                <w:webHidden/>
              </w:rPr>
              <w:fldChar w:fldCharType="end"/>
            </w:r>
          </w:hyperlink>
        </w:p>
        <w:p w14:paraId="51C79638" w14:textId="77777777" w:rsidR="000C03D8" w:rsidRDefault="0094224D">
          <w:pPr>
            <w:pStyle w:val="TOC2"/>
            <w:tabs>
              <w:tab w:val="right" w:leader="dot" w:pos="9060"/>
            </w:tabs>
            <w:rPr>
              <w:rFonts w:eastAsiaTheme="minorEastAsia"/>
              <w:noProof/>
              <w:lang w:eastAsia="de-DE"/>
            </w:rPr>
          </w:pPr>
          <w:hyperlink w:anchor="_Toc102231154" w:history="1">
            <w:r w:rsidR="000C03D8" w:rsidRPr="00D95802">
              <w:rPr>
                <w:rStyle w:val="Hyperlink"/>
                <w:rFonts w:ascii="Times New Roman" w:hAnsi="Times New Roman" w:cs="Times New Roman"/>
                <w:b/>
                <w:noProof/>
              </w:rPr>
              <w:t>1.3 Behandlung von Morbus Parkinson</w:t>
            </w:r>
            <w:r w:rsidR="000C03D8">
              <w:rPr>
                <w:noProof/>
                <w:webHidden/>
              </w:rPr>
              <w:tab/>
            </w:r>
            <w:r w:rsidR="000C03D8">
              <w:rPr>
                <w:noProof/>
                <w:webHidden/>
              </w:rPr>
              <w:fldChar w:fldCharType="begin"/>
            </w:r>
            <w:r w:rsidR="000C03D8">
              <w:rPr>
                <w:noProof/>
                <w:webHidden/>
              </w:rPr>
              <w:instrText xml:space="preserve"> PAGEREF _Toc102231154 \h </w:instrText>
            </w:r>
            <w:r w:rsidR="000C03D8">
              <w:rPr>
                <w:noProof/>
                <w:webHidden/>
              </w:rPr>
            </w:r>
            <w:r w:rsidR="000C03D8">
              <w:rPr>
                <w:noProof/>
                <w:webHidden/>
              </w:rPr>
              <w:fldChar w:fldCharType="separate"/>
            </w:r>
            <w:r w:rsidR="000C03D8">
              <w:rPr>
                <w:noProof/>
                <w:webHidden/>
              </w:rPr>
              <w:t>11</w:t>
            </w:r>
            <w:r w:rsidR="000C03D8">
              <w:rPr>
                <w:noProof/>
                <w:webHidden/>
              </w:rPr>
              <w:fldChar w:fldCharType="end"/>
            </w:r>
          </w:hyperlink>
        </w:p>
        <w:p w14:paraId="70DACB17" w14:textId="77777777" w:rsidR="000C03D8" w:rsidRDefault="0094224D">
          <w:pPr>
            <w:pStyle w:val="TOC3"/>
            <w:tabs>
              <w:tab w:val="right" w:leader="dot" w:pos="9060"/>
            </w:tabs>
            <w:rPr>
              <w:rFonts w:eastAsiaTheme="minorEastAsia"/>
              <w:noProof/>
              <w:lang w:eastAsia="de-DE"/>
            </w:rPr>
          </w:pPr>
          <w:hyperlink w:anchor="_Toc102231155" w:history="1">
            <w:r w:rsidR="000C03D8" w:rsidRPr="00D95802">
              <w:rPr>
                <w:rStyle w:val="Hyperlink"/>
                <w:rFonts w:ascii="Times New Roman" w:hAnsi="Times New Roman" w:cs="Times New Roman"/>
                <w:b/>
                <w:i/>
                <w:noProof/>
              </w:rPr>
              <w:t>1.3.1 Medikamentöse Behandlung</w:t>
            </w:r>
            <w:r w:rsidR="000C03D8">
              <w:rPr>
                <w:noProof/>
                <w:webHidden/>
              </w:rPr>
              <w:tab/>
            </w:r>
            <w:r w:rsidR="000C03D8">
              <w:rPr>
                <w:noProof/>
                <w:webHidden/>
              </w:rPr>
              <w:fldChar w:fldCharType="begin"/>
            </w:r>
            <w:r w:rsidR="000C03D8">
              <w:rPr>
                <w:noProof/>
                <w:webHidden/>
              </w:rPr>
              <w:instrText xml:space="preserve"> PAGEREF _Toc102231155 \h </w:instrText>
            </w:r>
            <w:r w:rsidR="000C03D8">
              <w:rPr>
                <w:noProof/>
                <w:webHidden/>
              </w:rPr>
            </w:r>
            <w:r w:rsidR="000C03D8">
              <w:rPr>
                <w:noProof/>
                <w:webHidden/>
              </w:rPr>
              <w:fldChar w:fldCharType="separate"/>
            </w:r>
            <w:r w:rsidR="000C03D8">
              <w:rPr>
                <w:noProof/>
                <w:webHidden/>
              </w:rPr>
              <w:t>11</w:t>
            </w:r>
            <w:r w:rsidR="000C03D8">
              <w:rPr>
                <w:noProof/>
                <w:webHidden/>
              </w:rPr>
              <w:fldChar w:fldCharType="end"/>
            </w:r>
          </w:hyperlink>
        </w:p>
        <w:p w14:paraId="14AE2F03" w14:textId="77777777" w:rsidR="000C03D8" w:rsidRDefault="0094224D">
          <w:pPr>
            <w:pStyle w:val="TOC3"/>
            <w:tabs>
              <w:tab w:val="right" w:leader="dot" w:pos="9060"/>
            </w:tabs>
            <w:rPr>
              <w:rFonts w:eastAsiaTheme="minorEastAsia"/>
              <w:noProof/>
              <w:lang w:eastAsia="de-DE"/>
            </w:rPr>
          </w:pPr>
          <w:hyperlink w:anchor="_Toc102231156" w:history="1">
            <w:r w:rsidR="000C03D8" w:rsidRPr="00D95802">
              <w:rPr>
                <w:rStyle w:val="Hyperlink"/>
                <w:rFonts w:ascii="Times New Roman" w:hAnsi="Times New Roman" w:cs="Times New Roman"/>
                <w:b/>
                <w:i/>
                <w:noProof/>
              </w:rPr>
              <w:t>1.3.2 Tiefe Hirnstimulation</w:t>
            </w:r>
            <w:r w:rsidR="000C03D8">
              <w:rPr>
                <w:noProof/>
                <w:webHidden/>
              </w:rPr>
              <w:tab/>
            </w:r>
            <w:r w:rsidR="000C03D8">
              <w:rPr>
                <w:noProof/>
                <w:webHidden/>
              </w:rPr>
              <w:fldChar w:fldCharType="begin"/>
            </w:r>
            <w:r w:rsidR="000C03D8">
              <w:rPr>
                <w:noProof/>
                <w:webHidden/>
              </w:rPr>
              <w:instrText xml:space="preserve"> PAGEREF _Toc102231156 \h </w:instrText>
            </w:r>
            <w:r w:rsidR="000C03D8">
              <w:rPr>
                <w:noProof/>
                <w:webHidden/>
              </w:rPr>
            </w:r>
            <w:r w:rsidR="000C03D8">
              <w:rPr>
                <w:noProof/>
                <w:webHidden/>
              </w:rPr>
              <w:fldChar w:fldCharType="separate"/>
            </w:r>
            <w:r w:rsidR="000C03D8">
              <w:rPr>
                <w:noProof/>
                <w:webHidden/>
              </w:rPr>
              <w:t>12</w:t>
            </w:r>
            <w:r w:rsidR="000C03D8">
              <w:rPr>
                <w:noProof/>
                <w:webHidden/>
              </w:rPr>
              <w:fldChar w:fldCharType="end"/>
            </w:r>
          </w:hyperlink>
        </w:p>
        <w:p w14:paraId="794E5117" w14:textId="77777777" w:rsidR="000C03D8" w:rsidRDefault="0094224D">
          <w:pPr>
            <w:pStyle w:val="TOC3"/>
            <w:tabs>
              <w:tab w:val="right" w:leader="dot" w:pos="9060"/>
            </w:tabs>
            <w:rPr>
              <w:rFonts w:eastAsiaTheme="minorEastAsia"/>
              <w:noProof/>
              <w:lang w:eastAsia="de-DE"/>
            </w:rPr>
          </w:pPr>
          <w:hyperlink w:anchor="_Toc102231157" w:history="1">
            <w:r w:rsidR="000C03D8" w:rsidRPr="00D95802">
              <w:rPr>
                <w:rStyle w:val="Hyperlink"/>
                <w:rFonts w:ascii="Times New Roman" w:hAnsi="Times New Roman" w:cs="Times New Roman"/>
                <w:b/>
                <w:i/>
                <w:noProof/>
              </w:rPr>
              <w:t>1.3.3 Elektrophysiologische Maße bei THS</w:t>
            </w:r>
            <w:r w:rsidR="000C03D8">
              <w:rPr>
                <w:noProof/>
                <w:webHidden/>
              </w:rPr>
              <w:tab/>
            </w:r>
            <w:r w:rsidR="000C03D8">
              <w:rPr>
                <w:noProof/>
                <w:webHidden/>
              </w:rPr>
              <w:fldChar w:fldCharType="begin"/>
            </w:r>
            <w:r w:rsidR="000C03D8">
              <w:rPr>
                <w:noProof/>
                <w:webHidden/>
              </w:rPr>
              <w:instrText xml:space="preserve"> PAGEREF _Toc102231157 \h </w:instrText>
            </w:r>
            <w:r w:rsidR="000C03D8">
              <w:rPr>
                <w:noProof/>
                <w:webHidden/>
              </w:rPr>
            </w:r>
            <w:r w:rsidR="000C03D8">
              <w:rPr>
                <w:noProof/>
                <w:webHidden/>
              </w:rPr>
              <w:fldChar w:fldCharType="separate"/>
            </w:r>
            <w:r w:rsidR="000C03D8">
              <w:rPr>
                <w:noProof/>
                <w:webHidden/>
              </w:rPr>
              <w:t>14</w:t>
            </w:r>
            <w:r w:rsidR="000C03D8">
              <w:rPr>
                <w:noProof/>
                <w:webHidden/>
              </w:rPr>
              <w:fldChar w:fldCharType="end"/>
            </w:r>
          </w:hyperlink>
        </w:p>
        <w:p w14:paraId="4C89D8BD" w14:textId="77777777" w:rsidR="000C03D8" w:rsidRDefault="0094224D">
          <w:pPr>
            <w:pStyle w:val="TOC2"/>
            <w:tabs>
              <w:tab w:val="right" w:leader="dot" w:pos="9060"/>
            </w:tabs>
            <w:rPr>
              <w:rFonts w:eastAsiaTheme="minorEastAsia"/>
              <w:noProof/>
              <w:lang w:eastAsia="de-DE"/>
            </w:rPr>
          </w:pPr>
          <w:hyperlink w:anchor="_Toc102231158" w:history="1">
            <w:r w:rsidR="000C03D8" w:rsidRPr="00D95802">
              <w:rPr>
                <w:rStyle w:val="Hyperlink"/>
                <w:rFonts w:ascii="Times New Roman" w:hAnsi="Times New Roman" w:cs="Times New Roman"/>
                <w:b/>
                <w:noProof/>
              </w:rPr>
              <w:t>1.4 Versuchsidee</w:t>
            </w:r>
            <w:r w:rsidR="000C03D8">
              <w:rPr>
                <w:noProof/>
                <w:webHidden/>
              </w:rPr>
              <w:tab/>
            </w:r>
            <w:r w:rsidR="000C03D8">
              <w:rPr>
                <w:noProof/>
                <w:webHidden/>
              </w:rPr>
              <w:fldChar w:fldCharType="begin"/>
            </w:r>
            <w:r w:rsidR="000C03D8">
              <w:rPr>
                <w:noProof/>
                <w:webHidden/>
              </w:rPr>
              <w:instrText xml:space="preserve"> PAGEREF _Toc102231158 \h </w:instrText>
            </w:r>
            <w:r w:rsidR="000C03D8">
              <w:rPr>
                <w:noProof/>
                <w:webHidden/>
              </w:rPr>
            </w:r>
            <w:r w:rsidR="000C03D8">
              <w:rPr>
                <w:noProof/>
                <w:webHidden/>
              </w:rPr>
              <w:fldChar w:fldCharType="separate"/>
            </w:r>
            <w:r w:rsidR="000C03D8">
              <w:rPr>
                <w:noProof/>
                <w:webHidden/>
              </w:rPr>
              <w:t>15</w:t>
            </w:r>
            <w:r w:rsidR="000C03D8">
              <w:rPr>
                <w:noProof/>
                <w:webHidden/>
              </w:rPr>
              <w:fldChar w:fldCharType="end"/>
            </w:r>
          </w:hyperlink>
        </w:p>
        <w:p w14:paraId="5F4CAE63" w14:textId="77777777" w:rsidR="000C03D8" w:rsidRDefault="0094224D">
          <w:pPr>
            <w:pStyle w:val="TOC1"/>
            <w:tabs>
              <w:tab w:val="right" w:leader="dot" w:pos="9060"/>
            </w:tabs>
            <w:rPr>
              <w:rFonts w:eastAsiaTheme="minorEastAsia"/>
              <w:noProof/>
              <w:lang w:eastAsia="de-DE"/>
            </w:rPr>
          </w:pPr>
          <w:hyperlink w:anchor="_Toc102231159" w:history="1">
            <w:r w:rsidR="000C03D8" w:rsidRPr="00D95802">
              <w:rPr>
                <w:rStyle w:val="Hyperlink"/>
                <w:rFonts w:ascii="Times New Roman" w:hAnsi="Times New Roman" w:cs="Times New Roman"/>
                <w:b/>
                <w:noProof/>
              </w:rPr>
              <w:t>2. Methoden</w:t>
            </w:r>
            <w:r w:rsidR="000C03D8">
              <w:rPr>
                <w:noProof/>
                <w:webHidden/>
              </w:rPr>
              <w:tab/>
            </w:r>
            <w:r w:rsidR="000C03D8">
              <w:rPr>
                <w:noProof/>
                <w:webHidden/>
              </w:rPr>
              <w:fldChar w:fldCharType="begin"/>
            </w:r>
            <w:r w:rsidR="000C03D8">
              <w:rPr>
                <w:noProof/>
                <w:webHidden/>
              </w:rPr>
              <w:instrText xml:space="preserve"> PAGEREF _Toc102231159 \h </w:instrText>
            </w:r>
            <w:r w:rsidR="000C03D8">
              <w:rPr>
                <w:noProof/>
                <w:webHidden/>
              </w:rPr>
            </w:r>
            <w:r w:rsidR="000C03D8">
              <w:rPr>
                <w:noProof/>
                <w:webHidden/>
              </w:rPr>
              <w:fldChar w:fldCharType="separate"/>
            </w:r>
            <w:r w:rsidR="000C03D8">
              <w:rPr>
                <w:noProof/>
                <w:webHidden/>
              </w:rPr>
              <w:t>19</w:t>
            </w:r>
            <w:r w:rsidR="000C03D8">
              <w:rPr>
                <w:noProof/>
                <w:webHidden/>
              </w:rPr>
              <w:fldChar w:fldCharType="end"/>
            </w:r>
          </w:hyperlink>
        </w:p>
        <w:p w14:paraId="1BCB031A" w14:textId="77777777" w:rsidR="000C03D8" w:rsidRDefault="0094224D">
          <w:pPr>
            <w:pStyle w:val="TOC2"/>
            <w:tabs>
              <w:tab w:val="right" w:leader="dot" w:pos="9060"/>
            </w:tabs>
            <w:rPr>
              <w:rFonts w:eastAsiaTheme="minorEastAsia"/>
              <w:noProof/>
              <w:lang w:eastAsia="de-DE"/>
            </w:rPr>
          </w:pPr>
          <w:hyperlink w:anchor="_Toc102231160" w:history="1">
            <w:r w:rsidR="000C03D8" w:rsidRPr="00D95802">
              <w:rPr>
                <w:rStyle w:val="Hyperlink"/>
                <w:rFonts w:ascii="Times New Roman" w:hAnsi="Times New Roman" w:cs="Times New Roman"/>
                <w:b/>
                <w:noProof/>
              </w:rPr>
              <w:t>2.1 Stichprobe</w:t>
            </w:r>
            <w:r w:rsidR="000C03D8">
              <w:rPr>
                <w:noProof/>
                <w:webHidden/>
              </w:rPr>
              <w:tab/>
            </w:r>
            <w:r w:rsidR="000C03D8">
              <w:rPr>
                <w:noProof/>
                <w:webHidden/>
              </w:rPr>
              <w:fldChar w:fldCharType="begin"/>
            </w:r>
            <w:r w:rsidR="000C03D8">
              <w:rPr>
                <w:noProof/>
                <w:webHidden/>
              </w:rPr>
              <w:instrText xml:space="preserve"> PAGEREF _Toc102231160 \h </w:instrText>
            </w:r>
            <w:r w:rsidR="000C03D8">
              <w:rPr>
                <w:noProof/>
                <w:webHidden/>
              </w:rPr>
            </w:r>
            <w:r w:rsidR="000C03D8">
              <w:rPr>
                <w:noProof/>
                <w:webHidden/>
              </w:rPr>
              <w:fldChar w:fldCharType="separate"/>
            </w:r>
            <w:r w:rsidR="000C03D8">
              <w:rPr>
                <w:noProof/>
                <w:webHidden/>
              </w:rPr>
              <w:t>19</w:t>
            </w:r>
            <w:r w:rsidR="000C03D8">
              <w:rPr>
                <w:noProof/>
                <w:webHidden/>
              </w:rPr>
              <w:fldChar w:fldCharType="end"/>
            </w:r>
          </w:hyperlink>
        </w:p>
        <w:p w14:paraId="5642CEF1" w14:textId="77777777" w:rsidR="000C03D8" w:rsidRDefault="0094224D">
          <w:pPr>
            <w:pStyle w:val="TOC2"/>
            <w:tabs>
              <w:tab w:val="right" w:leader="dot" w:pos="9060"/>
            </w:tabs>
            <w:rPr>
              <w:rFonts w:eastAsiaTheme="minorEastAsia"/>
              <w:noProof/>
              <w:lang w:eastAsia="de-DE"/>
            </w:rPr>
          </w:pPr>
          <w:hyperlink w:anchor="_Toc102231161" w:history="1">
            <w:r w:rsidR="000C03D8" w:rsidRPr="00D95802">
              <w:rPr>
                <w:rStyle w:val="Hyperlink"/>
                <w:rFonts w:ascii="Times New Roman" w:hAnsi="Times New Roman" w:cs="Times New Roman"/>
                <w:b/>
                <w:noProof/>
              </w:rPr>
              <w:t>2.2 Intraoperative Ableitung</w:t>
            </w:r>
            <w:r w:rsidR="000C03D8">
              <w:rPr>
                <w:noProof/>
                <w:webHidden/>
              </w:rPr>
              <w:tab/>
            </w:r>
            <w:r w:rsidR="000C03D8">
              <w:rPr>
                <w:noProof/>
                <w:webHidden/>
              </w:rPr>
              <w:fldChar w:fldCharType="begin"/>
            </w:r>
            <w:r w:rsidR="000C03D8">
              <w:rPr>
                <w:noProof/>
                <w:webHidden/>
              </w:rPr>
              <w:instrText xml:space="preserve"> PAGEREF _Toc102231161 \h </w:instrText>
            </w:r>
            <w:r w:rsidR="000C03D8">
              <w:rPr>
                <w:noProof/>
                <w:webHidden/>
              </w:rPr>
            </w:r>
            <w:r w:rsidR="000C03D8">
              <w:rPr>
                <w:noProof/>
                <w:webHidden/>
              </w:rPr>
              <w:fldChar w:fldCharType="separate"/>
            </w:r>
            <w:r w:rsidR="000C03D8">
              <w:rPr>
                <w:noProof/>
                <w:webHidden/>
              </w:rPr>
              <w:t>19</w:t>
            </w:r>
            <w:r w:rsidR="000C03D8">
              <w:rPr>
                <w:noProof/>
                <w:webHidden/>
              </w:rPr>
              <w:fldChar w:fldCharType="end"/>
            </w:r>
          </w:hyperlink>
        </w:p>
        <w:p w14:paraId="5C09CCDD" w14:textId="77777777" w:rsidR="000C03D8" w:rsidRDefault="0094224D">
          <w:pPr>
            <w:pStyle w:val="TOC2"/>
            <w:tabs>
              <w:tab w:val="right" w:leader="dot" w:pos="9060"/>
            </w:tabs>
            <w:rPr>
              <w:rFonts w:eastAsiaTheme="minorEastAsia"/>
              <w:noProof/>
              <w:lang w:eastAsia="de-DE"/>
            </w:rPr>
          </w:pPr>
          <w:hyperlink w:anchor="_Toc102231162" w:history="1">
            <w:r w:rsidR="000C03D8" w:rsidRPr="00D95802">
              <w:rPr>
                <w:rStyle w:val="Hyperlink"/>
                <w:rFonts w:ascii="Times New Roman" w:hAnsi="Times New Roman" w:cs="Times New Roman"/>
                <w:b/>
                <w:noProof/>
              </w:rPr>
              <w:t>2.3 Durchführung</w:t>
            </w:r>
            <w:r w:rsidR="000C03D8">
              <w:rPr>
                <w:noProof/>
                <w:webHidden/>
              </w:rPr>
              <w:tab/>
            </w:r>
            <w:r w:rsidR="000C03D8">
              <w:rPr>
                <w:noProof/>
                <w:webHidden/>
              </w:rPr>
              <w:fldChar w:fldCharType="begin"/>
            </w:r>
            <w:r w:rsidR="000C03D8">
              <w:rPr>
                <w:noProof/>
                <w:webHidden/>
              </w:rPr>
              <w:instrText xml:space="preserve"> PAGEREF _Toc102231162 \h </w:instrText>
            </w:r>
            <w:r w:rsidR="000C03D8">
              <w:rPr>
                <w:noProof/>
                <w:webHidden/>
              </w:rPr>
            </w:r>
            <w:r w:rsidR="000C03D8">
              <w:rPr>
                <w:noProof/>
                <w:webHidden/>
              </w:rPr>
              <w:fldChar w:fldCharType="separate"/>
            </w:r>
            <w:r w:rsidR="000C03D8">
              <w:rPr>
                <w:noProof/>
                <w:webHidden/>
              </w:rPr>
              <w:t>20</w:t>
            </w:r>
            <w:r w:rsidR="000C03D8">
              <w:rPr>
                <w:noProof/>
                <w:webHidden/>
              </w:rPr>
              <w:fldChar w:fldCharType="end"/>
            </w:r>
          </w:hyperlink>
        </w:p>
        <w:p w14:paraId="7F0527E7" w14:textId="77777777" w:rsidR="000C03D8" w:rsidRDefault="0094224D">
          <w:pPr>
            <w:pStyle w:val="TOC2"/>
            <w:tabs>
              <w:tab w:val="right" w:leader="dot" w:pos="9060"/>
            </w:tabs>
            <w:rPr>
              <w:rFonts w:eastAsiaTheme="minorEastAsia"/>
              <w:noProof/>
              <w:lang w:eastAsia="de-DE"/>
            </w:rPr>
          </w:pPr>
          <w:hyperlink w:anchor="_Toc102231163" w:history="1">
            <w:r w:rsidR="000C03D8" w:rsidRPr="00D95802">
              <w:rPr>
                <w:rStyle w:val="Hyperlink"/>
                <w:rFonts w:ascii="Times New Roman" w:hAnsi="Times New Roman" w:cs="Times New Roman"/>
                <w:b/>
                <w:noProof/>
              </w:rPr>
              <w:t>2.4 Vorverarbeitung der Spike- und LFP-Daten</w:t>
            </w:r>
            <w:r w:rsidR="000C03D8">
              <w:rPr>
                <w:noProof/>
                <w:webHidden/>
              </w:rPr>
              <w:tab/>
            </w:r>
            <w:r w:rsidR="000C03D8">
              <w:rPr>
                <w:noProof/>
                <w:webHidden/>
              </w:rPr>
              <w:fldChar w:fldCharType="begin"/>
            </w:r>
            <w:r w:rsidR="000C03D8">
              <w:rPr>
                <w:noProof/>
                <w:webHidden/>
              </w:rPr>
              <w:instrText xml:space="preserve"> PAGEREF _Toc102231163 \h </w:instrText>
            </w:r>
            <w:r w:rsidR="000C03D8">
              <w:rPr>
                <w:noProof/>
                <w:webHidden/>
              </w:rPr>
            </w:r>
            <w:r w:rsidR="000C03D8">
              <w:rPr>
                <w:noProof/>
                <w:webHidden/>
              </w:rPr>
              <w:fldChar w:fldCharType="separate"/>
            </w:r>
            <w:r w:rsidR="000C03D8">
              <w:rPr>
                <w:noProof/>
                <w:webHidden/>
              </w:rPr>
              <w:t>21</w:t>
            </w:r>
            <w:r w:rsidR="000C03D8">
              <w:rPr>
                <w:noProof/>
                <w:webHidden/>
              </w:rPr>
              <w:fldChar w:fldCharType="end"/>
            </w:r>
          </w:hyperlink>
        </w:p>
        <w:p w14:paraId="03D8BF29" w14:textId="77777777" w:rsidR="000C03D8" w:rsidRDefault="0094224D">
          <w:pPr>
            <w:pStyle w:val="TOC3"/>
            <w:tabs>
              <w:tab w:val="right" w:leader="dot" w:pos="9060"/>
            </w:tabs>
            <w:rPr>
              <w:rFonts w:eastAsiaTheme="minorEastAsia"/>
              <w:noProof/>
              <w:lang w:eastAsia="de-DE"/>
            </w:rPr>
          </w:pPr>
          <w:hyperlink w:anchor="_Toc102231164" w:history="1">
            <w:r w:rsidR="000C03D8" w:rsidRPr="00D95802">
              <w:rPr>
                <w:rStyle w:val="Hyperlink"/>
                <w:rFonts w:ascii="Times New Roman" w:hAnsi="Times New Roman" w:cs="Times New Roman"/>
                <w:b/>
                <w:i/>
                <w:noProof/>
              </w:rPr>
              <w:t>2.4.1 Einlesen der Daten</w:t>
            </w:r>
            <w:r w:rsidR="000C03D8">
              <w:rPr>
                <w:noProof/>
                <w:webHidden/>
              </w:rPr>
              <w:tab/>
            </w:r>
            <w:r w:rsidR="000C03D8">
              <w:rPr>
                <w:noProof/>
                <w:webHidden/>
              </w:rPr>
              <w:fldChar w:fldCharType="begin"/>
            </w:r>
            <w:r w:rsidR="000C03D8">
              <w:rPr>
                <w:noProof/>
                <w:webHidden/>
              </w:rPr>
              <w:instrText xml:space="preserve"> PAGEREF _Toc102231164 \h </w:instrText>
            </w:r>
            <w:r w:rsidR="000C03D8">
              <w:rPr>
                <w:noProof/>
                <w:webHidden/>
              </w:rPr>
            </w:r>
            <w:r w:rsidR="000C03D8">
              <w:rPr>
                <w:noProof/>
                <w:webHidden/>
              </w:rPr>
              <w:fldChar w:fldCharType="separate"/>
            </w:r>
            <w:r w:rsidR="000C03D8">
              <w:rPr>
                <w:noProof/>
                <w:webHidden/>
              </w:rPr>
              <w:t>21</w:t>
            </w:r>
            <w:r w:rsidR="000C03D8">
              <w:rPr>
                <w:noProof/>
                <w:webHidden/>
              </w:rPr>
              <w:fldChar w:fldCharType="end"/>
            </w:r>
          </w:hyperlink>
        </w:p>
        <w:p w14:paraId="2D2A2D49" w14:textId="77777777" w:rsidR="000C03D8" w:rsidRDefault="0094224D">
          <w:pPr>
            <w:pStyle w:val="TOC3"/>
            <w:tabs>
              <w:tab w:val="right" w:leader="dot" w:pos="9060"/>
            </w:tabs>
            <w:rPr>
              <w:rFonts w:eastAsiaTheme="minorEastAsia"/>
              <w:noProof/>
              <w:lang w:eastAsia="de-DE"/>
            </w:rPr>
          </w:pPr>
          <w:hyperlink w:anchor="_Toc102231165" w:history="1">
            <w:r w:rsidR="000C03D8" w:rsidRPr="00D95802">
              <w:rPr>
                <w:rStyle w:val="Hyperlink"/>
                <w:rFonts w:ascii="Times New Roman" w:hAnsi="Times New Roman" w:cs="Times New Roman"/>
                <w:b/>
                <w:i/>
                <w:noProof/>
              </w:rPr>
              <w:t>2.4.2 Bereinigung der Daten</w:t>
            </w:r>
            <w:r w:rsidR="000C03D8">
              <w:rPr>
                <w:noProof/>
                <w:webHidden/>
              </w:rPr>
              <w:tab/>
            </w:r>
            <w:r w:rsidR="000C03D8">
              <w:rPr>
                <w:noProof/>
                <w:webHidden/>
              </w:rPr>
              <w:fldChar w:fldCharType="begin"/>
            </w:r>
            <w:r w:rsidR="000C03D8">
              <w:rPr>
                <w:noProof/>
                <w:webHidden/>
              </w:rPr>
              <w:instrText xml:space="preserve"> PAGEREF _Toc102231165 \h </w:instrText>
            </w:r>
            <w:r w:rsidR="000C03D8">
              <w:rPr>
                <w:noProof/>
                <w:webHidden/>
              </w:rPr>
            </w:r>
            <w:r w:rsidR="000C03D8">
              <w:rPr>
                <w:noProof/>
                <w:webHidden/>
              </w:rPr>
              <w:fldChar w:fldCharType="separate"/>
            </w:r>
            <w:r w:rsidR="000C03D8">
              <w:rPr>
                <w:noProof/>
                <w:webHidden/>
              </w:rPr>
              <w:t>22</w:t>
            </w:r>
            <w:r w:rsidR="000C03D8">
              <w:rPr>
                <w:noProof/>
                <w:webHidden/>
              </w:rPr>
              <w:fldChar w:fldCharType="end"/>
            </w:r>
          </w:hyperlink>
        </w:p>
        <w:p w14:paraId="4618157F" w14:textId="77777777" w:rsidR="000C03D8" w:rsidRDefault="0094224D">
          <w:pPr>
            <w:pStyle w:val="TOC3"/>
            <w:tabs>
              <w:tab w:val="right" w:leader="dot" w:pos="9060"/>
            </w:tabs>
            <w:rPr>
              <w:rFonts w:eastAsiaTheme="minorEastAsia"/>
              <w:noProof/>
              <w:lang w:eastAsia="de-DE"/>
            </w:rPr>
          </w:pPr>
          <w:hyperlink w:anchor="_Toc102231166" w:history="1">
            <w:r w:rsidR="000C03D8" w:rsidRPr="00D95802">
              <w:rPr>
                <w:rStyle w:val="Hyperlink"/>
                <w:rFonts w:ascii="Times New Roman" w:hAnsi="Times New Roman" w:cs="Times New Roman"/>
                <w:b/>
                <w:i/>
                <w:noProof/>
              </w:rPr>
              <w:t>2.4.3 Zeit-Frequenz-Analyse</w:t>
            </w:r>
            <w:r w:rsidR="000C03D8">
              <w:rPr>
                <w:noProof/>
                <w:webHidden/>
              </w:rPr>
              <w:tab/>
            </w:r>
            <w:r w:rsidR="000C03D8">
              <w:rPr>
                <w:noProof/>
                <w:webHidden/>
              </w:rPr>
              <w:fldChar w:fldCharType="begin"/>
            </w:r>
            <w:r w:rsidR="000C03D8">
              <w:rPr>
                <w:noProof/>
                <w:webHidden/>
              </w:rPr>
              <w:instrText xml:space="preserve"> PAGEREF _Toc102231166 \h </w:instrText>
            </w:r>
            <w:r w:rsidR="000C03D8">
              <w:rPr>
                <w:noProof/>
                <w:webHidden/>
              </w:rPr>
            </w:r>
            <w:r w:rsidR="000C03D8">
              <w:rPr>
                <w:noProof/>
                <w:webHidden/>
              </w:rPr>
              <w:fldChar w:fldCharType="separate"/>
            </w:r>
            <w:r w:rsidR="000C03D8">
              <w:rPr>
                <w:noProof/>
                <w:webHidden/>
              </w:rPr>
              <w:t>23</w:t>
            </w:r>
            <w:r w:rsidR="000C03D8">
              <w:rPr>
                <w:noProof/>
                <w:webHidden/>
              </w:rPr>
              <w:fldChar w:fldCharType="end"/>
            </w:r>
          </w:hyperlink>
        </w:p>
        <w:p w14:paraId="24FD8A05" w14:textId="77777777" w:rsidR="000C03D8" w:rsidRDefault="0094224D">
          <w:pPr>
            <w:pStyle w:val="TOC3"/>
            <w:tabs>
              <w:tab w:val="right" w:leader="dot" w:pos="9060"/>
            </w:tabs>
            <w:rPr>
              <w:rFonts w:eastAsiaTheme="minorEastAsia"/>
              <w:noProof/>
              <w:lang w:eastAsia="de-DE"/>
            </w:rPr>
          </w:pPr>
          <w:hyperlink w:anchor="_Toc102231167" w:history="1">
            <w:r w:rsidR="000C03D8" w:rsidRPr="00D95802">
              <w:rPr>
                <w:rStyle w:val="Hyperlink"/>
                <w:rFonts w:ascii="Times New Roman" w:hAnsi="Times New Roman" w:cs="Times New Roman"/>
                <w:b/>
                <w:i/>
                <w:noProof/>
              </w:rPr>
              <w:t>2.4.4 FOOOF-Algorithmus</w:t>
            </w:r>
            <w:r w:rsidR="000C03D8">
              <w:rPr>
                <w:noProof/>
                <w:webHidden/>
              </w:rPr>
              <w:tab/>
            </w:r>
            <w:r w:rsidR="000C03D8">
              <w:rPr>
                <w:noProof/>
                <w:webHidden/>
              </w:rPr>
              <w:fldChar w:fldCharType="begin"/>
            </w:r>
            <w:r w:rsidR="000C03D8">
              <w:rPr>
                <w:noProof/>
                <w:webHidden/>
              </w:rPr>
              <w:instrText xml:space="preserve"> PAGEREF _Toc102231167 \h </w:instrText>
            </w:r>
            <w:r w:rsidR="000C03D8">
              <w:rPr>
                <w:noProof/>
                <w:webHidden/>
              </w:rPr>
            </w:r>
            <w:r w:rsidR="000C03D8">
              <w:rPr>
                <w:noProof/>
                <w:webHidden/>
              </w:rPr>
              <w:fldChar w:fldCharType="separate"/>
            </w:r>
            <w:r w:rsidR="000C03D8">
              <w:rPr>
                <w:noProof/>
                <w:webHidden/>
              </w:rPr>
              <w:t>26</w:t>
            </w:r>
            <w:r w:rsidR="000C03D8">
              <w:rPr>
                <w:noProof/>
                <w:webHidden/>
              </w:rPr>
              <w:fldChar w:fldCharType="end"/>
            </w:r>
          </w:hyperlink>
        </w:p>
        <w:p w14:paraId="2DA4B656" w14:textId="77777777" w:rsidR="000C03D8" w:rsidRDefault="0094224D">
          <w:pPr>
            <w:pStyle w:val="TOC3"/>
            <w:tabs>
              <w:tab w:val="right" w:leader="dot" w:pos="9060"/>
            </w:tabs>
            <w:rPr>
              <w:rFonts w:eastAsiaTheme="minorEastAsia"/>
              <w:noProof/>
              <w:lang w:eastAsia="de-DE"/>
            </w:rPr>
          </w:pPr>
          <w:hyperlink w:anchor="_Toc102231168" w:history="1">
            <w:r w:rsidR="000C03D8" w:rsidRPr="00D95802">
              <w:rPr>
                <w:rStyle w:val="Hyperlink"/>
                <w:rFonts w:ascii="Times New Roman" w:hAnsi="Times New Roman" w:cs="Times New Roman"/>
                <w:b/>
                <w:i/>
                <w:noProof/>
              </w:rPr>
              <w:t>2.4.5 Extraktion der elektrophysiologischen Maße</w:t>
            </w:r>
            <w:r w:rsidR="000C03D8">
              <w:rPr>
                <w:noProof/>
                <w:webHidden/>
              </w:rPr>
              <w:tab/>
            </w:r>
            <w:r w:rsidR="000C03D8">
              <w:rPr>
                <w:noProof/>
                <w:webHidden/>
              </w:rPr>
              <w:fldChar w:fldCharType="begin"/>
            </w:r>
            <w:r w:rsidR="000C03D8">
              <w:rPr>
                <w:noProof/>
                <w:webHidden/>
              </w:rPr>
              <w:instrText xml:space="preserve"> PAGEREF _Toc102231168 \h </w:instrText>
            </w:r>
            <w:r w:rsidR="000C03D8">
              <w:rPr>
                <w:noProof/>
                <w:webHidden/>
              </w:rPr>
            </w:r>
            <w:r w:rsidR="000C03D8">
              <w:rPr>
                <w:noProof/>
                <w:webHidden/>
              </w:rPr>
              <w:fldChar w:fldCharType="separate"/>
            </w:r>
            <w:r w:rsidR="000C03D8">
              <w:rPr>
                <w:noProof/>
                <w:webHidden/>
              </w:rPr>
              <w:t>27</w:t>
            </w:r>
            <w:r w:rsidR="000C03D8">
              <w:rPr>
                <w:noProof/>
                <w:webHidden/>
              </w:rPr>
              <w:fldChar w:fldCharType="end"/>
            </w:r>
          </w:hyperlink>
        </w:p>
        <w:p w14:paraId="22F3D6E3" w14:textId="77777777" w:rsidR="000C03D8" w:rsidRDefault="0094224D">
          <w:pPr>
            <w:pStyle w:val="TOC2"/>
            <w:tabs>
              <w:tab w:val="right" w:leader="dot" w:pos="9060"/>
            </w:tabs>
            <w:rPr>
              <w:rFonts w:eastAsiaTheme="minorEastAsia"/>
              <w:noProof/>
              <w:lang w:eastAsia="de-DE"/>
            </w:rPr>
          </w:pPr>
          <w:hyperlink w:anchor="_Toc102231169" w:history="1">
            <w:r w:rsidR="000C03D8" w:rsidRPr="00D95802">
              <w:rPr>
                <w:rStyle w:val="Hyperlink"/>
                <w:rFonts w:ascii="Times New Roman" w:hAnsi="Times New Roman" w:cs="Times New Roman"/>
                <w:b/>
                <w:noProof/>
              </w:rPr>
              <w:t>2.6 Statistische Auswertung</w:t>
            </w:r>
            <w:r w:rsidR="000C03D8">
              <w:rPr>
                <w:noProof/>
                <w:webHidden/>
              </w:rPr>
              <w:tab/>
            </w:r>
            <w:r w:rsidR="000C03D8">
              <w:rPr>
                <w:noProof/>
                <w:webHidden/>
              </w:rPr>
              <w:fldChar w:fldCharType="begin"/>
            </w:r>
            <w:r w:rsidR="000C03D8">
              <w:rPr>
                <w:noProof/>
                <w:webHidden/>
              </w:rPr>
              <w:instrText xml:space="preserve"> PAGEREF _Toc102231169 \h </w:instrText>
            </w:r>
            <w:r w:rsidR="000C03D8">
              <w:rPr>
                <w:noProof/>
                <w:webHidden/>
              </w:rPr>
            </w:r>
            <w:r w:rsidR="000C03D8">
              <w:rPr>
                <w:noProof/>
                <w:webHidden/>
              </w:rPr>
              <w:fldChar w:fldCharType="separate"/>
            </w:r>
            <w:r w:rsidR="000C03D8">
              <w:rPr>
                <w:noProof/>
                <w:webHidden/>
              </w:rPr>
              <w:t>28</w:t>
            </w:r>
            <w:r w:rsidR="000C03D8">
              <w:rPr>
                <w:noProof/>
                <w:webHidden/>
              </w:rPr>
              <w:fldChar w:fldCharType="end"/>
            </w:r>
          </w:hyperlink>
        </w:p>
        <w:p w14:paraId="7F878D8A" w14:textId="77777777" w:rsidR="000C03D8" w:rsidRDefault="0094224D">
          <w:pPr>
            <w:pStyle w:val="TOC3"/>
            <w:tabs>
              <w:tab w:val="right" w:leader="dot" w:pos="9060"/>
            </w:tabs>
            <w:rPr>
              <w:rFonts w:eastAsiaTheme="minorEastAsia"/>
              <w:noProof/>
              <w:lang w:eastAsia="de-DE"/>
            </w:rPr>
          </w:pPr>
          <w:hyperlink w:anchor="_Toc102231170" w:history="1">
            <w:r w:rsidR="000C03D8" w:rsidRPr="00D95802">
              <w:rPr>
                <w:rStyle w:val="Hyperlink"/>
                <w:rFonts w:ascii="Times New Roman" w:hAnsi="Times New Roman" w:cs="Times New Roman"/>
                <w:b/>
                <w:i/>
                <w:noProof/>
              </w:rPr>
              <w:t>2.6.1 Erste Hypothese</w:t>
            </w:r>
            <w:r w:rsidR="000C03D8">
              <w:rPr>
                <w:noProof/>
                <w:webHidden/>
              </w:rPr>
              <w:tab/>
            </w:r>
            <w:r w:rsidR="000C03D8">
              <w:rPr>
                <w:noProof/>
                <w:webHidden/>
              </w:rPr>
              <w:fldChar w:fldCharType="begin"/>
            </w:r>
            <w:r w:rsidR="000C03D8">
              <w:rPr>
                <w:noProof/>
                <w:webHidden/>
              </w:rPr>
              <w:instrText xml:space="preserve"> PAGEREF _Toc102231170 \h </w:instrText>
            </w:r>
            <w:r w:rsidR="000C03D8">
              <w:rPr>
                <w:noProof/>
                <w:webHidden/>
              </w:rPr>
            </w:r>
            <w:r w:rsidR="000C03D8">
              <w:rPr>
                <w:noProof/>
                <w:webHidden/>
              </w:rPr>
              <w:fldChar w:fldCharType="separate"/>
            </w:r>
            <w:r w:rsidR="000C03D8">
              <w:rPr>
                <w:noProof/>
                <w:webHidden/>
              </w:rPr>
              <w:t>28</w:t>
            </w:r>
            <w:r w:rsidR="000C03D8">
              <w:rPr>
                <w:noProof/>
                <w:webHidden/>
              </w:rPr>
              <w:fldChar w:fldCharType="end"/>
            </w:r>
          </w:hyperlink>
        </w:p>
        <w:p w14:paraId="0E4DE77D" w14:textId="77777777" w:rsidR="000C03D8" w:rsidRDefault="0094224D">
          <w:pPr>
            <w:pStyle w:val="TOC3"/>
            <w:tabs>
              <w:tab w:val="right" w:leader="dot" w:pos="9060"/>
            </w:tabs>
            <w:rPr>
              <w:rFonts w:eastAsiaTheme="minorEastAsia"/>
              <w:noProof/>
              <w:lang w:eastAsia="de-DE"/>
            </w:rPr>
          </w:pPr>
          <w:hyperlink w:anchor="_Toc102231171" w:history="1">
            <w:r w:rsidR="000C03D8" w:rsidRPr="00D95802">
              <w:rPr>
                <w:rStyle w:val="Hyperlink"/>
                <w:rFonts w:ascii="Times New Roman" w:hAnsi="Times New Roman" w:cs="Times New Roman"/>
                <w:b/>
                <w:i/>
                <w:noProof/>
              </w:rPr>
              <w:t>2.6.2 Zweite Hypothese</w:t>
            </w:r>
            <w:r w:rsidR="000C03D8">
              <w:rPr>
                <w:noProof/>
                <w:webHidden/>
              </w:rPr>
              <w:tab/>
            </w:r>
            <w:r w:rsidR="000C03D8">
              <w:rPr>
                <w:noProof/>
                <w:webHidden/>
              </w:rPr>
              <w:fldChar w:fldCharType="begin"/>
            </w:r>
            <w:r w:rsidR="000C03D8">
              <w:rPr>
                <w:noProof/>
                <w:webHidden/>
              </w:rPr>
              <w:instrText xml:space="preserve"> PAGEREF _Toc102231171 \h </w:instrText>
            </w:r>
            <w:r w:rsidR="000C03D8">
              <w:rPr>
                <w:noProof/>
                <w:webHidden/>
              </w:rPr>
            </w:r>
            <w:r w:rsidR="000C03D8">
              <w:rPr>
                <w:noProof/>
                <w:webHidden/>
              </w:rPr>
              <w:fldChar w:fldCharType="separate"/>
            </w:r>
            <w:r w:rsidR="000C03D8">
              <w:rPr>
                <w:noProof/>
                <w:webHidden/>
              </w:rPr>
              <w:t>29</w:t>
            </w:r>
            <w:r w:rsidR="000C03D8">
              <w:rPr>
                <w:noProof/>
                <w:webHidden/>
              </w:rPr>
              <w:fldChar w:fldCharType="end"/>
            </w:r>
          </w:hyperlink>
        </w:p>
        <w:p w14:paraId="5DB65FBB" w14:textId="77777777" w:rsidR="000C03D8" w:rsidRDefault="0094224D">
          <w:pPr>
            <w:pStyle w:val="TOC3"/>
            <w:tabs>
              <w:tab w:val="right" w:leader="dot" w:pos="9060"/>
            </w:tabs>
            <w:rPr>
              <w:rFonts w:eastAsiaTheme="minorEastAsia"/>
              <w:noProof/>
              <w:lang w:eastAsia="de-DE"/>
            </w:rPr>
          </w:pPr>
          <w:hyperlink w:anchor="_Toc102231172" w:history="1">
            <w:r w:rsidR="000C03D8" w:rsidRPr="00D95802">
              <w:rPr>
                <w:rStyle w:val="Hyperlink"/>
                <w:rFonts w:ascii="Times New Roman" w:hAnsi="Times New Roman" w:cs="Times New Roman"/>
                <w:b/>
                <w:i/>
                <w:noProof/>
              </w:rPr>
              <w:t>2.6.3 Explorative Analysen</w:t>
            </w:r>
            <w:r w:rsidR="000C03D8">
              <w:rPr>
                <w:noProof/>
                <w:webHidden/>
              </w:rPr>
              <w:tab/>
            </w:r>
            <w:r w:rsidR="000C03D8">
              <w:rPr>
                <w:noProof/>
                <w:webHidden/>
              </w:rPr>
              <w:fldChar w:fldCharType="begin"/>
            </w:r>
            <w:r w:rsidR="000C03D8">
              <w:rPr>
                <w:noProof/>
                <w:webHidden/>
              </w:rPr>
              <w:instrText xml:space="preserve"> PAGEREF _Toc102231172 \h </w:instrText>
            </w:r>
            <w:r w:rsidR="000C03D8">
              <w:rPr>
                <w:noProof/>
                <w:webHidden/>
              </w:rPr>
            </w:r>
            <w:r w:rsidR="000C03D8">
              <w:rPr>
                <w:noProof/>
                <w:webHidden/>
              </w:rPr>
              <w:fldChar w:fldCharType="separate"/>
            </w:r>
            <w:r w:rsidR="000C03D8">
              <w:rPr>
                <w:noProof/>
                <w:webHidden/>
              </w:rPr>
              <w:t>31</w:t>
            </w:r>
            <w:r w:rsidR="000C03D8">
              <w:rPr>
                <w:noProof/>
                <w:webHidden/>
              </w:rPr>
              <w:fldChar w:fldCharType="end"/>
            </w:r>
          </w:hyperlink>
        </w:p>
        <w:p w14:paraId="3883610D" w14:textId="77777777" w:rsidR="000C03D8" w:rsidRDefault="0094224D">
          <w:pPr>
            <w:pStyle w:val="TOC1"/>
            <w:tabs>
              <w:tab w:val="right" w:leader="dot" w:pos="9060"/>
            </w:tabs>
            <w:rPr>
              <w:rFonts w:eastAsiaTheme="minorEastAsia"/>
              <w:noProof/>
              <w:lang w:eastAsia="de-DE"/>
            </w:rPr>
          </w:pPr>
          <w:hyperlink w:anchor="_Toc102231173" w:history="1">
            <w:r w:rsidR="000C03D8" w:rsidRPr="00D95802">
              <w:rPr>
                <w:rStyle w:val="Hyperlink"/>
                <w:rFonts w:ascii="Times New Roman" w:hAnsi="Times New Roman" w:cs="Times New Roman"/>
                <w:b/>
                <w:noProof/>
              </w:rPr>
              <w:t>3. Ergebnisse</w:t>
            </w:r>
            <w:r w:rsidR="000C03D8">
              <w:rPr>
                <w:noProof/>
                <w:webHidden/>
              </w:rPr>
              <w:tab/>
            </w:r>
            <w:r w:rsidR="000C03D8">
              <w:rPr>
                <w:noProof/>
                <w:webHidden/>
              </w:rPr>
              <w:fldChar w:fldCharType="begin"/>
            </w:r>
            <w:r w:rsidR="000C03D8">
              <w:rPr>
                <w:noProof/>
                <w:webHidden/>
              </w:rPr>
              <w:instrText xml:space="preserve"> PAGEREF _Toc102231173 \h </w:instrText>
            </w:r>
            <w:r w:rsidR="000C03D8">
              <w:rPr>
                <w:noProof/>
                <w:webHidden/>
              </w:rPr>
            </w:r>
            <w:r w:rsidR="000C03D8">
              <w:rPr>
                <w:noProof/>
                <w:webHidden/>
              </w:rPr>
              <w:fldChar w:fldCharType="separate"/>
            </w:r>
            <w:r w:rsidR="000C03D8">
              <w:rPr>
                <w:noProof/>
                <w:webHidden/>
              </w:rPr>
              <w:t>32</w:t>
            </w:r>
            <w:r w:rsidR="000C03D8">
              <w:rPr>
                <w:noProof/>
                <w:webHidden/>
              </w:rPr>
              <w:fldChar w:fldCharType="end"/>
            </w:r>
          </w:hyperlink>
        </w:p>
        <w:p w14:paraId="232EFA94" w14:textId="77777777" w:rsidR="000C03D8" w:rsidRDefault="0094224D">
          <w:pPr>
            <w:pStyle w:val="TOC2"/>
            <w:tabs>
              <w:tab w:val="right" w:leader="dot" w:pos="9060"/>
            </w:tabs>
            <w:rPr>
              <w:rFonts w:eastAsiaTheme="minorEastAsia"/>
              <w:noProof/>
              <w:lang w:eastAsia="de-DE"/>
            </w:rPr>
          </w:pPr>
          <w:hyperlink w:anchor="_Toc102231174" w:history="1">
            <w:r w:rsidR="000C03D8" w:rsidRPr="00D95802">
              <w:rPr>
                <w:rStyle w:val="Hyperlink"/>
                <w:rFonts w:ascii="Times New Roman" w:hAnsi="Times New Roman" w:cs="Times New Roman"/>
                <w:b/>
                <w:noProof/>
              </w:rPr>
              <w:t>3.1 Erste Hypothese</w:t>
            </w:r>
            <w:r w:rsidR="000C03D8">
              <w:rPr>
                <w:noProof/>
                <w:webHidden/>
              </w:rPr>
              <w:tab/>
            </w:r>
            <w:r w:rsidR="000C03D8">
              <w:rPr>
                <w:noProof/>
                <w:webHidden/>
              </w:rPr>
              <w:fldChar w:fldCharType="begin"/>
            </w:r>
            <w:r w:rsidR="000C03D8">
              <w:rPr>
                <w:noProof/>
                <w:webHidden/>
              </w:rPr>
              <w:instrText xml:space="preserve"> PAGEREF _Toc102231174 \h </w:instrText>
            </w:r>
            <w:r w:rsidR="000C03D8">
              <w:rPr>
                <w:noProof/>
                <w:webHidden/>
              </w:rPr>
            </w:r>
            <w:r w:rsidR="000C03D8">
              <w:rPr>
                <w:noProof/>
                <w:webHidden/>
              </w:rPr>
              <w:fldChar w:fldCharType="separate"/>
            </w:r>
            <w:r w:rsidR="000C03D8">
              <w:rPr>
                <w:noProof/>
                <w:webHidden/>
              </w:rPr>
              <w:t>32</w:t>
            </w:r>
            <w:r w:rsidR="000C03D8">
              <w:rPr>
                <w:noProof/>
                <w:webHidden/>
              </w:rPr>
              <w:fldChar w:fldCharType="end"/>
            </w:r>
          </w:hyperlink>
        </w:p>
        <w:p w14:paraId="5C4FC4D9" w14:textId="77777777" w:rsidR="000C03D8" w:rsidRDefault="0094224D">
          <w:pPr>
            <w:pStyle w:val="TOC2"/>
            <w:tabs>
              <w:tab w:val="right" w:leader="dot" w:pos="9060"/>
            </w:tabs>
            <w:rPr>
              <w:rFonts w:eastAsiaTheme="minorEastAsia"/>
              <w:noProof/>
              <w:lang w:eastAsia="de-DE"/>
            </w:rPr>
          </w:pPr>
          <w:hyperlink w:anchor="_Toc102231175" w:history="1">
            <w:r w:rsidR="000C03D8" w:rsidRPr="00D95802">
              <w:rPr>
                <w:rStyle w:val="Hyperlink"/>
                <w:rFonts w:ascii="Times New Roman" w:hAnsi="Times New Roman" w:cs="Times New Roman"/>
                <w:b/>
                <w:noProof/>
              </w:rPr>
              <w:t>3.2 Zweite Hypothese</w:t>
            </w:r>
            <w:r w:rsidR="000C03D8">
              <w:rPr>
                <w:noProof/>
                <w:webHidden/>
              </w:rPr>
              <w:tab/>
            </w:r>
            <w:r w:rsidR="000C03D8">
              <w:rPr>
                <w:noProof/>
                <w:webHidden/>
              </w:rPr>
              <w:fldChar w:fldCharType="begin"/>
            </w:r>
            <w:r w:rsidR="000C03D8">
              <w:rPr>
                <w:noProof/>
                <w:webHidden/>
              </w:rPr>
              <w:instrText xml:space="preserve"> PAGEREF _Toc102231175 \h </w:instrText>
            </w:r>
            <w:r w:rsidR="000C03D8">
              <w:rPr>
                <w:noProof/>
                <w:webHidden/>
              </w:rPr>
            </w:r>
            <w:r w:rsidR="000C03D8">
              <w:rPr>
                <w:noProof/>
                <w:webHidden/>
              </w:rPr>
              <w:fldChar w:fldCharType="separate"/>
            </w:r>
            <w:r w:rsidR="000C03D8">
              <w:rPr>
                <w:noProof/>
                <w:webHidden/>
              </w:rPr>
              <w:t>37</w:t>
            </w:r>
            <w:r w:rsidR="000C03D8">
              <w:rPr>
                <w:noProof/>
                <w:webHidden/>
              </w:rPr>
              <w:fldChar w:fldCharType="end"/>
            </w:r>
          </w:hyperlink>
        </w:p>
        <w:p w14:paraId="7B3FA4CD" w14:textId="77777777" w:rsidR="000C03D8" w:rsidRDefault="0094224D">
          <w:pPr>
            <w:pStyle w:val="TOC2"/>
            <w:tabs>
              <w:tab w:val="right" w:leader="dot" w:pos="9060"/>
            </w:tabs>
            <w:rPr>
              <w:rFonts w:eastAsiaTheme="minorEastAsia"/>
              <w:noProof/>
              <w:lang w:eastAsia="de-DE"/>
            </w:rPr>
          </w:pPr>
          <w:hyperlink w:anchor="_Toc102231176" w:history="1">
            <w:r w:rsidR="000C03D8" w:rsidRPr="00D95802">
              <w:rPr>
                <w:rStyle w:val="Hyperlink"/>
                <w:rFonts w:ascii="Times New Roman" w:hAnsi="Times New Roman" w:cs="Times New Roman"/>
                <w:b/>
                <w:noProof/>
              </w:rPr>
              <w:t>3.3 Explorative Analysen</w:t>
            </w:r>
            <w:r w:rsidR="000C03D8">
              <w:rPr>
                <w:noProof/>
                <w:webHidden/>
              </w:rPr>
              <w:tab/>
            </w:r>
            <w:r w:rsidR="000C03D8">
              <w:rPr>
                <w:noProof/>
                <w:webHidden/>
              </w:rPr>
              <w:fldChar w:fldCharType="begin"/>
            </w:r>
            <w:r w:rsidR="000C03D8">
              <w:rPr>
                <w:noProof/>
                <w:webHidden/>
              </w:rPr>
              <w:instrText xml:space="preserve"> PAGEREF _Toc102231176 \h </w:instrText>
            </w:r>
            <w:r w:rsidR="000C03D8">
              <w:rPr>
                <w:noProof/>
                <w:webHidden/>
              </w:rPr>
            </w:r>
            <w:r w:rsidR="000C03D8">
              <w:rPr>
                <w:noProof/>
                <w:webHidden/>
              </w:rPr>
              <w:fldChar w:fldCharType="separate"/>
            </w:r>
            <w:r w:rsidR="000C03D8">
              <w:rPr>
                <w:noProof/>
                <w:webHidden/>
              </w:rPr>
              <w:t>40</w:t>
            </w:r>
            <w:r w:rsidR="000C03D8">
              <w:rPr>
                <w:noProof/>
                <w:webHidden/>
              </w:rPr>
              <w:fldChar w:fldCharType="end"/>
            </w:r>
          </w:hyperlink>
        </w:p>
        <w:p w14:paraId="53A242DC" w14:textId="77777777" w:rsidR="000C03D8" w:rsidRDefault="0094224D">
          <w:pPr>
            <w:pStyle w:val="TOC1"/>
            <w:tabs>
              <w:tab w:val="right" w:leader="dot" w:pos="9060"/>
            </w:tabs>
            <w:rPr>
              <w:rFonts w:eastAsiaTheme="minorEastAsia"/>
              <w:noProof/>
              <w:lang w:eastAsia="de-DE"/>
            </w:rPr>
          </w:pPr>
          <w:hyperlink w:anchor="_Toc102231177" w:history="1">
            <w:r w:rsidR="000C03D8" w:rsidRPr="00D95802">
              <w:rPr>
                <w:rStyle w:val="Hyperlink"/>
                <w:rFonts w:ascii="Times New Roman" w:hAnsi="Times New Roman" w:cs="Times New Roman"/>
                <w:b/>
                <w:noProof/>
              </w:rPr>
              <w:t>4. Diskussion</w:t>
            </w:r>
            <w:r w:rsidR="000C03D8">
              <w:rPr>
                <w:noProof/>
                <w:webHidden/>
              </w:rPr>
              <w:tab/>
            </w:r>
            <w:r w:rsidR="000C03D8">
              <w:rPr>
                <w:noProof/>
                <w:webHidden/>
              </w:rPr>
              <w:fldChar w:fldCharType="begin"/>
            </w:r>
            <w:r w:rsidR="000C03D8">
              <w:rPr>
                <w:noProof/>
                <w:webHidden/>
              </w:rPr>
              <w:instrText xml:space="preserve"> PAGEREF _Toc102231177 \h </w:instrText>
            </w:r>
            <w:r w:rsidR="000C03D8">
              <w:rPr>
                <w:noProof/>
                <w:webHidden/>
              </w:rPr>
            </w:r>
            <w:r w:rsidR="000C03D8">
              <w:rPr>
                <w:noProof/>
                <w:webHidden/>
              </w:rPr>
              <w:fldChar w:fldCharType="separate"/>
            </w:r>
            <w:r w:rsidR="000C03D8">
              <w:rPr>
                <w:noProof/>
                <w:webHidden/>
              </w:rPr>
              <w:t>44</w:t>
            </w:r>
            <w:r w:rsidR="000C03D8">
              <w:rPr>
                <w:noProof/>
                <w:webHidden/>
              </w:rPr>
              <w:fldChar w:fldCharType="end"/>
            </w:r>
          </w:hyperlink>
        </w:p>
        <w:p w14:paraId="12EBCB77" w14:textId="77777777" w:rsidR="000C03D8" w:rsidRDefault="0094224D">
          <w:pPr>
            <w:pStyle w:val="TOC1"/>
            <w:tabs>
              <w:tab w:val="right" w:leader="dot" w:pos="9060"/>
            </w:tabs>
            <w:rPr>
              <w:rFonts w:eastAsiaTheme="minorEastAsia"/>
              <w:noProof/>
              <w:lang w:eastAsia="de-DE"/>
            </w:rPr>
          </w:pPr>
          <w:hyperlink w:anchor="_Toc102231178" w:history="1">
            <w:r w:rsidR="000C03D8" w:rsidRPr="00D95802">
              <w:rPr>
                <w:rStyle w:val="Hyperlink"/>
                <w:rFonts w:ascii="Times New Roman" w:hAnsi="Times New Roman" w:cs="Times New Roman"/>
                <w:b/>
                <w:noProof/>
              </w:rPr>
              <w:t>Fazit</w:t>
            </w:r>
            <w:r w:rsidR="000C03D8">
              <w:rPr>
                <w:noProof/>
                <w:webHidden/>
              </w:rPr>
              <w:tab/>
            </w:r>
            <w:r w:rsidR="000C03D8">
              <w:rPr>
                <w:noProof/>
                <w:webHidden/>
              </w:rPr>
              <w:fldChar w:fldCharType="begin"/>
            </w:r>
            <w:r w:rsidR="000C03D8">
              <w:rPr>
                <w:noProof/>
                <w:webHidden/>
              </w:rPr>
              <w:instrText xml:space="preserve"> PAGEREF _Toc102231178 \h </w:instrText>
            </w:r>
            <w:r w:rsidR="000C03D8">
              <w:rPr>
                <w:noProof/>
                <w:webHidden/>
              </w:rPr>
            </w:r>
            <w:r w:rsidR="000C03D8">
              <w:rPr>
                <w:noProof/>
                <w:webHidden/>
              </w:rPr>
              <w:fldChar w:fldCharType="separate"/>
            </w:r>
            <w:r w:rsidR="000C03D8">
              <w:rPr>
                <w:noProof/>
                <w:webHidden/>
              </w:rPr>
              <w:t>53</w:t>
            </w:r>
            <w:r w:rsidR="000C03D8">
              <w:rPr>
                <w:noProof/>
                <w:webHidden/>
              </w:rPr>
              <w:fldChar w:fldCharType="end"/>
            </w:r>
          </w:hyperlink>
        </w:p>
        <w:p w14:paraId="7AE94A07" w14:textId="77777777" w:rsidR="000C03D8" w:rsidRDefault="0094224D">
          <w:pPr>
            <w:pStyle w:val="TOC1"/>
            <w:tabs>
              <w:tab w:val="right" w:leader="dot" w:pos="9060"/>
            </w:tabs>
            <w:rPr>
              <w:rFonts w:eastAsiaTheme="minorEastAsia"/>
              <w:noProof/>
              <w:lang w:eastAsia="de-DE"/>
            </w:rPr>
          </w:pPr>
          <w:hyperlink w:anchor="_Toc102231179" w:history="1">
            <w:r w:rsidR="000C03D8" w:rsidRPr="00D95802">
              <w:rPr>
                <w:rStyle w:val="Hyperlink"/>
                <w:rFonts w:ascii="Times New Roman" w:hAnsi="Times New Roman" w:cs="Times New Roman"/>
                <w:b/>
                <w:noProof/>
              </w:rPr>
              <w:t>Literaturverzeichnis</w:t>
            </w:r>
            <w:r w:rsidR="000C03D8">
              <w:rPr>
                <w:noProof/>
                <w:webHidden/>
              </w:rPr>
              <w:tab/>
            </w:r>
            <w:r w:rsidR="000C03D8">
              <w:rPr>
                <w:noProof/>
                <w:webHidden/>
              </w:rPr>
              <w:fldChar w:fldCharType="begin"/>
            </w:r>
            <w:r w:rsidR="000C03D8">
              <w:rPr>
                <w:noProof/>
                <w:webHidden/>
              </w:rPr>
              <w:instrText xml:space="preserve"> PAGEREF _Toc102231179 \h </w:instrText>
            </w:r>
            <w:r w:rsidR="000C03D8">
              <w:rPr>
                <w:noProof/>
                <w:webHidden/>
              </w:rPr>
            </w:r>
            <w:r w:rsidR="000C03D8">
              <w:rPr>
                <w:noProof/>
                <w:webHidden/>
              </w:rPr>
              <w:fldChar w:fldCharType="separate"/>
            </w:r>
            <w:r w:rsidR="000C03D8">
              <w:rPr>
                <w:noProof/>
                <w:webHidden/>
              </w:rPr>
              <w:t>54</w:t>
            </w:r>
            <w:r w:rsidR="000C03D8">
              <w:rPr>
                <w:noProof/>
                <w:webHidden/>
              </w:rPr>
              <w:fldChar w:fldCharType="end"/>
            </w:r>
          </w:hyperlink>
        </w:p>
        <w:p w14:paraId="62C9D86A" w14:textId="77777777" w:rsidR="000C03D8" w:rsidRDefault="0094224D">
          <w:pPr>
            <w:pStyle w:val="TOC1"/>
            <w:tabs>
              <w:tab w:val="right" w:leader="dot" w:pos="9060"/>
            </w:tabs>
            <w:rPr>
              <w:rFonts w:eastAsiaTheme="minorEastAsia"/>
              <w:noProof/>
              <w:lang w:eastAsia="de-DE"/>
            </w:rPr>
          </w:pPr>
          <w:hyperlink w:anchor="_Toc102231180" w:history="1">
            <w:r w:rsidR="000C03D8" w:rsidRPr="00D95802">
              <w:rPr>
                <w:rStyle w:val="Hyperlink"/>
                <w:rFonts w:ascii="Times New Roman" w:hAnsi="Times New Roman" w:cs="Times New Roman"/>
                <w:b/>
                <w:noProof/>
              </w:rPr>
              <w:t>Anhang</w:t>
            </w:r>
            <w:r w:rsidR="000C03D8">
              <w:rPr>
                <w:noProof/>
                <w:webHidden/>
              </w:rPr>
              <w:tab/>
            </w:r>
            <w:r w:rsidR="000C03D8">
              <w:rPr>
                <w:noProof/>
                <w:webHidden/>
              </w:rPr>
              <w:fldChar w:fldCharType="begin"/>
            </w:r>
            <w:r w:rsidR="000C03D8">
              <w:rPr>
                <w:noProof/>
                <w:webHidden/>
              </w:rPr>
              <w:instrText xml:space="preserve"> PAGEREF _Toc102231180 \h </w:instrText>
            </w:r>
            <w:r w:rsidR="000C03D8">
              <w:rPr>
                <w:noProof/>
                <w:webHidden/>
              </w:rPr>
            </w:r>
            <w:r w:rsidR="000C03D8">
              <w:rPr>
                <w:noProof/>
                <w:webHidden/>
              </w:rPr>
              <w:fldChar w:fldCharType="separate"/>
            </w:r>
            <w:r w:rsidR="000C03D8">
              <w:rPr>
                <w:noProof/>
                <w:webHidden/>
              </w:rPr>
              <w:t>62</w:t>
            </w:r>
            <w:r w:rsidR="000C03D8">
              <w:rPr>
                <w:noProof/>
                <w:webHidden/>
              </w:rPr>
              <w:fldChar w:fldCharType="end"/>
            </w:r>
          </w:hyperlink>
        </w:p>
        <w:p w14:paraId="74804DAB" w14:textId="77777777" w:rsidR="000C03D8" w:rsidRPr="000C03D8" w:rsidRDefault="000C03D8" w:rsidP="000C03D8">
          <w:pPr>
            <w:rPr>
              <w:b/>
              <w:bCs/>
            </w:rPr>
          </w:pPr>
          <w:r w:rsidRPr="000C03D8">
            <w:rPr>
              <w:b/>
              <w:bCs/>
            </w:rPr>
            <w:fldChar w:fldCharType="end"/>
          </w:r>
        </w:p>
      </w:sdtContent>
    </w:sdt>
    <w:p w14:paraId="7930A04A" w14:textId="77777777" w:rsidR="001C6A92" w:rsidRPr="000C03D8" w:rsidRDefault="008E395C" w:rsidP="000C03D8">
      <w:pPr>
        <w:pStyle w:val="Heading1"/>
        <w:jc w:val="center"/>
        <w:rPr>
          <w:rFonts w:ascii="Times New Roman" w:hAnsi="Times New Roman" w:cs="Times New Roman"/>
          <w:b/>
          <w:bCs/>
          <w:color w:val="auto"/>
        </w:rPr>
      </w:pPr>
      <w:r w:rsidRPr="000C03D8">
        <w:rPr>
          <w:rFonts w:ascii="Times New Roman" w:hAnsi="Times New Roman" w:cs="Times New Roman"/>
          <w:b/>
          <w:color w:val="auto"/>
        </w:rPr>
        <w:br w:type="page"/>
      </w:r>
      <w:bookmarkStart w:id="0" w:name="_Toc102231148"/>
      <w:r w:rsidR="001C6A92" w:rsidRPr="000C03D8">
        <w:rPr>
          <w:rFonts w:ascii="Times New Roman" w:hAnsi="Times New Roman" w:cs="Times New Roman"/>
          <w:b/>
          <w:color w:val="auto"/>
        </w:rPr>
        <w:lastRenderedPageBreak/>
        <w:t>Zusammenfassung</w:t>
      </w:r>
      <w:bookmarkEnd w:id="0"/>
    </w:p>
    <w:p w14:paraId="59822ACC" w14:textId="77777777" w:rsidR="001C6A92" w:rsidRPr="000C03D8" w:rsidRDefault="001C6A92" w:rsidP="001A669B">
      <w:pPr>
        <w:spacing w:line="480" w:lineRule="auto"/>
        <w:jc w:val="both"/>
      </w:pPr>
    </w:p>
    <w:p w14:paraId="71B0ADF2" w14:textId="2935F0A3" w:rsidR="001C6A92" w:rsidRPr="000C03D8" w:rsidRDefault="001C6A92" w:rsidP="001A669B">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Das Ziel der Masterarbeit ist es, die bisherigen Befunde zum Zusammenhang zwischen neuronalen Oszillationen und der Elektrodenposition bei Tiefer Hirnstimulation zu replizieren und </w:t>
      </w:r>
      <w:r w:rsidR="000B53A3">
        <w:rPr>
          <w:rFonts w:ascii="Times New Roman" w:hAnsi="Times New Roman" w:cs="Times New Roman"/>
          <w:sz w:val="24"/>
          <w:szCs w:val="24"/>
        </w:rPr>
        <w:t xml:space="preserve">zu erweitern. Dafür wurden </w:t>
      </w:r>
      <w:del w:id="1" w:author="Julius Welzel" w:date="2022-05-06T11:22:00Z">
        <w:r w:rsidR="000B53A3" w:rsidDel="009C4C84">
          <w:rPr>
            <w:rFonts w:ascii="Times New Roman" w:hAnsi="Times New Roman" w:cs="Times New Roman"/>
            <w:sz w:val="24"/>
            <w:szCs w:val="24"/>
          </w:rPr>
          <w:delText xml:space="preserve">die </w:delText>
        </w:r>
      </w:del>
      <w:ins w:id="2" w:author="Julius Welzel" w:date="2022-05-06T11:22:00Z">
        <w:r w:rsidR="009C4C84">
          <w:rPr>
            <w:rFonts w:ascii="Times New Roman" w:hAnsi="Times New Roman" w:cs="Times New Roman"/>
            <w:sz w:val="24"/>
            <w:szCs w:val="24"/>
          </w:rPr>
          <w:t>intraoperative</w:t>
        </w:r>
        <w:r w:rsidR="009C4C84">
          <w:rPr>
            <w:rFonts w:ascii="Times New Roman" w:hAnsi="Times New Roman" w:cs="Times New Roman"/>
            <w:sz w:val="24"/>
            <w:szCs w:val="24"/>
          </w:rPr>
          <w:t xml:space="preserve"> </w:t>
        </w:r>
      </w:ins>
      <w:r w:rsidR="000B53A3">
        <w:rPr>
          <w:rFonts w:ascii="Times New Roman" w:hAnsi="Times New Roman" w:cs="Times New Roman"/>
          <w:sz w:val="24"/>
          <w:szCs w:val="24"/>
        </w:rPr>
        <w:t>l</w:t>
      </w:r>
      <w:r w:rsidRPr="000C03D8">
        <w:rPr>
          <w:rFonts w:ascii="Times New Roman" w:hAnsi="Times New Roman" w:cs="Times New Roman"/>
          <w:sz w:val="24"/>
          <w:szCs w:val="24"/>
        </w:rPr>
        <w:t xml:space="preserve">okalen Feldpotentiale von 25 Patient*innen untersucht, die an Morbus Parkinson leiden und durch Tiefe Hirnstimulation in den </w:t>
      </w:r>
      <w:proofErr w:type="spellStart"/>
      <w:r w:rsidRPr="000C03D8">
        <w:rPr>
          <w:rFonts w:ascii="Times New Roman" w:hAnsi="Times New Roman" w:cs="Times New Roman"/>
          <w:sz w:val="24"/>
          <w:szCs w:val="24"/>
        </w:rPr>
        <w:t>subthalamischen</w:t>
      </w:r>
      <w:proofErr w:type="spellEnd"/>
      <w:r w:rsidRPr="000C03D8">
        <w:rPr>
          <w:rFonts w:ascii="Times New Roman" w:hAnsi="Times New Roman" w:cs="Times New Roman"/>
          <w:sz w:val="24"/>
          <w:szCs w:val="24"/>
        </w:rPr>
        <w:t xml:space="preserve"> Kernen </w:t>
      </w:r>
      <w:del w:id="3" w:author="Julius Welzel" w:date="2022-05-06T11:23:00Z">
        <w:r w:rsidRPr="000C03D8" w:rsidDel="00F7282E">
          <w:rPr>
            <w:rFonts w:ascii="Times New Roman" w:hAnsi="Times New Roman" w:cs="Times New Roman"/>
            <w:sz w:val="24"/>
            <w:szCs w:val="24"/>
          </w:rPr>
          <w:delText>behandelt wurden</w:delText>
        </w:r>
      </w:del>
      <w:ins w:id="4" w:author="Julius Welzel" w:date="2022-05-06T11:23:00Z">
        <w:r w:rsidR="00F7282E">
          <w:rPr>
            <w:rFonts w:ascii="Times New Roman" w:hAnsi="Times New Roman" w:cs="Times New Roman"/>
            <w:sz w:val="24"/>
            <w:szCs w:val="24"/>
          </w:rPr>
          <w:t>bekommen</w:t>
        </w:r>
      </w:ins>
      <w:r w:rsidRPr="000C03D8">
        <w:rPr>
          <w:rFonts w:ascii="Times New Roman" w:hAnsi="Times New Roman" w:cs="Times New Roman"/>
          <w:sz w:val="24"/>
          <w:szCs w:val="24"/>
        </w:rPr>
        <w:t xml:space="preserve">. </w:t>
      </w:r>
      <w:r w:rsidR="00F57C8A" w:rsidRPr="000C03D8">
        <w:rPr>
          <w:rFonts w:ascii="Times New Roman" w:hAnsi="Times New Roman" w:cs="Times New Roman"/>
          <w:sz w:val="24"/>
          <w:szCs w:val="24"/>
        </w:rPr>
        <w:t xml:space="preserve">Durch einen Algorithmus, der die aperiodische von der periodischen Komponente trennt, konnten die neuronalen Oszillationen erstmals in diesem Forschungsbereich </w:t>
      </w:r>
      <w:del w:id="5" w:author="Julius Welzel" w:date="2022-05-06T11:24:00Z">
        <w:r w:rsidR="00F57C8A" w:rsidRPr="000C03D8" w:rsidDel="00F7282E">
          <w:rPr>
            <w:rFonts w:ascii="Times New Roman" w:hAnsi="Times New Roman" w:cs="Times New Roman"/>
            <w:sz w:val="24"/>
            <w:szCs w:val="24"/>
          </w:rPr>
          <w:delText xml:space="preserve">anhand </w:delText>
        </w:r>
      </w:del>
      <w:ins w:id="6" w:author="Julius Welzel" w:date="2022-05-06T11:24:00Z">
        <w:r w:rsidR="00F7282E">
          <w:rPr>
            <w:rFonts w:ascii="Times New Roman" w:hAnsi="Times New Roman" w:cs="Times New Roman"/>
            <w:sz w:val="24"/>
            <w:szCs w:val="24"/>
          </w:rPr>
          <w:t xml:space="preserve">mittels </w:t>
        </w:r>
      </w:ins>
      <w:r w:rsidR="00F57C8A" w:rsidRPr="000C03D8">
        <w:rPr>
          <w:rFonts w:ascii="Times New Roman" w:hAnsi="Times New Roman" w:cs="Times New Roman"/>
          <w:sz w:val="24"/>
          <w:szCs w:val="24"/>
        </w:rPr>
        <w:t>dieser Differenzierung bewertet werden.</w:t>
      </w:r>
      <w:r w:rsidR="001A669B" w:rsidRPr="000C03D8">
        <w:rPr>
          <w:rFonts w:ascii="Times New Roman" w:hAnsi="Times New Roman" w:cs="Times New Roman"/>
          <w:sz w:val="24"/>
          <w:szCs w:val="24"/>
        </w:rPr>
        <w:t xml:space="preserve"> Es wurde angenommen, dass die Spike-Aktivität und die Power im </w:t>
      </w:r>
      <w:proofErr w:type="spellStart"/>
      <w:r w:rsidR="001A669B" w:rsidRPr="000C03D8">
        <w:rPr>
          <w:rFonts w:ascii="Times New Roman" w:hAnsi="Times New Roman" w:cs="Times New Roman"/>
          <w:sz w:val="24"/>
          <w:szCs w:val="24"/>
        </w:rPr>
        <w:t>Betaband</w:t>
      </w:r>
      <w:proofErr w:type="spellEnd"/>
      <w:r w:rsidR="001A669B" w:rsidRPr="000C03D8">
        <w:rPr>
          <w:rFonts w:ascii="Times New Roman" w:hAnsi="Times New Roman" w:cs="Times New Roman"/>
          <w:sz w:val="24"/>
          <w:szCs w:val="24"/>
        </w:rPr>
        <w:t xml:space="preserve"> </w:t>
      </w:r>
      <w:ins w:id="7" w:author="Julius Welzel" w:date="2022-05-06T11:24:00Z">
        <w:r w:rsidR="00F7282E">
          <w:rPr>
            <w:rFonts w:ascii="Times New Roman" w:hAnsi="Times New Roman" w:cs="Times New Roman"/>
            <w:sz w:val="24"/>
            <w:szCs w:val="24"/>
          </w:rPr>
          <w:t xml:space="preserve">während der OP </w:t>
        </w:r>
      </w:ins>
      <w:r w:rsidR="001A669B" w:rsidRPr="000C03D8">
        <w:rPr>
          <w:rFonts w:ascii="Times New Roman" w:hAnsi="Times New Roman" w:cs="Times New Roman"/>
          <w:sz w:val="24"/>
          <w:szCs w:val="24"/>
        </w:rPr>
        <w:t xml:space="preserve">innerhalb der </w:t>
      </w:r>
      <w:proofErr w:type="spellStart"/>
      <w:r w:rsidR="001A669B" w:rsidRPr="000C03D8">
        <w:rPr>
          <w:rFonts w:ascii="Times New Roman" w:hAnsi="Times New Roman" w:cs="Times New Roman"/>
          <w:sz w:val="24"/>
          <w:szCs w:val="24"/>
        </w:rPr>
        <w:t>subthalamischen</w:t>
      </w:r>
      <w:proofErr w:type="spellEnd"/>
      <w:r w:rsidR="001A669B" w:rsidRPr="000C03D8">
        <w:rPr>
          <w:rFonts w:ascii="Times New Roman" w:hAnsi="Times New Roman" w:cs="Times New Roman"/>
          <w:sz w:val="24"/>
          <w:szCs w:val="24"/>
        </w:rPr>
        <w:t xml:space="preserve"> Kerne größer ist als außerhalb und umgekehrt für die aperiodische Komponente. </w:t>
      </w:r>
      <w:r w:rsidR="00F57C8A" w:rsidRPr="000C03D8">
        <w:rPr>
          <w:rFonts w:ascii="Times New Roman" w:hAnsi="Times New Roman" w:cs="Times New Roman"/>
          <w:sz w:val="24"/>
          <w:szCs w:val="24"/>
        </w:rPr>
        <w:t xml:space="preserve">Die Ergebnisse konnten bestätigen, dass die Spike-Aktivität die beste Aussagekraft dafür hat, ob die Elektrode sich im </w:t>
      </w:r>
      <w:proofErr w:type="spellStart"/>
      <w:r w:rsidR="00F57C8A" w:rsidRPr="000C03D8">
        <w:rPr>
          <w:rFonts w:ascii="Times New Roman" w:hAnsi="Times New Roman" w:cs="Times New Roman"/>
          <w:sz w:val="24"/>
          <w:szCs w:val="24"/>
        </w:rPr>
        <w:t>subthalamischen</w:t>
      </w:r>
      <w:proofErr w:type="spellEnd"/>
      <w:r w:rsidR="00F57C8A" w:rsidRPr="000C03D8">
        <w:rPr>
          <w:rFonts w:ascii="Times New Roman" w:hAnsi="Times New Roman" w:cs="Times New Roman"/>
          <w:sz w:val="24"/>
          <w:szCs w:val="24"/>
        </w:rPr>
        <w:t xml:space="preserve"> Kern befindet.</w:t>
      </w:r>
      <w:r w:rsidR="001A669B" w:rsidRPr="000C03D8">
        <w:rPr>
          <w:rFonts w:ascii="Times New Roman" w:hAnsi="Times New Roman" w:cs="Times New Roman"/>
          <w:sz w:val="24"/>
          <w:szCs w:val="24"/>
        </w:rPr>
        <w:t xml:space="preserve"> Für die Power im </w:t>
      </w:r>
      <w:proofErr w:type="spellStart"/>
      <w:r w:rsidR="001A669B" w:rsidRPr="000C03D8">
        <w:rPr>
          <w:rFonts w:ascii="Times New Roman" w:hAnsi="Times New Roman" w:cs="Times New Roman"/>
          <w:sz w:val="24"/>
          <w:szCs w:val="24"/>
        </w:rPr>
        <w:t>Betaband</w:t>
      </w:r>
      <w:proofErr w:type="spellEnd"/>
      <w:r w:rsidR="001A669B" w:rsidRPr="000C03D8">
        <w:rPr>
          <w:rFonts w:ascii="Times New Roman" w:hAnsi="Times New Roman" w:cs="Times New Roman"/>
          <w:sz w:val="24"/>
          <w:szCs w:val="24"/>
        </w:rPr>
        <w:t xml:space="preserve"> und die aperiodische Komponente konnte dies nicht bestätigt werden. Es konnte jedoch auch</w:t>
      </w:r>
      <w:r w:rsidR="00F57C8A" w:rsidRPr="000C03D8">
        <w:rPr>
          <w:rFonts w:ascii="Times New Roman" w:hAnsi="Times New Roman" w:cs="Times New Roman"/>
          <w:sz w:val="24"/>
          <w:szCs w:val="24"/>
        </w:rPr>
        <w:t xml:space="preserve"> gezeigt werden, dass die Trennung der aperiodischen und periodischen Komponente durch den verwendeten Algorithmus fehlerhaft war. Da dennoch </w:t>
      </w:r>
      <w:r w:rsidR="001A669B" w:rsidRPr="000C03D8">
        <w:rPr>
          <w:rFonts w:ascii="Times New Roman" w:hAnsi="Times New Roman" w:cs="Times New Roman"/>
          <w:sz w:val="24"/>
          <w:szCs w:val="24"/>
        </w:rPr>
        <w:t xml:space="preserve">in explorativen Analysen </w:t>
      </w:r>
      <w:r w:rsidR="00F57C8A" w:rsidRPr="000C03D8">
        <w:rPr>
          <w:rFonts w:ascii="Times New Roman" w:hAnsi="Times New Roman" w:cs="Times New Roman"/>
          <w:sz w:val="24"/>
          <w:szCs w:val="24"/>
        </w:rPr>
        <w:t>Hinweise gefunden werden konnten, dass die ap</w:t>
      </w:r>
      <w:r w:rsidR="001A669B" w:rsidRPr="000C03D8">
        <w:rPr>
          <w:rFonts w:ascii="Times New Roman" w:hAnsi="Times New Roman" w:cs="Times New Roman"/>
          <w:sz w:val="24"/>
          <w:szCs w:val="24"/>
        </w:rPr>
        <w:t>eriodische</w:t>
      </w:r>
      <w:r w:rsidR="00F57C8A" w:rsidRPr="000C03D8">
        <w:rPr>
          <w:rFonts w:ascii="Times New Roman" w:hAnsi="Times New Roman" w:cs="Times New Roman"/>
          <w:sz w:val="24"/>
          <w:szCs w:val="24"/>
        </w:rPr>
        <w:t xml:space="preserve"> Komponente und die Power im Thetaband einen Zusammenhang mit der Position der Elektrode aufweisen, sollte mit Hilfe von einem besseren Algorithmus dieser Forschungsfrage weiter nachgegangen werden. </w:t>
      </w:r>
      <w:r w:rsidR="001A669B" w:rsidRPr="000C03D8">
        <w:rPr>
          <w:rFonts w:ascii="Times New Roman" w:hAnsi="Times New Roman" w:cs="Times New Roman"/>
          <w:sz w:val="24"/>
          <w:szCs w:val="24"/>
        </w:rPr>
        <w:t>Durch genauere Informationen könnte die Vorbereitung, Durchführung und Einstellung der Behandlung vereinfacht und verbessert werden.</w:t>
      </w:r>
    </w:p>
    <w:p w14:paraId="220E14F4" w14:textId="77777777" w:rsidR="001C6A92" w:rsidRPr="000C03D8" w:rsidRDefault="001C6A92" w:rsidP="001C6A92">
      <w:pPr>
        <w:pStyle w:val="Heading1"/>
        <w:jc w:val="center"/>
        <w:rPr>
          <w:color w:val="auto"/>
        </w:rPr>
      </w:pPr>
      <w:r w:rsidRPr="000C03D8">
        <w:rPr>
          <w:color w:val="auto"/>
        </w:rPr>
        <w:br w:type="page"/>
      </w:r>
    </w:p>
    <w:p w14:paraId="114687D2" w14:textId="77777777" w:rsidR="0089781C" w:rsidRPr="000C03D8" w:rsidRDefault="00F9011C" w:rsidP="00337758">
      <w:pPr>
        <w:pStyle w:val="Heading1"/>
        <w:spacing w:line="480" w:lineRule="auto"/>
        <w:jc w:val="center"/>
        <w:rPr>
          <w:rFonts w:ascii="Times New Roman" w:hAnsi="Times New Roman" w:cs="Times New Roman"/>
          <w:b/>
          <w:color w:val="auto"/>
        </w:rPr>
      </w:pPr>
      <w:bookmarkStart w:id="8" w:name="_Toc102231149"/>
      <w:r w:rsidRPr="000C03D8">
        <w:rPr>
          <w:rFonts w:ascii="Times New Roman" w:hAnsi="Times New Roman" w:cs="Times New Roman"/>
          <w:b/>
          <w:color w:val="auto"/>
        </w:rPr>
        <w:lastRenderedPageBreak/>
        <w:t>1. Einleitung</w:t>
      </w:r>
      <w:bookmarkEnd w:id="8"/>
    </w:p>
    <w:p w14:paraId="59D53916" w14:textId="77777777" w:rsidR="00BD0535" w:rsidRPr="000C03D8" w:rsidRDefault="007F07C3"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Morbus Parkinson</w:t>
      </w:r>
      <w:r w:rsidR="00F97B00" w:rsidRPr="000C03D8">
        <w:rPr>
          <w:rFonts w:ascii="Times New Roman" w:hAnsi="Times New Roman" w:cs="Times New Roman"/>
          <w:sz w:val="24"/>
          <w:szCs w:val="24"/>
        </w:rPr>
        <w:t xml:space="preserve"> ist nicht nur die zweithäufigste neurodegenerative Erkrankung, sie hat auch von allen neurologischen Krankhe</w:t>
      </w:r>
      <w:r w:rsidR="00BD0535" w:rsidRPr="000C03D8">
        <w:rPr>
          <w:rFonts w:ascii="Times New Roman" w:hAnsi="Times New Roman" w:cs="Times New Roman"/>
          <w:sz w:val="24"/>
          <w:szCs w:val="24"/>
        </w:rPr>
        <w:t>iten den schnellsten Anstieg der Prävalenz, Tode und Krankheitsbelastung aufgezeigt</w:t>
      </w:r>
      <w:r w:rsidR="00D26C2C"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{"citationID":"4pIyRE74","properties":{"formattedCitation":"(Feigin et al., 2017; Poewe et al., 2017)","plainCitation":"(Feigin et al., 2017; Poewe et al., 2017)","noteIndex":0},"citationItems":[{"id":37,"uris":["http://zotero.org/users/local/AhaM3qLx/items/488AQYIC"],"itemData":{"id":37,"type":"article-journal","abstract":"Background Comparable data on the global and country-specific burden of neurological disorders and their trends are crucial for health-care planning and resource allocation. The Global Burden of Diseases, Injuries, and Risk Factors (GBD) Study provides such information but does not routinely aggregate results that are of interest to clinicians specialising in neurological conditions. In this systematic analysis, we quantified the global disease burden due to neurological disorders in 2015 and its relationship with country development level.","container-title":"The Lancet Neurology","DOI":"10.1016/S1474-4422(17)30299-5","ISSN":"14744422","issue":"11","journalAbbreviation":"The Lancet Neurology","language":"en","page":"877-897","source":"DOI.org (Crossref)","title":"Global, regional, and national burden of neurological disorders during 1990–2015: a systematic analysis for the Global Burden of Disease Study 2015","title-short":"Global, regional, and national burden of neurological disorders during 1990–2015","volume":"16","author":[{"family":"Feigin","given":"Valery L"},{"family":"Abajobir","given":"Amanuel Alemu"},{"family":"Abate","given":"Kalkidan Hassen"},{"family":"Abd-Allah","given":"Foad"},{"family":"Abdulle","given":"Abdishakur M"},{"family":"Abera","given":"Semaw Ferede"},{"family":"Abyu","given":"Gebre Yitayih"},{"family":"Ahmed","given":"Muktar Beshir"},{"family":"Aichour","given":"Amani Nidhal"},{"family":"Aichour","given":"Ibtihel"},{"family":"Aichour","given":"Miloud Taki Eddine"},{"family":"Akinyemi","given":"Rufus Olusola"},{"family":"Alabed","given":"Samer"},{"family":"Al-Raddadi","given":"Rajaa"},{"family":"Alvis-Guzman","given":"Nelson"},{"family":"Amare","given":"Azmeraw T."},{"family":"Ansari","given":"Hossein"},{"family":"Anwari","given":"Palwasha"},{"family":"Ärnlöv","given":"Johan"},{"family":"Asayesh","given":"Hamid"},{"family":"Asgedom","given":"Solomon Weldegebreal"},{"family":"Atey","given":"Tesfay Mehari"},{"family":"Avila-Burgos","given":"Leticia"},{"family":"Frinel","given":"Euripide"},{"family":"Avokpaho","given":"G. Arthur"},{"family":"Azarpazhooh","given":"Mahmood Reza"},{"family":"Barac","given":"Aleksandra"},{"family":"Barboza","given":"Miguel"},{"family":"Barker-Collo","given":"Suzanne L"},{"family":"Bärnighausen","given":"Till"},{"family":"Bedi","given":"Neeraj"},{"family":"Beghi","given":"Ettore"},{"family":"Bennett","given":"Derrick A"},{"family":"Bensenor","given":"Isabela M"},{"family":"Berhane","given":"Adugnaw"},{"family":"Betsu","given":"Balem Demtsu"},{"family":"Bhaumik","given":"Soumyadeep"},{"family":"Birlik","given":"Sait Mentes"},{"family":"Biryukov","given":"Stan"},{"family":"Boneya","given":"Dube Jara"},{"family":"Bulto","given":"Lemma Negesa Bulto"},{"family":"Carabin","given":"Hélène"},{"family":"Casey","given":"Daniel"},{"family":"Castañeda-Orjuela","given":"Carlos A."},{"family":"Catalá-López","given":"Ferrán"},{"family":"Chen","given":"Honglei"},{"family":"Chitheer","given":"Abdulaal A"},{"family":"Chowdhury","given":"Rajiv"},{"family":"Christensen","given":"Hanne"},{"family":"Dandona","given":"Lalit"},{"family":"Dandona","given":"Rakhi"},{"family":"Veber","given":"Gabrielle A","non-dropping-particle":"de"},{"family":"Dharmaratne","given":"Samath D"},{"family":"Do","given":"Huyen Phuc"},{"family":"Dokova","given":"Klara"},{"family":"Dorsey","given":"E Ray"},{"family":"Ellenbogen","given":"Richard G"},{"family":"Eskandarieh","given":"Sharareh"},{"family":"Farvid","given":"Maryam S"},{"family":"Fereshtehnejad","given":"Seyed-Mohammad"},{"family":"Fischer","given":"Florian"},{"family":"Foreman","given":"Kyle J"},{"family":"Geleijnse","given":"Johanna M"},{"family":"Gillum","given":"Richard F"},{"family":"Giussani","given":"Giorgia"},{"family":"Goldberg","given":"Ellen M"},{"family":"Gona","given":"Philimon N"},{"family":"Goulart","given":"Alessandra Carvalho"},{"family":"Gugnani","given":"Harish Chander"},{"family":"Gupta","given":"Rahul"},{"family":"Hachinski","given":"Vladimir"},{"family":"Gupta","given":"Rajeev"},{"family":"Hamadeh","given":"Randah Ribhi"},{"family":"Hambisa","given":"Mitiku"},{"family":"Hankey","given":"Graeme J"},{"family":"Hareri","given":"Habtamu Abera"},{"family":"Havmoeller","given":"Rasmus"},{"family":"Hay","given":"Simon I"},{"family":"Heydarpour","given":"Pouria"},{"family":"Hotez","given":"Peter J"},{"family":"Jakovljevic","given":"Mihajlo (Michael) B"},{"family":"Javanbakht","given":"Mehdi"},{"family":"Jeemon","given":"Panniyammakal"},{"family":"Jonas","given":"Jost B"},{"family":"Kalkonde","given":"Yogeshwar"},{"family":"Kandel","given":"Amit"},{"family":"Karch","given":"André"},{"family":"Kasaeian","given":"Amir"},{"family":"Kastor","given":"Anshul"},{"family":"Keiyoro","given":"Peter Njenga"},{"family":"Khader","given":"Yousef Saleh"},{"family":"Khalil","given":"Ibrahim A"},{"family":"Khan","given":"Ejaz Ahmad"},{"family":"Khang","given":"Young-Ho"},{"family":"Tawfih","given":"Abdullah"},{"family":"Khoja","given":"Abdullah"},{"family":"Khubchandani","given":"Jagdish"},{"family":"Kulkarni","given":"Chanda"},{"family":"Kim","given":"Daniel"},{"family":"Kim","given":"Yun Jin"},{"family":"Kivimaki","given":"Mika"},{"family":"Kokubo","given":"Yoshihiro"},{"family":"Kosen","given":"Soewarta"},{"family":"Kravchenko","given":"Michael"},{"family":"Krishnamurthi","given":"Rita Vanmala"},{"family":"Defo","given":"Barthelemy Kuate"},{"family":"Kumar","given":"G Anil"},{"family":"Kumar","given":"Rashmi"},{"family":"Kyu","given":"Hmwe H"},{"family":"Larsson","given":"Anders"},{"family":"Lavados","given":"Pablo M"},{"family":"Li","given":"Yongmei"},{"family":"Liang","given":"Xiaofeng"},{"family":"Liben","given":"Misgan Legesse"},{"family":"Lo","given":"Warren D"},{"family":"Logroscino","given":"Giancarlo"},{"family":"Lotufo","given":"Paulo A"},{"family":"Loy","given":"Clement T"},{"family":"Mackay","given":"Mark T"},{"family":"El Razek","given":"Hassan Magdy Abd"},{"family":"El Razek","given":"Mohammed Magdy Abd"},{"family":"Majeed","given":"Azeem"},{"family":"Malekzadeh","given":"Reza"},{"family":"Manhertz","given":"Treh"},{"family":"Mantovani","given":"Lorenzo G"},{"family":"Massano","given":"João"},{"family":"Mazidi","given":"Mohsen"},{"family":"McAlinden","given":"Colm"},{"family":"Mehata","given":"Suresh"},{"family":"Mehndiratta","given":"Man Mohan"},{"family":"Memish","given":"Ziad A"},{"family":"Mendoza","given":"Walter"},{"family":"Mengistie","given":"Mubarek Abera"},{"family":"Mensah","given":"George A"},{"family":"Meretoja","given":"Atte"},{"family":"Mezgebe","given":"Haftay Berhane"},{"family":"Miller","given":"Ted R"},{"family":"Mishra","given":"Shiva Raj"},{"family":"Ibrahim","given":"Norlinah Mohamed"},{"family":"Mohammadi","given":"Alireza"},{"family":"Mohammed","given":"Kedir Endris"},{"family":"Mohammed","given":"Shafiu"},{"family":"Mokdad","given":"Ali H"},{"family":"Moradi-Lakeh","given":"Maziar"},{"family":"Velasquez","given":"Ilais Moreno"},{"family":"Musa","given":"Kamarul Imran"},{"family":"Naghavi","given":"Mohsen"},{"family":"Ngunjiri","given":"Josephine Wanjiku"},{"family":"Nguyen","given":"Cuong Tat"},{"family":"Nguyen","given":"Grant"},{"family":"Le Nguyen","given":"Quyen"},{"family":"Nguyen","given":"Trang Huyen"},{"family":"Nichols","given":"Emma"},{"family":"Ningrum","given":"Dina Nur Anggraini"},{"family":"Nong","given":"Vuong Minh"},{"family":"Norrving","given":"Bo"},{"family":"Noubiap","given":"Jean Jacques N"},{"family":"Ogbo","given":"Felix Akpojene"},{"family":"Owolabi","given":"Mayowa O"},{"family":"Pandian","given":"Jeyaraj D."},{"family":"Parmar","given":"Priyakumari Ganesh"},{"family":"Pereira","given":"David M"},{"family":"Petzold","given":"Max"},{"family":"Phillips","given":"Michael Robert"},{"family":"Piradov","given":"Michael A"},{"family":"Poulton","given":"Richie G."},{"family":"Pourmalek","given":"Farshad"},{"family":"Qorbani","given":"Mostafa"},{"family":"Rafay","given":"Anwar"},{"family":"Rahman","given":"Mahfuzar"},{"family":"Rahman","given":"Mohammad HifzUr"},{"family":"Rai","given":"Rajesh Kumar"},{"family":"Rajsic","given":"Sasa"},{"family":"Ranta","given":"Annemarei"},{"family":"Rawaf","given":"Salman"},{"family":"Renzaho","given":"Andre M.N."},{"family":"Rezai","given":"Mohammad Sadegh"},{"family":"Roth","given":"Gregory A"},{"family":"Roshandel","given":"Gholamreza"},{"family":"Rubagotti","given":"Enrico"},{"family":"Sachdev","given":"Perminder"},{"family":"Safiri","given":"Saeid"},{"family":"Sahathevan","given":"Ramesh"},{"family":"Sahraian","given":"Mohammad Ali"},{"family":"Samy","given":"Abdallah M."},{"family":"Santalucia","given":"Paula"},{"family":"Santos","given":"Itamar S"},{"family":"Sartorius","given":"Benn"},{"family":"Satpathy","given":"Maheswar"},{"family":"Sawhney","given":"Monika"},{"family":"Saylan","given":"Mete I"},{"family":"Sepanlou","given":"Sadaf G"},{"family":"Shaikh","given":"Masood Ali"},{"family":"Shakir","given":"Raad"},{"family":"Shamsizadeh","given":"Morteza"},{"family":"Sheth","given":"Kevin N"},{"family":"Shigematsu","given":"Mika"},{"family":"Shoman","given":"Haitham"},{"family":"Silva","given":"Diego Augusto Santos"},{"family":"Smith","given":"Mari"},{"family":"Sobngwi","given":"Eugene"},{"family":"Sposato","given":"Luciano A"},{"family":"Stanaway","given":"Jeffrey D"},{"family":"Stein","given":"Dan J"},{"family":"Steiner","given":"Timothy J"},{"family":"Stovner","given":"Lars Jacob"},{"family":"Abdulkader","given":"Rizwan Suliankatchi"},{"family":"EI Szoeke","given":"Cassandra"},{"family":"Tabarés-Seisdedos","given":"Rafael"},{"family":"Tanne","given":"David"},{"family":"Theadom","given":"Alice M"},{"family":"Thrift","given":"Amanda G"},{"family":"Tirschwell","given":"David L"},{"family":"Topor-Madry","given":"Roman"},{"family":"Tran","given":"Bach Xuan"},{"family":"Truelsen","given":"Thomas"},{"family":"Tuem","given":"Kald Beshir"},{"family":"Ukwaja","given":"Kingsley Nnanna"},{"family":"Uthman","given":"Olalekan A"},{"family":"Varakin","given":"Yuri Y"},{"family":"Vasankari","given":"Tommi"},{"family":"Venketasubramanian","given":"Narayanaswamy"},{"family":"Vlassov","given":"Vasiliy Victorovich"},{"family":"Wadilo","given":"Fiseha"},{"family":"Wakayo","given":"Tolassa"},{"family":"Wallin","given":"Mitchell T"},{"family":"Weiderpass","given":"Elisabete"},{"family":"Westerman","given":"Ronny"},{"family":"Wijeratne","given":"Tissa"},{"family":"Wiysonge","given":"Charles Shey"},{"family":"Woldu","given":"Minyahil Alebachew"},{"family":"Wolfe","given":"Charles D A"},{"family":"Xavier","given":"Denis"},{"family":"Xu","given":"Gelin"},{"family":"Yano","given":"Yuichiro"},{"family":"Yimam","given":"Hassen Hamid"},{"family":"Yonemoto","given":"Naohiro"},{"family":"Yu","given":"Chuanhua"},{"family":"Zaidi","given":"Zoubida"},{"family":"El Sayed Zaki","given":"Maysaa"},{"family":"Zunt","given":"Joseph R"},{"family":"Murray","given":"Christopher J L"},{"family":"Vos","given":"Theo"}],"issued":{"date-parts":[["2017",11]]}}},{"id":48,"uris":["http://zotero.org/users/local/AhaM3qLx/items/7WTVDDFB"],"itemData":{"id":48,"type":"article-journal","abstract":"Parkinson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(Feigin et al., 2017; Poewe et al., 2017)</w:t>
      </w:r>
      <w:r w:rsidR="00D26C2C" w:rsidRPr="000C03D8">
        <w:rPr>
          <w:rFonts w:ascii="Times New Roman" w:hAnsi="Times New Roman" w:cs="Times New Roman"/>
          <w:sz w:val="24"/>
          <w:szCs w:val="24"/>
        </w:rPr>
        <w:fldChar w:fldCharType="end"/>
      </w:r>
      <w:r w:rsidR="00E1148E" w:rsidRPr="000C03D8">
        <w:rPr>
          <w:rFonts w:ascii="Times New Roman" w:hAnsi="Times New Roman" w:cs="Times New Roman"/>
          <w:sz w:val="24"/>
          <w:szCs w:val="24"/>
        </w:rPr>
        <w:t xml:space="preserve">. </w:t>
      </w:r>
      <w:r w:rsidR="008044D6" w:rsidRPr="000C03D8">
        <w:rPr>
          <w:rFonts w:ascii="Times New Roman" w:hAnsi="Times New Roman" w:cs="Times New Roman"/>
          <w:sz w:val="24"/>
          <w:szCs w:val="24"/>
        </w:rPr>
        <w:t>In den 25 Jahren von 1990 bis 2015 stieg die Zahl der Tode,</w:t>
      </w:r>
      <w:r w:rsidRPr="000C03D8">
        <w:rPr>
          <w:rFonts w:ascii="Times New Roman" w:hAnsi="Times New Roman" w:cs="Times New Roman"/>
          <w:sz w:val="24"/>
          <w:szCs w:val="24"/>
        </w:rPr>
        <w:t xml:space="preserve"> die auf Morbus Parkinson</w:t>
      </w:r>
      <w:r w:rsidR="008044D6" w:rsidRPr="000C03D8">
        <w:rPr>
          <w:rFonts w:ascii="Times New Roman" w:hAnsi="Times New Roman" w:cs="Times New Roman"/>
          <w:sz w:val="24"/>
          <w:szCs w:val="24"/>
        </w:rPr>
        <w:t xml:space="preserve"> zurückzuführen </w:t>
      </w:r>
      <w:r w:rsidR="003B2465" w:rsidRPr="000C03D8">
        <w:rPr>
          <w:rFonts w:ascii="Times New Roman" w:hAnsi="Times New Roman" w:cs="Times New Roman"/>
          <w:sz w:val="24"/>
          <w:szCs w:val="24"/>
        </w:rPr>
        <w:t>sind, um 149.8%, die Prävalenz um 117.</w:t>
      </w:r>
      <w:r w:rsidR="008044D6" w:rsidRPr="000C03D8">
        <w:rPr>
          <w:rFonts w:ascii="Times New Roman" w:hAnsi="Times New Roman" w:cs="Times New Roman"/>
          <w:sz w:val="24"/>
          <w:szCs w:val="24"/>
        </w:rPr>
        <w:t>8% und die DALYs (</w:t>
      </w:r>
      <w:proofErr w:type="spellStart"/>
      <w:r w:rsidR="008044D6" w:rsidRPr="000C03D8">
        <w:rPr>
          <w:rFonts w:ascii="Times New Roman" w:hAnsi="Times New Roman" w:cs="Times New Roman"/>
          <w:sz w:val="24"/>
          <w:szCs w:val="24"/>
        </w:rPr>
        <w:t>disability-adjusted-life-years</w:t>
      </w:r>
      <w:proofErr w:type="spellEnd"/>
      <w:r w:rsidR="008044D6" w:rsidRPr="000C03D8">
        <w:rPr>
          <w:rFonts w:ascii="Times New Roman" w:hAnsi="Times New Roman" w:cs="Times New Roman"/>
          <w:sz w:val="24"/>
          <w:szCs w:val="24"/>
        </w:rPr>
        <w:t>), die als Maß für die Krankheitsbel</w:t>
      </w:r>
      <w:r w:rsidR="003B2465" w:rsidRPr="000C03D8">
        <w:rPr>
          <w:rFonts w:ascii="Times New Roman" w:hAnsi="Times New Roman" w:cs="Times New Roman"/>
          <w:sz w:val="24"/>
          <w:szCs w:val="24"/>
        </w:rPr>
        <w:t>astung verwendet werden, um 111.</w:t>
      </w:r>
      <w:r w:rsidR="008044D6" w:rsidRPr="000C03D8">
        <w:rPr>
          <w:rFonts w:ascii="Times New Roman" w:hAnsi="Times New Roman" w:cs="Times New Roman"/>
          <w:sz w:val="24"/>
          <w:szCs w:val="24"/>
        </w:rPr>
        <w:t>2%</w:t>
      </w:r>
      <w:r w:rsidR="00D26C2C"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{"citationID":"sDbI8tvI","properties":{"formattedCitation":"(Feigin et al., 2017)","plainCitation":"(Feigin et al., 2017)","noteIndex":0},"citationItems":[{"id":37,"uris":["http://zotero.org/users/local/AhaM3qLx/items/488AQYIC"],"itemData":{"id":37,"type":"article-journal","abstract":"Background Comparable data on the global and country-specific burden of neurological disorders and their trends are crucial for health-care planning and resource allocation. The Global Burden of Diseases, Injuries, and Risk Factors (GBD) Study provides such information but does not routinely aggregate results that are of interest to clinicians specialising in neurological conditions. In this systematic analysis, we quantified the global disease burden due to neurological disorders in 2015 and its relationship with country development level.","container-title":"The Lancet Neurology","DOI":"10.1016/S1474-4422(17)30299-5","ISSN":"14744422","issue":"11","journalAbbreviation":"The Lancet Neurology","language":"en","page":"877-897","source":"DOI.org (Crossref)","title":"Global, regional, and national burden of neurological disorders during 1990–2015: a systematic analysis for the Global Burden of Disease Study 2015","title-short":"Global, regional, and national burden of neurological disorders during 1990–2015","volume":"16","author":[{"family":"Feigin","given":"Valery L"},{"family":"Abajobir","given":"Amanuel Alemu"},{"family":"Abate","given":"Kalkidan Hassen"},{"family":"Abd-Allah","given":"Foad"},{"family":"Abdulle","given":"Abdishakur M"},{"family":"Abera","given":"Semaw Ferede"},{"family":"Abyu","given":"Gebre Yitayih"},{"family":"Ahmed","given":"Muktar Beshir"},{"family":"Aichour","given":"Amani Nidhal"},{"family":"Aichour","given":"Ibtihel"},{"family":"Aichour","given":"Miloud Taki Eddine"},{"family":"Akinyemi","given":"Rufus Olusola"},{"family":"Alabed","given":"Samer"},{"family":"Al-Raddadi","given":"Rajaa"},{"family":"Alvis-Guzman","given":"Nelson"},{"family":"Amare","given":"Azmeraw T."},{"family":"Ansari","given":"Hossein"},{"family":"Anwari","given":"Palwasha"},{"family":"Ärnlöv","given":"Johan"},{"family":"Asayesh","given":"Hamid"},{"family":"Asgedom","given":"Solomon Weldegebreal"},{"family":"Atey","given":"Tesfay Mehari"},{"family":"Avila-Burgos","given":"Leticia"},{"family":"Frinel","given":"Euripide"},{"family":"Avokpaho","given":"G. Arthur"},{"family":"Azarpazhooh","given":"Mahmood Reza"},{"family":"Barac","given":"Aleksandra"},{"family":"Barboza","given":"Miguel"},{"family":"Barker-Collo","given":"Suzanne L"},{"family":"Bärnighausen","given":"Till"},{"family":"Bedi","given":"Neeraj"},{"family":"Beghi","given":"Ettore"},{"family":"Bennett","given":"Derrick A"},{"family":"Bensenor","given":"Isabela M"},{"family":"Berhane","given":"Adugnaw"},{"family":"Betsu","given":"Balem Demtsu"},{"family":"Bhaumik","given":"Soumyadeep"},{"family":"Birlik","given":"Sait Mentes"},{"family":"Biryukov","given":"Stan"},{"family":"Boneya","given":"Dube Jara"},{"family":"Bulto","given":"Lemma Negesa Bulto"},{"family":"Carabin","given":"Hélène"},{"family":"Casey","given":"Daniel"},{"family":"Castañeda-Orjuela","given":"Carlos A."},{"family":"Catalá-López","given":"Ferrán"},{"family":"Chen","given":"Honglei"},{"family":"Chitheer","given":"Abdulaal A"},{"family":"Chowdhury","given":"Rajiv"},{"family":"Christensen","given":"Hanne"},{"family":"Dandona","given":"Lalit"},{"family":"Dandona","given":"Rakhi"},{"family":"Veber","given":"Gabrielle A","non-dropping-particle":"de"},{"family":"Dharmaratne","given":"Samath D"},{"family":"Do","given":"Huyen Phuc"},{"family":"Dokova","given":"Klara"},{"family":"Dorsey","given":"E Ray"},{"family":"Ellenbogen","given":"Richard G"},{"family":"Eskandarieh","given":"Sharareh"},{"family":"Farvid","given":"Maryam S"},{"family":"Fereshtehnejad","given":"Seyed-Mohammad"},{"family":"Fischer","given":"Florian"},{"family":"Foreman","given":"Kyle J"},{"family":"Geleijnse","given":"Johanna M"},{"family":"Gillum","given":"Richard F"},{"family":"Giussani","given":"Giorgia"},{"family":"Goldberg","given":"Ellen M"},{"family":"Gona","given":"Philimon N"},{"family":"Goulart","given":"Alessandra Carvalho"},{"family":"Gugnani","given":"Harish Chander"},{"family":"Gupta","given":"Rahul"},{"family":"Hachinski","given":"Vladimir"},{"family":"Gupta","given":"Rajeev"},{"family":"Hamadeh","given":"Randah Ribhi"},{"family":"Hambisa","given":"Mitiku"},{"family":"Hankey","given":"Graeme J"},{"family":"Hareri","given":"Habtamu Abera"},{"family":"Havmoeller","given":"Rasmus"},{"family":"Hay","given":"Simon I"},{"family":"Heydarpour","given":"Pouria"},{"family":"Hotez","given":"Peter J"},{"family":"Jakovljevic","given":"Mihajlo (Michael) B"},{"family":"Javanbakht","given":"Mehdi"},{"family":"Jeemon","given":"Panniyammakal"},{"family":"Jonas","given":"Jost B"},{"family":"Kalkonde","given":"Yogeshwar"},{"family":"Kandel","given":"Amit"},{"family":"Karch","given":"André"},{"family":"Kasaeian","given":"Amir"},{"family":"Kastor","given":"Anshul"},{"family":"Keiyoro","given":"Peter Njenga"},{"family":"Khader","given":"Yousef Saleh"},{"family":"Khalil","given":"Ibrahim A"},{"family":"Khan","given":"Ejaz Ahmad"},{"family":"Khang","given":"Young-Ho"},{"family":"Tawfih","given":"Abdullah"},{"family":"Khoja","given":"Abdullah"},{"family":"Khubchandani","given":"Jagdish"},{"family":"Kulkarni","given":"Chanda"},{"family":"Kim","given":"Daniel"},{"family":"Kim","given":"Yun Jin"},{"family":"Kivimaki","given":"Mika"},{"family":"Kokubo","given":"Yoshihiro"},{"family":"Kosen","given":"Soewarta"},{"family":"Kravchenko","given":"Michael"},{"family":"Krishnamurthi","given":"Rita Vanmala"},{"family":"Defo","given":"Barthelemy Kuate"},{"family":"Kumar","given":"G Anil"},{"family":"Kumar","given":"Rashmi"},{"family":"Kyu","given":"Hmwe H"},{"family":"Larsson","given":"Anders"},{"family":"Lavados","given":"Pablo M"},{"family":"Li","given":"Yongmei"},{"family":"Liang","given":"Xiaofeng"},{"family":"Liben","given":"Misgan Legesse"},{"family":"Lo","given":"Warren D"},{"family":"Logroscino","given":"Giancarlo"},{"family":"Lotufo","given":"Paulo A"},{"family":"Loy","given":"Clement T"},{"family":"Mackay","given":"Mark T"},{"family":"El Razek","given":"Hassan Magdy Abd"},{"family":"El Razek","given":"Mohammed Magdy Abd"},{"family":"Majeed","given":"Azeem"},{"family":"Malekzadeh","given":"Reza"},{"family":"Manhertz","given":"Treh"},{"family":"Mantovani","given":"Lorenzo G"},{"family":"Massano","given":"João"},{"family":"Mazidi","given":"Mohsen"},{"family":"McAlinden","given":"Colm"},{"family":"Mehata","given":"Suresh"},{"family":"Mehndiratta","given":"Man Mohan"},{"family":"Memish","given":"Ziad A"},{"family":"Mendoza","given":"Walter"},{"family":"Mengistie","given":"Mubarek Abera"},{"family":"Mensah","given":"George A"},{"family":"Meretoja","given":"Atte"},{"family":"Mezgebe","given":"Haftay Berhane"},{"family":"Miller","given":"Ted R"},{"family":"Mishra","given":"Shiva Raj"},{"family":"Ibrahim","given":"Norlinah Mohamed"},{"family":"Mohammadi","given":"Alireza"},{"family":"Mohammed","given":"Kedir Endris"},{"family":"Mohammed","given":"Shafiu"},{"family":"Mokdad","given":"Ali H"},{"family":"Moradi-Lakeh","given":"Maziar"},{"family":"Velasquez","given":"Ilais Moreno"},{"family":"Musa","given":"Kamarul Imran"},{"family":"Naghavi","given":"Mohsen"},{"family":"Ngunjiri","given":"Josephine Wanjiku"},{"family":"Nguyen","given":"Cuong Tat"},{"family":"Nguyen","given":"Grant"},{"family":"Le Nguyen","given":"Quyen"},{"family":"Nguyen","given":"Trang Huyen"},{"family":"Nichols","given":"Emma"},{"family":"Ningrum","given":"Dina Nur Anggraini"},{"family":"Nong","given":"Vuong Minh"},{"family":"Norrving","given":"Bo"},{"family":"Noubiap","given":"Jean Jacques N"},{"family":"Ogbo","given":"Felix Akpojene"},{"family":"Owolabi","given":"Mayowa O"},{"family":"Pandian","given":"Jeyaraj D."},{"family":"Parmar","given":"Priyakumari Ganesh"},{"family":"Pereira","given":"David M"},{"family":"Petzold","given":"Max"},{"family":"Phillips","given":"Michael Robert"},{"family":"Piradov","given":"Michael A"},{"family":"Poulton","given":"Richie G."},{"family":"Pourmalek","given":"Farshad"},{"family":"Qorbani","given":"Mostafa"},{"family":"Rafay","given":"Anwar"},{"family":"Rahman","given":"Mahfuzar"},{"family":"Rahman","given":"Mohammad HifzUr"},{"family":"Rai","given":"Rajesh Kumar"},{"family":"Rajsic","given":"Sasa"},{"family":"Ranta","given":"Annemarei"},{"family":"Rawaf","given":"Salman"},{"family":"Renzaho","given":"Andre M.N."},{"family":"Rezai","given":"Mohammad Sadegh"},{"family":"Roth","given":"Gregory A"},{"family":"Roshandel","given":"Gholamreza"},{"family":"Rubagotti","given":"Enrico"},{"family":"Sachdev","given":"Perminder"},{"family":"Safiri","given":"Saeid"},{"family":"Sahathevan","given":"Ramesh"},{"family":"Sahraian","given":"Mohammad Ali"},{"family":"Samy","given":"Abdallah M."},{"family":"Santalucia","given":"Paula"},{"family":"Santos","given":"Itamar S"},{"family":"Sartorius","given":"Benn"},{"family":"Satpathy","given":"Maheswar"},{"family":"Sawhney","given":"Monika"},{"family":"Saylan","given":"Mete I"},{"family":"Sepanlou","given":"Sadaf G"},{"family":"Shaikh","given":"Masood Ali"},{"family":"Shakir","given":"Raad"},{"family":"Shamsizadeh","given":"Morteza"},{"family":"Sheth","given":"Kevin N"},{"family":"Shigematsu","given":"Mika"},{"family":"Shoman","given":"Haitham"},{"family":"Silva","given":"Diego Augusto Santos"},{"family":"Smith","given":"Mari"},{"family":"Sobngwi","given":"Eugene"},{"family":"Sposato","given":"Luciano A"},{"family":"Stanaway","given":"Jeffrey D"},{"family":"Stein","given":"Dan J"},{"family":"Steiner","given":"Timothy J"},{"family":"Stovner","given":"Lars Jacob"},{"family":"Abdulkader","given":"Rizwan Suliankatchi"},{"family":"EI Szoeke","given":"Cassandra"},{"family":"Tabarés-Seisdedos","given":"Rafael"},{"family":"Tanne","given":"David"},{"family":"Theadom","given":"Alice M"},{"family":"Thrift","given":"Amanda G"},{"family":"Tirschwell","given":"David L"},{"family":"Topor-Madry","given":"Roman"},{"family":"Tran","given":"Bach Xuan"},{"family":"Truelsen","given":"Thomas"},{"family":"Tuem","given":"Kald Beshir"},{"family":"Ukwaja","given":"Kingsley Nnanna"},{"family":"Uthman","given":"Olalekan A"},{"family":"Varakin","given":"Yuri Y"},{"family":"Vasankari","given":"Tommi"},{"family":"Venketasubramanian","given":"Narayanaswamy"},{"family":"Vlassov","given":"Vasiliy Victorovich"},{"family":"Wadilo","given":"Fiseha"},{"family":"Wakayo","given":"Tolassa"},{"family":"Wallin","given":"Mitchell T"},{"family":"Weiderpass","given":"Elisabete"},{"family":"Westerman","given":"Ronny"},{"family":"Wijeratne","given":"Tissa"},{"family":"Wiysonge","given":"Charles Shey"},{"family":"Woldu","given":"Minyahil Alebachew"},{"family":"Wolfe","given":"Charles D A"},{"family":"Xavier","given":"Denis"},{"family":"Xu","given":"Gelin"},{"family":"Yano","given":"Yuichiro"},{"family":"Yimam","given":"Hassen Hamid"},{"family":"Yonemoto","given":"Naohiro"},{"family":"Yu","given":"Chuanhua"},{"family":"Zaidi","given":"Zoubida"},{"family":"El Sayed Zaki","given":"Maysaa"},{"family":"Zunt","given":"Joseph R"},{"family":"Murray","given":"Christopher J L"},{"family":"Vos","given":"Theo"}],"issued":{"date-parts":[["2017",11]]}}}],"schema":"https://github.com/citation-style-language/schema/raw/master/csl-citation.json"}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(Feigin et al., 2017)</w:t>
      </w:r>
      <w:r w:rsidR="00D26C2C" w:rsidRPr="000C03D8">
        <w:rPr>
          <w:rFonts w:ascii="Times New Roman" w:hAnsi="Times New Roman" w:cs="Times New Roman"/>
          <w:sz w:val="24"/>
          <w:szCs w:val="24"/>
        </w:rPr>
        <w:fldChar w:fldCharType="end"/>
      </w:r>
      <w:r w:rsidR="00D14511" w:rsidRPr="000C03D8">
        <w:rPr>
          <w:rFonts w:ascii="Times New Roman" w:hAnsi="Times New Roman" w:cs="Times New Roman"/>
          <w:sz w:val="24"/>
          <w:szCs w:val="24"/>
        </w:rPr>
        <w:t xml:space="preserve">. </w:t>
      </w:r>
      <w:r w:rsidR="002810FD" w:rsidRPr="000C03D8">
        <w:rPr>
          <w:rFonts w:ascii="Times New Roman" w:hAnsi="Times New Roman" w:cs="Times New Roman"/>
          <w:sz w:val="24"/>
          <w:szCs w:val="24"/>
        </w:rPr>
        <w:t>Der demografisch</w:t>
      </w:r>
      <w:r w:rsidR="00D14511" w:rsidRPr="000C03D8">
        <w:rPr>
          <w:rFonts w:ascii="Times New Roman" w:hAnsi="Times New Roman" w:cs="Times New Roman"/>
          <w:sz w:val="24"/>
          <w:szCs w:val="24"/>
        </w:rPr>
        <w:t>e Wandel</w:t>
      </w:r>
      <w:r w:rsidR="00DF6E10" w:rsidRPr="000C03D8">
        <w:rPr>
          <w:rFonts w:ascii="Times New Roman" w:hAnsi="Times New Roman" w:cs="Times New Roman"/>
          <w:sz w:val="24"/>
          <w:szCs w:val="24"/>
        </w:rPr>
        <w:t xml:space="preserve"> und der Fortschritt der Methoden, mit denen diese Daten ermittelt werden, spielen</w:t>
      </w:r>
      <w:r w:rsidR="00D14511" w:rsidRPr="000C03D8">
        <w:rPr>
          <w:rFonts w:ascii="Times New Roman" w:hAnsi="Times New Roman" w:cs="Times New Roman"/>
          <w:sz w:val="24"/>
          <w:szCs w:val="24"/>
        </w:rPr>
        <w:t xml:space="preserve"> für diese Entwicklung </w:t>
      </w:r>
      <w:r w:rsidR="002810FD" w:rsidRPr="000C03D8">
        <w:rPr>
          <w:rFonts w:ascii="Times New Roman" w:hAnsi="Times New Roman" w:cs="Times New Roman"/>
          <w:sz w:val="24"/>
          <w:szCs w:val="24"/>
        </w:rPr>
        <w:t>eine groß</w:t>
      </w:r>
      <w:r w:rsidR="00160570">
        <w:rPr>
          <w:rFonts w:ascii="Times New Roman" w:hAnsi="Times New Roman" w:cs="Times New Roman"/>
          <w:sz w:val="24"/>
          <w:szCs w:val="24"/>
        </w:rPr>
        <w:t>e Rolle, können</w:t>
      </w:r>
      <w:r w:rsidR="002810FD" w:rsidRPr="000C03D8">
        <w:rPr>
          <w:rFonts w:ascii="Times New Roman" w:hAnsi="Times New Roman" w:cs="Times New Roman"/>
          <w:sz w:val="24"/>
          <w:szCs w:val="24"/>
        </w:rPr>
        <w:t xml:space="preserve"> </w:t>
      </w:r>
      <w:r w:rsidR="00304D59" w:rsidRPr="000C03D8">
        <w:rPr>
          <w:rFonts w:ascii="Times New Roman" w:hAnsi="Times New Roman" w:cs="Times New Roman"/>
          <w:sz w:val="24"/>
          <w:szCs w:val="24"/>
        </w:rPr>
        <w:t xml:space="preserve">sie </w:t>
      </w:r>
      <w:r w:rsidR="002810FD" w:rsidRPr="000C03D8">
        <w:rPr>
          <w:rFonts w:ascii="Times New Roman" w:hAnsi="Times New Roman" w:cs="Times New Roman"/>
          <w:sz w:val="24"/>
          <w:szCs w:val="24"/>
        </w:rPr>
        <w:t>jed</w:t>
      </w:r>
      <w:r w:rsidR="00D26C2C" w:rsidRPr="000C03D8">
        <w:rPr>
          <w:rFonts w:ascii="Times New Roman" w:hAnsi="Times New Roman" w:cs="Times New Roman"/>
          <w:sz w:val="24"/>
          <w:szCs w:val="24"/>
        </w:rPr>
        <w:t xml:space="preserve">och nicht vollständig erklären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{"citationID":"VkgDJl5F","properties":{"formattedCitation":"(Dorsey, Elbaz, et al., 2018)","plainCitation":"(Dorsey, Elbaz, et al., 2018)","noteIndex":0},"citationItems":[{"id":36,"uris":["http://zotero.org/users/local/AhaM3qLx/items/E74KDWFD"],"itemData":{"id":36,"type":"article-journal","abstract":"Background Neurological disorders are now the leading source of disability globally, and ageing is increasing the burden of neurodegenerative disorders, including Parkinson’s disease. We aimed to determine the global burden of Parkinson’s disease between 1990 and 2016 to identify trends and to enable appropriate public health, medical, and scientific responses.","container-title":"The Lancet Neurology","DOI":"10.1016/S1474-4422(18)30295-3","ISSN":"14744422","issue":"11","journalAbbreviation":"The Lancet Neurology","language":"en","page":"939-953","source":"DOI.org (Crossref)","title":"Global, regional, and national burden of Parkinson's disease, 1990–2016: a systematic analysis for the Global Burden of Disease Study 2016","title-short":"Global, regional, and national burden of Parkinson's disease, 1990–2016","volume":"17","author":[{"family":"Dorsey","given":"E. Ray"},{"family":"Elbaz","given":"Alexis"},{"family":"Nichols","given":"Emma"},{"family":"Abbasi","given":"Nooshin"},{"family":"Abd-Allah","given":"Foad"},{"family":"Abdelalim","given":"Ahmed"},{"family":"Adsuar","given":"Jose C."},{"family":"Ansha","given":"Mustafa Geleto"},{"family":"Brayne","given":"Carol"},{"family":"Choi","given":"Jee-Young J"},{"family":"Collado-Mateo","given":"Daniel"},{"family":"Dahodwala","given":"Nabila"},{"family":"Do","given":"Huyen Phuc"},{"family":"Edessa","given":"Dumessa"},{"family":"Endres","given":"Matthias"},{"family":"Fereshtehnejad","given":"Seyed-Mohammad"},{"family":"Foreman","given":"Kyle J"},{"family":"Gankpe","given":"Fortune Gbetoho"},{"family":"Gupta","given":"Rahul"},{"family":"Hamidi","given":"Samer"},{"family":"Hankey","given":"Graeme J."},{"family":"Hay","given":"Simon I."},{"family":"Hegazy","given":"Mohamed I"},{"family":"Hibstu","given":"Desalegn T."},{"family":"Kasaeian","given":"Amir"},{"family":"Khader","given":"Yousef"},{"family":"Khalil","given":"Ibrahim"},{"family":"Khang","given":"Young-Ho"},{"family":"Kim","given":"Yun Jin"},{"family":"Kokubo","given":"Yoshihiro"},{"family":"Logroscino","given":"Giancarlo"},{"family":"Massano","given":"João"},{"family":"Mohamed Ibrahim","given":"Norlinah"},{"family":"Mohammed","given":"Mohammed A."},{"family":"Mohammadi","given":"Alireza"},{"family":"Moradi-Lakeh","given":"Maziar"},{"family":"Naghavi","given":"Mohsen"},{"family":"Nguyen","given":"Binh Thanh"},{"family":"Nirayo","given":"Yirga Legesse"},{"family":"Ogbo","given":"Felix Akpojene"},{"family":"Owolabi","given":"Mayowa Ojo"},{"family":"Pereira","given":"David M."},{"family":"Postma","given":"Maarten J"},{"family":"Qorbani","given":"Mostafa"},{"family":"Rahman","given":"Muhammad Aziz"},{"family":"Roba","given":"Kedir T."},{"family":"Safari","given":"Hosein"},{"family":"Safiri","given":"Saeid"},{"family":"Satpathy","given":"Maheswar"},{"family":"Sawhney","given":"Monika"},{"family":"Shafieesabet","given":"Azadeh"},{"family":"Shiferaw","given":"Mekonnen Sisay"},{"family":"Smith","given":"Mari"},{"family":"Szoeke","given":"Cassandra E I"},{"family":"Tabarés-Seisdedos","given":"Rafael"},{"family":"Truong","given":"Nu Thi"},{"family":"Ukwaja","given":"Kingsley Nnanna"},{"family":"Venketasubramanian","given":"Narayanaswamy"},{"family":"Villafaina","given":"Santos"},{"family":"weldegwergs","given":"Kidu","dropping-particle":"gidey"},{"family":"Westerman","given":"Ronny"},{"family":"Wijeratne","given":"Tissa"},{"family":"Winkler","given":"Andrea S."},{"family":"Xuan","given":"Bach Tran"},{"family":"Yonemoto","given":"Naohiro"},{"family":"Feigin","given":"Valery L"},{"family":"Vos","given":"Theo"},{"family":"Murray","given":"Christopher J L"}],"issued":{"date-parts":[["2018",11]]}}}],"schema":"https://github.com/citation-style-language/schema/raw/master/csl-citation.json"}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(Dorsey, Elbaz, et al., 2018)</w:t>
      </w:r>
      <w:r w:rsidR="00D26C2C" w:rsidRPr="000C03D8">
        <w:rPr>
          <w:rFonts w:ascii="Times New Roman" w:hAnsi="Times New Roman" w:cs="Times New Roman"/>
          <w:sz w:val="24"/>
          <w:szCs w:val="24"/>
        </w:rPr>
        <w:fldChar w:fldCharType="end"/>
      </w:r>
      <w:r w:rsidR="000502CA" w:rsidRPr="000C03D8">
        <w:rPr>
          <w:rFonts w:ascii="Times New Roman" w:hAnsi="Times New Roman" w:cs="Times New Roman"/>
          <w:sz w:val="24"/>
          <w:szCs w:val="24"/>
        </w:rPr>
        <w:t>. Aufgrund der weiterhin</w:t>
      </w:r>
      <w:r w:rsidR="004D1546" w:rsidRPr="000C03D8">
        <w:rPr>
          <w:rFonts w:ascii="Times New Roman" w:hAnsi="Times New Roman" w:cs="Times New Roman"/>
          <w:sz w:val="24"/>
          <w:szCs w:val="24"/>
        </w:rPr>
        <w:t xml:space="preserve"> steigenden Lebenserwartung und</w:t>
      </w:r>
      <w:r w:rsidR="00720C7A" w:rsidRPr="000C03D8">
        <w:rPr>
          <w:rFonts w:ascii="Times New Roman" w:hAnsi="Times New Roman" w:cs="Times New Roman"/>
          <w:sz w:val="24"/>
          <w:szCs w:val="24"/>
        </w:rPr>
        <w:t xml:space="preserve"> der</w:t>
      </w:r>
      <w:r w:rsidR="004D1546" w:rsidRPr="000C03D8">
        <w:rPr>
          <w:rFonts w:ascii="Times New Roman" w:hAnsi="Times New Roman" w:cs="Times New Roman"/>
          <w:sz w:val="24"/>
          <w:szCs w:val="24"/>
        </w:rPr>
        <w:t xml:space="preserve"> älter werdenden</w:t>
      </w:r>
      <w:r w:rsidR="000502CA" w:rsidRPr="000C03D8">
        <w:rPr>
          <w:rFonts w:ascii="Times New Roman" w:hAnsi="Times New Roman" w:cs="Times New Roman"/>
          <w:sz w:val="24"/>
          <w:szCs w:val="24"/>
        </w:rPr>
        <w:t xml:space="preserve"> Bevölkerung wird für die Zukunft ein weiterer</w:t>
      </w:r>
      <w:r w:rsidR="006A735B"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t xml:space="preserve">Anstieg der Prävalenz erwartet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{"citationID":"JwiOoYdu","properties":{"formattedCitation":"(Dorsey, Sherer, et al., 2018)","plainCitation":"(Dorsey, Sherer, et al., 2018)","noteIndex":0},"citationItems":[{"id":35,"uris":["http://zotero.org/users/local/AhaM3qLx/items/IVPL332A"],"itemData":{"id":35,"type":"article-journal","abstract":"Neurological disorders are now the leading source of disability globally, and the fastest growing neurological disorder in the world is Parkinson disease. From 1990 to 2015, the number of people with Parkinson disease doubled to over 6 million. Driven principally by aging, this number is projected to double again to over 12 million by 2040. Additional factors, including increasing longevity, declining smoking rates, and increasing industrialization, could raise the burden to over 17 million. For most of human history, Parkinson has been a rare disorder. However, demography and the by-products of industrialization have now created a Parkinson pandemic that will require heightened activism, focused planning, and novel approaches.","container-title":"Journal of Parkinson's Disease","DOI":"10.3233/JPD-181474","ISSN":"18777171, 1877718X","issue":"s1","journalAbbreviation":"JPD","language":"en","page":"S3-S8","source":"DOI.org (Crossref)","title":"The Emerging Evidence of the Parkinson Pandemic","volume":"8","author":[{"family":"Dorsey","given":"E. Ray"},{"family":"Sherer","given":"Todd"},{"family":"Okun","given":"Michael S."},{"family":"Bloem","given":"Bastiaan R."}],"editor":[{"family":"Brundin","given":"Patrik"},{"family":"Langston","given":"J. William"},{"family":"Bloem","given":"Bastiaan R."}],"issued":{"date-parts":[["2018",12,18]]}}}],"schema":"https://github.com/citation-style-language/schema/raw/master/csl-citation.json"}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(Dorsey, Sherer, et al., 2018)</w:t>
      </w:r>
      <w:r w:rsidR="00D26C2C" w:rsidRPr="000C03D8">
        <w:rPr>
          <w:rFonts w:ascii="Times New Roman" w:hAnsi="Times New Roman" w:cs="Times New Roman"/>
          <w:sz w:val="24"/>
          <w:szCs w:val="24"/>
        </w:rPr>
        <w:fldChar w:fldCharType="end"/>
      </w:r>
      <w:r w:rsidR="006A735B" w:rsidRPr="000C03D8">
        <w:rPr>
          <w:rFonts w:ascii="Times New Roman" w:hAnsi="Times New Roman" w:cs="Times New Roman"/>
          <w:sz w:val="24"/>
          <w:szCs w:val="24"/>
        </w:rPr>
        <w:t>. Diese Prognose macht</w:t>
      </w:r>
      <w:r w:rsidR="000502CA" w:rsidRPr="000C03D8">
        <w:rPr>
          <w:rFonts w:ascii="Times New Roman" w:hAnsi="Times New Roman" w:cs="Times New Roman"/>
          <w:sz w:val="24"/>
          <w:szCs w:val="24"/>
        </w:rPr>
        <w:t xml:space="preserve"> effektivere Präventionen und Behandlungen dringend </w:t>
      </w:r>
      <w:r w:rsidR="006A735B" w:rsidRPr="000C03D8">
        <w:rPr>
          <w:rFonts w:ascii="Times New Roman" w:hAnsi="Times New Roman" w:cs="Times New Roman"/>
          <w:sz w:val="24"/>
          <w:szCs w:val="24"/>
        </w:rPr>
        <w:t>notwendig</w:t>
      </w:r>
      <w:r w:rsidR="00D26C2C"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{"citationID":"VsQ1Gmgn","properties":{"formattedCitation":"(Simon et al., 2020)","plainCitation":"(Simon et al., 2020)","noteIndex":0},"citationItems":[{"id":51,"uris":["http://zotero.org/users/local/AhaM3qLx/items/24S25TBY"],"itemData":{"id":51,"type":"article-journal","container-title":"Clinics in Geriatric Medicine","DOI":"10.1016/j.cger.2019.08.002","ISSN":"07490690","issue":"1","journalAbbreviation":"Clinics in Geriatric Medicine","language":"en","page":"1-12","source":"DOI.org (Crossref)","title":"Parkinson Disease Epidemiology, Pathology, Genetics, and Pathophysiology","volume":"36","author":[{"family":"Simon","given":"David K."},{"family":"Tanner","given":"Caroline M."},{"family":"Brundin","given":"Patrik"}],"issued":{"date-parts":[["2020",2]]}}}],"schema":"https://github.com/citation-style-language/schema/raw/master/csl-citation.json"}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(Simon et al., 2020)</w:t>
      </w:r>
      <w:r w:rsidR="00D26C2C" w:rsidRPr="000C03D8">
        <w:rPr>
          <w:rFonts w:ascii="Times New Roman" w:hAnsi="Times New Roman" w:cs="Times New Roman"/>
          <w:sz w:val="24"/>
          <w:szCs w:val="24"/>
        </w:rPr>
        <w:fldChar w:fldCharType="end"/>
      </w:r>
      <w:r w:rsidR="000502CA" w:rsidRPr="000C03D8">
        <w:rPr>
          <w:rFonts w:ascii="Times New Roman" w:hAnsi="Times New Roman" w:cs="Times New Roman"/>
          <w:sz w:val="24"/>
          <w:szCs w:val="24"/>
        </w:rPr>
        <w:t xml:space="preserve">. </w:t>
      </w:r>
      <w:r w:rsidR="00475349" w:rsidRPr="000C03D8">
        <w:rPr>
          <w:rFonts w:ascii="Times New Roman" w:hAnsi="Times New Roman" w:cs="Times New Roman"/>
          <w:sz w:val="24"/>
          <w:szCs w:val="24"/>
        </w:rPr>
        <w:t>Es wird deutlich,</w:t>
      </w:r>
      <w:r w:rsidR="00A11FF6" w:rsidRPr="000C03D8">
        <w:rPr>
          <w:rFonts w:ascii="Times New Roman" w:hAnsi="Times New Roman" w:cs="Times New Roman"/>
          <w:sz w:val="24"/>
          <w:szCs w:val="24"/>
        </w:rPr>
        <w:t xml:space="preserve"> dass weiterführende kl</w:t>
      </w:r>
      <w:r w:rsidRPr="000C03D8">
        <w:rPr>
          <w:rFonts w:ascii="Times New Roman" w:hAnsi="Times New Roman" w:cs="Times New Roman"/>
          <w:sz w:val="24"/>
          <w:szCs w:val="24"/>
        </w:rPr>
        <w:t>inische Forschung von Morbus Parkinson</w:t>
      </w:r>
      <w:r w:rsidR="00A11FF6" w:rsidRPr="000C03D8">
        <w:rPr>
          <w:rFonts w:ascii="Times New Roman" w:hAnsi="Times New Roman" w:cs="Times New Roman"/>
          <w:sz w:val="24"/>
          <w:szCs w:val="24"/>
        </w:rPr>
        <w:t xml:space="preserve"> relevant ist, um die Entwicklung und Verbesserung der Behandlung zu ermöglichen.</w:t>
      </w:r>
    </w:p>
    <w:p w14:paraId="63FBEADD" w14:textId="77777777" w:rsidR="00A11FF6" w:rsidRPr="000C03D8" w:rsidRDefault="000D188D" w:rsidP="00337758">
      <w:pPr>
        <w:pStyle w:val="Heading2"/>
        <w:spacing w:line="480" w:lineRule="auto"/>
        <w:jc w:val="both"/>
        <w:rPr>
          <w:rFonts w:ascii="Times New Roman" w:hAnsi="Times New Roman" w:cs="Times New Roman"/>
          <w:b/>
          <w:color w:val="auto"/>
          <w:sz w:val="28"/>
          <w:szCs w:val="28"/>
        </w:rPr>
      </w:pPr>
      <w:bookmarkStart w:id="9" w:name="_Toc102231150"/>
      <w:r w:rsidRPr="000C03D8">
        <w:rPr>
          <w:rFonts w:ascii="Times New Roman" w:hAnsi="Times New Roman" w:cs="Times New Roman"/>
          <w:b/>
          <w:color w:val="auto"/>
          <w:sz w:val="28"/>
          <w:szCs w:val="28"/>
        </w:rPr>
        <w:t>1.1</w:t>
      </w:r>
      <w:r w:rsidR="007F07C3" w:rsidRPr="000C03D8">
        <w:rPr>
          <w:rFonts w:ascii="Times New Roman" w:hAnsi="Times New Roman" w:cs="Times New Roman"/>
          <w:b/>
          <w:color w:val="auto"/>
          <w:sz w:val="28"/>
          <w:szCs w:val="28"/>
        </w:rPr>
        <w:t xml:space="preserve"> Symptome von Morbus Parkinson</w:t>
      </w:r>
      <w:bookmarkEnd w:id="9"/>
    </w:p>
    <w:p w14:paraId="526E1360" w14:textId="77777777" w:rsidR="007546E7" w:rsidRPr="000C03D8" w:rsidRDefault="007F07C3"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Morbus Parkinson</w:t>
      </w:r>
      <w:r w:rsidR="0059460D" w:rsidRPr="000C03D8">
        <w:rPr>
          <w:rFonts w:ascii="Times New Roman" w:hAnsi="Times New Roman" w:cs="Times New Roman"/>
          <w:sz w:val="24"/>
          <w:szCs w:val="24"/>
        </w:rPr>
        <w:t xml:space="preserve"> wird durch mehrere verschiedene motorische sowie auch nicht-moto</w:t>
      </w:r>
      <w:r w:rsidR="00A90AB8" w:rsidRPr="000C03D8">
        <w:rPr>
          <w:rFonts w:ascii="Times New Roman" w:hAnsi="Times New Roman" w:cs="Times New Roman"/>
          <w:sz w:val="24"/>
          <w:szCs w:val="24"/>
        </w:rPr>
        <w:t xml:space="preserve">rische Symptome charakterisiert. </w:t>
      </w:r>
      <w:r w:rsidR="007546E7" w:rsidRPr="000C03D8">
        <w:rPr>
          <w:rFonts w:ascii="Times New Roman" w:hAnsi="Times New Roman" w:cs="Times New Roman"/>
          <w:sz w:val="24"/>
          <w:szCs w:val="24"/>
        </w:rPr>
        <w:t xml:space="preserve">Die Movement </w:t>
      </w:r>
      <w:proofErr w:type="spellStart"/>
      <w:r w:rsidR="007546E7" w:rsidRPr="000C03D8">
        <w:rPr>
          <w:rFonts w:ascii="Times New Roman" w:hAnsi="Times New Roman" w:cs="Times New Roman"/>
          <w:sz w:val="24"/>
          <w:szCs w:val="24"/>
        </w:rPr>
        <w:t>Disorder</w:t>
      </w:r>
      <w:proofErr w:type="spellEnd"/>
      <w:r w:rsidR="007546E7" w:rsidRPr="000C03D8">
        <w:rPr>
          <w:rFonts w:ascii="Times New Roman" w:hAnsi="Times New Roman" w:cs="Times New Roman"/>
          <w:sz w:val="24"/>
          <w:szCs w:val="24"/>
        </w:rPr>
        <w:t xml:space="preserve"> Society (MDS) hat Kriterien aufgestellt, um die klinische Diagnose von Morbus Parkinson zu ermöglichen</w:t>
      </w:r>
      <w:r w:rsidR="007954D3" w:rsidRPr="000C03D8">
        <w:rPr>
          <w:rFonts w:ascii="Times New Roman" w:hAnsi="Times New Roman" w:cs="Times New Roman"/>
          <w:sz w:val="24"/>
          <w:szCs w:val="24"/>
        </w:rPr>
        <w:t>, die spezifisch für die Nutzung in der Forschung ausge</w:t>
      </w:r>
      <w:r w:rsidR="00A546EE" w:rsidRPr="000C03D8">
        <w:rPr>
          <w:rFonts w:ascii="Times New Roman" w:hAnsi="Times New Roman" w:cs="Times New Roman"/>
          <w:sz w:val="24"/>
          <w:szCs w:val="24"/>
        </w:rPr>
        <w:t xml:space="preserve">legt sind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{"citationID":"ACgUjSSf","properties":{"formattedCitation":"(Postuma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(Postuma et al., 2015)</w:t>
      </w:r>
      <w:r w:rsidR="00A546EE" w:rsidRPr="000C03D8">
        <w:rPr>
          <w:rFonts w:ascii="Times New Roman" w:hAnsi="Times New Roman" w:cs="Times New Roman"/>
          <w:sz w:val="24"/>
          <w:szCs w:val="24"/>
        </w:rPr>
        <w:fldChar w:fldCharType="end"/>
      </w:r>
      <w:r w:rsidR="007954D3" w:rsidRPr="000C03D8">
        <w:rPr>
          <w:rFonts w:ascii="Times New Roman" w:hAnsi="Times New Roman" w:cs="Times New Roman"/>
          <w:sz w:val="24"/>
          <w:szCs w:val="24"/>
        </w:rPr>
        <w:t xml:space="preserve">. </w:t>
      </w:r>
      <w:r w:rsidR="0040745D" w:rsidRPr="000C03D8">
        <w:rPr>
          <w:rFonts w:ascii="Times New Roman" w:hAnsi="Times New Roman" w:cs="Times New Roman"/>
          <w:sz w:val="24"/>
          <w:szCs w:val="24"/>
        </w:rPr>
        <w:t xml:space="preserve">Dabei wird Morbus Parkinson </w:t>
      </w:r>
      <w:r w:rsidR="007B3B38" w:rsidRPr="000C03D8">
        <w:rPr>
          <w:rFonts w:ascii="Times New Roman" w:hAnsi="Times New Roman" w:cs="Times New Roman"/>
          <w:sz w:val="24"/>
          <w:szCs w:val="24"/>
        </w:rPr>
        <w:t xml:space="preserve">von der MDS </w:t>
      </w:r>
      <w:r w:rsidR="0040745D" w:rsidRPr="000C03D8">
        <w:rPr>
          <w:rFonts w:ascii="Times New Roman" w:hAnsi="Times New Roman" w:cs="Times New Roman"/>
          <w:sz w:val="24"/>
          <w:szCs w:val="24"/>
        </w:rPr>
        <w:t xml:space="preserve">definiert als </w:t>
      </w:r>
      <w:r w:rsidR="007B3B38" w:rsidRPr="000C03D8">
        <w:rPr>
          <w:rFonts w:ascii="Times New Roman" w:hAnsi="Times New Roman" w:cs="Times New Roman"/>
          <w:sz w:val="24"/>
          <w:szCs w:val="24"/>
        </w:rPr>
        <w:t xml:space="preserve">Bradykinesie, die gemeinsam mit Ruhetremor, Rigor oder beidem auftritt. Diese Symptome sind daher die motorischen Hauptsymptome. </w:t>
      </w:r>
      <w:r w:rsidR="0051280E" w:rsidRPr="000C03D8">
        <w:rPr>
          <w:rFonts w:ascii="Times New Roman" w:hAnsi="Times New Roman" w:cs="Times New Roman"/>
          <w:sz w:val="24"/>
          <w:szCs w:val="24"/>
        </w:rPr>
        <w:t>A</w:t>
      </w:r>
      <w:r w:rsidR="009244FB" w:rsidRPr="000C03D8">
        <w:rPr>
          <w:rFonts w:ascii="Times New Roman" w:hAnsi="Times New Roman" w:cs="Times New Roman"/>
          <w:sz w:val="24"/>
          <w:szCs w:val="24"/>
        </w:rPr>
        <w:t xml:space="preserve">uch die Instabilität der Körperhaltung </w:t>
      </w:r>
      <w:r w:rsidR="0051280E" w:rsidRPr="000C03D8">
        <w:rPr>
          <w:rFonts w:ascii="Times New Roman" w:hAnsi="Times New Roman" w:cs="Times New Roman"/>
          <w:sz w:val="24"/>
          <w:szCs w:val="24"/>
        </w:rPr>
        <w:t xml:space="preserve">wird </w:t>
      </w:r>
      <w:r w:rsidR="009244FB" w:rsidRPr="000C03D8">
        <w:rPr>
          <w:rFonts w:ascii="Times New Roman" w:hAnsi="Times New Roman" w:cs="Times New Roman"/>
          <w:sz w:val="24"/>
          <w:szCs w:val="24"/>
        </w:rPr>
        <w:t xml:space="preserve">als zusätzliches motorisches Hauptsymptom genannt, diese ist jedoch kein eigenständiges Kriterium für die Diagnose nach der Definition der MDS </w:t>
      </w:r>
      <w:r w:rsidR="009244FB" w:rsidRPr="000C03D8">
        <w:rPr>
          <w:rFonts w:ascii="Times New Roman" w:hAnsi="Times New Roman" w:cs="Times New Roman"/>
          <w:sz w:val="24"/>
          <w:szCs w:val="24"/>
        </w:rPr>
        <w:fldChar w:fldCharType="begin"/>
      </w:r>
      <w:r w:rsidR="0051280E" w:rsidRPr="000C03D8">
        <w:rPr>
          <w:rFonts w:ascii="Times New Roman" w:hAnsi="Times New Roman" w:cs="Times New Roman"/>
          <w:sz w:val="24"/>
          <w:szCs w:val="24"/>
        </w:rPr>
        <w:instrText xml:space="preserve"> ADDIN ZOTERO_ITEM CSL_CITATION {"citationID":"vgOnUBCX","properties":{"formattedCitation":"(Balestrino &amp; Schapira, 2020; Hess &amp; Hallett, 2017; Jankovic, 2008; Postuma et al., 2015)","plainCitation":"(Balestrino &amp; Schapira, 2020; Hess &amp; Hallett, 2017; Jankovic, 2008; Postuma et al., 2015)","noteIndex":0},"citationItems":[{"id":99,"uris":["http://zotero.org/users/local/AhaM3qLx/items/PLKDI86Z"],"itemData":{"id":99,"type":"article-journal","container-title":"European Journal of Neurology","DOI":"10.1111/ene.14108","ISSN":"1351-5101, 1468-1331","issue":"1","journalAbbreviation":"Eur J Neurol","language":"en","page":"27-42","source":"DOI.org (Crossref)","title":"Parkinson disease","volume":"27","author":[{"family":"Balestrino","given":"R."},{"family":"Schapira","given":"A.H.V."}],"issued":{"date-parts":[["2020",1]]}}},{"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9244FB" w:rsidRPr="000C03D8">
        <w:rPr>
          <w:rFonts w:ascii="Times New Roman" w:hAnsi="Times New Roman" w:cs="Times New Roman"/>
          <w:sz w:val="24"/>
          <w:szCs w:val="24"/>
        </w:rPr>
        <w:fldChar w:fldCharType="separate"/>
      </w:r>
      <w:r w:rsidR="0051280E" w:rsidRPr="000C03D8">
        <w:rPr>
          <w:rFonts w:ascii="Times New Roman" w:hAnsi="Times New Roman" w:cs="Times New Roman"/>
          <w:sz w:val="24"/>
          <w:szCs w:val="24"/>
        </w:rPr>
        <w:t>(Balestrino &amp; Schapira, 2020; Hess &amp; Hallett, 2017; Jankovic, 2008; Postuma et al., 2015)</w:t>
      </w:r>
      <w:r w:rsidR="009244FB" w:rsidRPr="000C03D8">
        <w:rPr>
          <w:rFonts w:ascii="Times New Roman" w:hAnsi="Times New Roman" w:cs="Times New Roman"/>
          <w:sz w:val="24"/>
          <w:szCs w:val="24"/>
        </w:rPr>
        <w:fldChar w:fldCharType="end"/>
      </w:r>
      <w:r w:rsidR="009244FB" w:rsidRPr="000C03D8">
        <w:rPr>
          <w:rFonts w:ascii="Times New Roman" w:hAnsi="Times New Roman" w:cs="Times New Roman"/>
          <w:sz w:val="24"/>
          <w:szCs w:val="24"/>
        </w:rPr>
        <w:t>.</w:t>
      </w:r>
    </w:p>
    <w:p w14:paraId="63EA23B6" w14:textId="77777777" w:rsidR="00403FCE" w:rsidRPr="000C03D8" w:rsidRDefault="00403FC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Früher lag der Fokus </w:t>
      </w:r>
      <w:r w:rsidR="003322D2" w:rsidRPr="000C03D8">
        <w:rPr>
          <w:rFonts w:ascii="Times New Roman" w:hAnsi="Times New Roman" w:cs="Times New Roman"/>
          <w:sz w:val="24"/>
          <w:szCs w:val="24"/>
        </w:rPr>
        <w:t xml:space="preserve">ausschließlich </w:t>
      </w:r>
      <w:r w:rsidRPr="000C03D8">
        <w:rPr>
          <w:rFonts w:ascii="Times New Roman" w:hAnsi="Times New Roman" w:cs="Times New Roman"/>
          <w:sz w:val="24"/>
          <w:szCs w:val="24"/>
        </w:rPr>
        <w:t xml:space="preserve">auf der Dokumentation der motorischen Symptome, die zum Beispiel durch die United </w:t>
      </w:r>
      <w:proofErr w:type="spellStart"/>
      <w:r w:rsidRPr="000C03D8">
        <w:rPr>
          <w:rFonts w:ascii="Times New Roman" w:hAnsi="Times New Roman" w:cs="Times New Roman"/>
          <w:sz w:val="24"/>
          <w:szCs w:val="24"/>
        </w:rPr>
        <w:t>Parkinson’s</w:t>
      </w:r>
      <w:proofErr w:type="spellEnd"/>
      <w:r w:rsidRPr="000C03D8">
        <w:rPr>
          <w:rFonts w:ascii="Times New Roman" w:hAnsi="Times New Roman" w:cs="Times New Roman"/>
          <w:sz w:val="24"/>
          <w:szCs w:val="24"/>
        </w:rPr>
        <w:t xml:space="preserve"> Disease Rating </w:t>
      </w:r>
      <w:proofErr w:type="spellStart"/>
      <w:r w:rsidRPr="000C03D8">
        <w:rPr>
          <w:rFonts w:ascii="Times New Roman" w:hAnsi="Times New Roman" w:cs="Times New Roman"/>
          <w:sz w:val="24"/>
          <w:szCs w:val="24"/>
        </w:rPr>
        <w:t>Scale</w:t>
      </w:r>
      <w:proofErr w:type="spellEnd"/>
      <w:r w:rsidRPr="000C03D8">
        <w:rPr>
          <w:rFonts w:ascii="Times New Roman" w:hAnsi="Times New Roman" w:cs="Times New Roman"/>
          <w:sz w:val="24"/>
          <w:szCs w:val="24"/>
        </w:rPr>
        <w:t xml:space="preserve"> (UPDRS) eingeschätzt werden können </w:t>
      </w:r>
      <w:commentRangeStart w:id="10"/>
      <w:r w:rsidRPr="000C03D8">
        <w:rPr>
          <w:rFonts w:ascii="Times New Roman" w:hAnsi="Times New Roman" w:cs="Times New Roman"/>
          <w:sz w:val="24"/>
          <w:szCs w:val="24"/>
        </w:rPr>
        <w:fldChar w:fldCharType="begin"/>
      </w:r>
      <w:r w:rsidRPr="000C03D8">
        <w:rPr>
          <w:rFonts w:ascii="Times New Roman" w:hAnsi="Times New Roman" w:cs="Times New Roman"/>
          <w:sz w:val="24"/>
          <w:szCs w:val="24"/>
        </w:rPr>
        <w:instrText xml:space="preserve"> ADDIN ZOTERO_ITEM CSL_CITATION {"citationID":"iwTLYJZ7","properties":{"formattedCitation":"(Rahman et al., 2008)","plainCitation":"(Rahman et al., 2008)","noteIndex":0},"citationItems":[{"id":49,"uris":["http://zotero.org/users/local/AhaM3qLx/items/GXFKVMED"],"itemData":{"id":49,"type":"article-journal","container-title":"Movement Disorders","DOI":"10.1002/mds.21667","ISSN":"08853185, 15318257","issue":"10","journalAbbreviation":"Mov Disord.","language":"en","page":"1428-1434","source":"DOI.org (Crossref)","title":"Quality of life in Parkinson's disease: The relative importance of the symptoms","title-short":"Quality of life in Parkinson's disease","volume":"23","author":[{"family":"Rahman","given":"Shibley"},{"family":"Griffin","given":"Harry J."},{"family":"Quinn","given":"Niall P."},{"family":"Jahanshahi","given":"Marjan"}],"issued":{"date-parts":[["2008",7,30]]}}}],"schema":"https://github.com/citation-style-language/schema/raw/master/csl-citation.json"}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(Rahman et al., 2008)</w:t>
      </w:r>
      <w:r w:rsidRPr="000C03D8">
        <w:rPr>
          <w:rFonts w:ascii="Times New Roman" w:hAnsi="Times New Roman" w:cs="Times New Roman"/>
          <w:sz w:val="24"/>
          <w:szCs w:val="24"/>
        </w:rPr>
        <w:fldChar w:fldCharType="end"/>
      </w:r>
      <w:commentRangeEnd w:id="10"/>
      <w:r w:rsidR="00F7282E">
        <w:rPr>
          <w:rStyle w:val="CommentReference"/>
        </w:rPr>
        <w:commentReference w:id="10"/>
      </w:r>
      <w:r w:rsidRPr="000C03D8">
        <w:rPr>
          <w:rFonts w:ascii="Times New Roman" w:hAnsi="Times New Roman" w:cs="Times New Roman"/>
          <w:sz w:val="24"/>
          <w:szCs w:val="24"/>
        </w:rPr>
        <w:t xml:space="preserve">. Eine lange Zeit wurden mit ihr nur motorische Aspekte von Morbus Parkinson erfasst, um klinische Veränderungen der Symptomatik messbar und vergleichbar zu machen </w:t>
      </w:r>
      <w:r w:rsidRPr="000C03D8">
        <w:rPr>
          <w:rFonts w:ascii="Times New Roman" w:hAnsi="Times New Roman" w:cs="Times New Roman"/>
          <w:sz w:val="24"/>
          <w:szCs w:val="24"/>
        </w:rPr>
        <w:fldChar w:fldCharType="begin"/>
      </w:r>
      <w:r w:rsidRPr="000C03D8">
        <w:rPr>
          <w:rFonts w:ascii="Times New Roman" w:hAnsi="Times New Roman" w:cs="Times New Roman"/>
          <w:sz w:val="24"/>
          <w:szCs w:val="24"/>
        </w:rPr>
        <w:instrText xml:space="preserve"> ADDIN ZOTERO_ITEM CSL_CITATION {"citationID":"3K1HOwfc","properties":{"formattedCitation":"(G\\uc0\\u243{}mez-Esteban et al., 2007)","plainCitation":"(Gómez-Esteban et al., 2007)","noteIndex":0},"citationItems":[{"id":38,"uris":["http://zotero.org/users/local/AhaM3qLx/items/5UTDMAFF"],"itemData":{"id":38,"type":"article-journal","abstract":"We studied the impact of various motor and nonmotor symptoms upon quality of life in patients with Parkinson’s disease (PD). The study comprised 110 patients with PD (age: 68.6 years, course of the disease: 7.6 years). The Unified Parkinson Disease Rating Scale (UPDRS; I–IV) and Parkinson’s Disease Questionnaire (PDQ-39) were recorded. We recorded the correlations between years of disease and UPDRS IV, as well as PDQ-39 and UPDRS I, II, III and IV. Introduction of all variables into a linear regression model showed that 3 variables accounted for 51% of the variance in PDQ-39. Mental condition, gait disorders and complications of dopaminergic drugs are the variables that most affect the quality of life of patients with PD.","container-title":"European Neurology","DOI":"10.1159/000098468","ISSN":"0014-3022, 1421-9913","issue":"3","journalAbbreviation":"Eur Neurol","language":"en","page":"161-165","source":"DOI.org (Crossref)","title":"Influence of Motor Symptoms upon the Quality of Life of Patients with Parkinson’s Disease","volume":"57","author":[{"family":"Gómez-Esteban","given":"J.C."},{"family":"Zarranz","given":"J.J."},{"family":"Lezcano","given":"E."},{"family":"Tijero","given":"B."},{"family":"Luna","given":"A."},{"family":"Velasco","given":"F."},{"family":"Rouco","given":"I."},{"family":"Garamendi","given":"I."}],"issued":{"date-parts":[["2007"]]}}}],"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(Gómez-Esteban et al., 2007)</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3322D2" w:rsidRPr="000C03D8">
        <w:rPr>
          <w:rFonts w:ascii="Times New Roman" w:hAnsi="Times New Roman" w:cs="Times New Roman"/>
          <w:sz w:val="24"/>
          <w:szCs w:val="24"/>
        </w:rPr>
        <w:t xml:space="preserve"> Das Forschungsfeld</w:t>
      </w:r>
      <w:r w:rsidR="00F04EC7" w:rsidRPr="000C03D8">
        <w:rPr>
          <w:rFonts w:ascii="Times New Roman" w:hAnsi="Times New Roman" w:cs="Times New Roman"/>
          <w:sz w:val="24"/>
          <w:szCs w:val="24"/>
        </w:rPr>
        <w:t xml:space="preserve"> hat sich inzwischen jedoch auch auf die nicht-motorischen Symptome erweitert. Es gibt beispielsweise die MDS-UPDRS</w:t>
      </w:r>
      <w:r w:rsidR="00340031" w:rsidRPr="000C03D8">
        <w:rPr>
          <w:rFonts w:ascii="Times New Roman" w:hAnsi="Times New Roman" w:cs="Times New Roman"/>
          <w:sz w:val="24"/>
          <w:szCs w:val="24"/>
        </w:rPr>
        <w:t xml:space="preserve"> als</w:t>
      </w:r>
      <w:r w:rsidR="00F04EC7" w:rsidRPr="000C03D8">
        <w:rPr>
          <w:rFonts w:ascii="Times New Roman" w:hAnsi="Times New Roman" w:cs="Times New Roman"/>
          <w:sz w:val="24"/>
          <w:szCs w:val="24"/>
        </w:rPr>
        <w:t xml:space="preserve"> </w:t>
      </w:r>
      <w:r w:rsidR="00340031" w:rsidRPr="000C03D8">
        <w:rPr>
          <w:rFonts w:ascii="Times New Roman" w:hAnsi="Times New Roman" w:cs="Times New Roman"/>
          <w:sz w:val="24"/>
          <w:szCs w:val="24"/>
        </w:rPr>
        <w:t xml:space="preserve">Revision, </w:t>
      </w:r>
      <w:r w:rsidR="00F04EC7" w:rsidRPr="000C03D8">
        <w:rPr>
          <w:rFonts w:ascii="Times New Roman" w:hAnsi="Times New Roman" w:cs="Times New Roman"/>
          <w:sz w:val="24"/>
          <w:szCs w:val="24"/>
        </w:rPr>
        <w:t xml:space="preserve">die auf den Empfehlungen einer veröffentlichten Kritik basiert </w:t>
      </w:r>
      <w:r w:rsidR="00F04EC7" w:rsidRPr="000C03D8">
        <w:rPr>
          <w:rFonts w:ascii="Times New Roman" w:hAnsi="Times New Roman" w:cs="Times New Roman"/>
          <w:sz w:val="24"/>
          <w:szCs w:val="24"/>
        </w:rPr>
        <w:fldChar w:fldCharType="begin"/>
      </w:r>
      <w:r w:rsidR="00F04EC7" w:rsidRPr="000C03D8">
        <w:rPr>
          <w:rFonts w:ascii="Times New Roman" w:hAnsi="Times New Roman" w:cs="Times New Roman"/>
          <w:sz w:val="24"/>
          <w:szCs w:val="24"/>
        </w:rPr>
        <w:instrText xml:space="preserve"> ADDIN ZOTERO_ITEM CSL_CITATION {"citationID":"69dB3a7S","properties":{"formattedCitation":"(Goetz et al., 2008)","plainCitation":"(Goetz et al., 2008)","noteIndex":0},"citationItems":[{"id":103,"uris":["http://zotero.org/users/local/AhaM3qLx/items/YLBAGZI8"],"itemData":{"id":103,"type":"article-journal","abstract":"We present a clinimetric assessment of the Movement Disorder Society (MDS)-sponsored revision of the Uniﬁed Parkinson’s Disease Rating Scale (MDS-UPDRS). The MDS-UDPRS Task Force revised and expanded the UPDRS using recommendations from a published critique. The MDS-UPDRS has four parts, namely, I: Non-motor Experiences of Daily Living; II: Motor Experiences of Daily Living; III: Motor Examination; IV: Motor Complications. Twenty questions are completed by the patient/caregiver. Item-speciﬁc instructions and an appendix of complementary additional scales are provided. Movement disorder specialists and study coordinators administered the UPDRS (55 items) and MDS-UPDRS (65 items) to 877 English speaking (78% non-Latino Caucasian) patients with Parkinson’s disease from 39 sites.","container-title":"Movement Disorders","DOI":"10.1002/mds.22340","ISSN":"08853185","issue":"15","journalAbbreviation":"Mov. Disord.","language":"en","page":"2129-2170","source":"DOI.org (Crossref)","title":"Movement Disorder Society-sponsored revision of the Unified Parkinson's Disease Rating Scale (MDS-UPDRS): Scale presentation and clinimetric testing results: MDS-UPDRS: Clinimetric Assessment","title-short":"Movement Disorder Society-sponsored revision of the Unified Parkinson's Disease Rating Scale (MDS-UPDRS)","volume":"23","author":[{"family":"Goetz","given":"Christopher G."},{"family":"Tilley","given":"Barbara C."},{"family":"Shaftman","given":"Stephanie R."},{"family":"Stebbins","given":"Glenn T."},{"family":"Fahn","given":"Stanley"},{"family":"Martinez-Martin","given":"Pablo"},{"family":"Poewe","given":"Werner"},{"family":"Sampaio","given":"Cristina"},{"family":"Stern","given":"Matthew B."},{"family":"Dodel","given":"Richard"},{"family":"Dubois","given":"Bruno"},{"family":"Holloway","given":"Robert"},{"family":"Jankovic","given":"Joseph"},{"family":"Kulisevsky","given":"Jaime"},{"family":"Lang","given":"Anthony E."},{"family":"Lees","given":"Andrew"},{"family":"Leurgans","given":"Sue"},{"family":"LeWitt","given":"Peter A."},{"family":"Nyenhuis","given":"David"},{"family":"Olanow","given":"C. Warren"},{"family":"Rascol","given":"Olivier"},{"family":"Schrag","given":"Anette"},{"family":"Teresi","given":"Jeanne A."},{"family":"Hilten","given":"Jacobus J.","non-dropping-particle":"van"},{"family":"LaPelle","given":"Nancy"}],"issued":{"date-parts":[["2008",11,15]]}}}],"schema":"https://github.com/citation-style-language/schema/raw/master/csl-citation.json"} </w:instrText>
      </w:r>
      <w:r w:rsidR="00F04EC7" w:rsidRPr="000C03D8">
        <w:rPr>
          <w:rFonts w:ascii="Times New Roman" w:hAnsi="Times New Roman" w:cs="Times New Roman"/>
          <w:sz w:val="24"/>
          <w:szCs w:val="24"/>
        </w:rPr>
        <w:fldChar w:fldCharType="separate"/>
      </w:r>
      <w:r w:rsidR="00F04EC7" w:rsidRPr="000C03D8">
        <w:rPr>
          <w:rFonts w:ascii="Times New Roman" w:hAnsi="Times New Roman" w:cs="Times New Roman"/>
          <w:sz w:val="24"/>
          <w:szCs w:val="24"/>
        </w:rPr>
        <w:t>(Goetz et al., 2008)</w:t>
      </w:r>
      <w:r w:rsidR="00F04EC7" w:rsidRPr="000C03D8">
        <w:rPr>
          <w:rFonts w:ascii="Times New Roman" w:hAnsi="Times New Roman" w:cs="Times New Roman"/>
          <w:sz w:val="24"/>
          <w:szCs w:val="24"/>
        </w:rPr>
        <w:fldChar w:fldCharType="end"/>
      </w:r>
      <w:r w:rsidR="00F04EC7" w:rsidRPr="000C03D8">
        <w:rPr>
          <w:rFonts w:ascii="Times New Roman" w:hAnsi="Times New Roman" w:cs="Times New Roman"/>
          <w:sz w:val="24"/>
          <w:szCs w:val="24"/>
        </w:rPr>
        <w:t>.</w:t>
      </w:r>
    </w:p>
    <w:p w14:paraId="2868F527" w14:textId="77777777" w:rsidR="00E17EC6" w:rsidRPr="000C03D8" w:rsidRDefault="00403FCE" w:rsidP="00337758">
      <w:pPr>
        <w:pStyle w:val="Heading3"/>
        <w:spacing w:line="480" w:lineRule="auto"/>
        <w:jc w:val="both"/>
        <w:rPr>
          <w:rFonts w:ascii="Times New Roman" w:hAnsi="Times New Roman" w:cs="Times New Roman"/>
          <w:b/>
          <w:i/>
          <w:color w:val="auto"/>
        </w:rPr>
      </w:pPr>
      <w:bookmarkStart w:id="11" w:name="_Toc102231151"/>
      <w:r w:rsidRPr="000C03D8">
        <w:rPr>
          <w:rFonts w:ascii="Times New Roman" w:hAnsi="Times New Roman" w:cs="Times New Roman"/>
          <w:b/>
          <w:i/>
          <w:color w:val="auto"/>
        </w:rPr>
        <w:t>1.1.1 Motorische Symptome von Morbus Parkinson</w:t>
      </w:r>
      <w:bookmarkEnd w:id="11"/>
    </w:p>
    <w:p w14:paraId="5D91B28E" w14:textId="77777777" w:rsidR="00D97AB8" w:rsidRPr="000C03D8" w:rsidRDefault="00EF2E9F"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Die MDS empfiehlt, die motorischen Hauptsymptome so zu untersuchen, wie es in der MDS-UPDRS beschrieben ist </w:t>
      </w:r>
      <w:r w:rsidRPr="000C03D8">
        <w:rPr>
          <w:rFonts w:ascii="Times New Roman" w:hAnsi="Times New Roman" w:cs="Times New Roman"/>
          <w:sz w:val="24"/>
          <w:szCs w:val="24"/>
        </w:rPr>
        <w:fldChar w:fldCharType="begin"/>
      </w:r>
      <w:r w:rsidRPr="000C03D8">
        <w:rPr>
          <w:rFonts w:ascii="Times New Roman" w:hAnsi="Times New Roman" w:cs="Times New Roman"/>
          <w:sz w:val="24"/>
          <w:szCs w:val="24"/>
        </w:rPr>
        <w:instrText xml:space="preserve"> ADDIN ZOTERO_ITEM CSL_CITATION {"citationID":"9ZYbz5t3","properties":{"formattedCitation":"(Postuma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(Postuma et al., 2015)</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F04EC7" w:rsidRPr="000C03D8">
        <w:rPr>
          <w:rFonts w:ascii="Times New Roman" w:hAnsi="Times New Roman" w:cs="Times New Roman"/>
          <w:sz w:val="24"/>
          <w:szCs w:val="24"/>
        </w:rPr>
        <w:t xml:space="preserve"> </w:t>
      </w:r>
      <w:r w:rsidR="00392EE0" w:rsidRPr="000C03D8">
        <w:rPr>
          <w:rFonts w:ascii="Times New Roman" w:hAnsi="Times New Roman" w:cs="Times New Roman"/>
          <w:sz w:val="24"/>
          <w:szCs w:val="24"/>
        </w:rPr>
        <w:t>Bradykinesie ist</w:t>
      </w:r>
      <w:r w:rsidR="006407F7" w:rsidRPr="000C03D8">
        <w:rPr>
          <w:rFonts w:ascii="Times New Roman" w:hAnsi="Times New Roman" w:cs="Times New Roman"/>
          <w:sz w:val="24"/>
          <w:szCs w:val="24"/>
        </w:rPr>
        <w:t xml:space="preserve"> in der Definition der MDS ein Übergriff für die eigentliche Bradykinesie, die sich als Verlangsamung der Bewegung äußert, aber auch für Akinesie, die eine verringerte Bewegungsamplitude beschreibt </w:t>
      </w:r>
      <w:r w:rsidR="006407F7" w:rsidRPr="000C03D8">
        <w:rPr>
          <w:rFonts w:ascii="Times New Roman" w:hAnsi="Times New Roman" w:cs="Times New Roman"/>
          <w:sz w:val="24"/>
          <w:szCs w:val="24"/>
        </w:rPr>
        <w:fldChar w:fldCharType="begin"/>
      </w:r>
      <w:r w:rsidR="006407F7" w:rsidRPr="000C03D8">
        <w:rPr>
          <w:rFonts w:ascii="Times New Roman" w:hAnsi="Times New Roman" w:cs="Times New Roman"/>
          <w:sz w:val="24"/>
          <w:szCs w:val="24"/>
        </w:rPr>
        <w:instrText xml:space="preserve"> ADDIN ZOTERO_ITEM CSL_CITATION {"citationID":"gNDBZJYs","properties":{"formattedCitation":"(Postuma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6407F7" w:rsidRPr="000C03D8">
        <w:rPr>
          <w:rFonts w:ascii="Times New Roman" w:hAnsi="Times New Roman" w:cs="Times New Roman"/>
          <w:sz w:val="24"/>
          <w:szCs w:val="24"/>
        </w:rPr>
        <w:fldChar w:fldCharType="separate"/>
      </w:r>
      <w:r w:rsidR="006407F7" w:rsidRPr="000C03D8">
        <w:rPr>
          <w:rFonts w:ascii="Times New Roman" w:hAnsi="Times New Roman" w:cs="Times New Roman"/>
          <w:sz w:val="24"/>
          <w:szCs w:val="24"/>
        </w:rPr>
        <w:t>(Postuma et al., 2015)</w:t>
      </w:r>
      <w:r w:rsidR="006407F7" w:rsidRPr="000C03D8">
        <w:rPr>
          <w:rFonts w:ascii="Times New Roman" w:hAnsi="Times New Roman" w:cs="Times New Roman"/>
          <w:sz w:val="24"/>
          <w:szCs w:val="24"/>
        </w:rPr>
        <w:fldChar w:fldCharType="end"/>
      </w:r>
      <w:r w:rsidR="00A125A2" w:rsidRPr="000C03D8">
        <w:rPr>
          <w:rFonts w:ascii="Times New Roman" w:hAnsi="Times New Roman" w:cs="Times New Roman"/>
          <w:sz w:val="24"/>
          <w:szCs w:val="24"/>
        </w:rPr>
        <w:t xml:space="preserve">. </w:t>
      </w:r>
      <w:r w:rsidR="00FC0B88" w:rsidRPr="000C03D8">
        <w:rPr>
          <w:rFonts w:ascii="Times New Roman" w:hAnsi="Times New Roman" w:cs="Times New Roman"/>
          <w:sz w:val="24"/>
          <w:szCs w:val="24"/>
        </w:rPr>
        <w:t xml:space="preserve">In einer Übersicht zu der Phänomenologie von Morbus Parkinson von </w:t>
      </w:r>
      <w:r w:rsidR="00FC0B88" w:rsidRPr="000C03D8">
        <w:rPr>
          <w:rFonts w:ascii="Times New Roman" w:hAnsi="Times New Roman" w:cs="Times New Roman"/>
          <w:sz w:val="24"/>
          <w:szCs w:val="24"/>
        </w:rPr>
        <w:fldChar w:fldCharType="begin"/>
      </w:r>
      <w:r w:rsidR="00E871FE" w:rsidRPr="000C03D8">
        <w:rPr>
          <w:rFonts w:ascii="Times New Roman" w:hAnsi="Times New Roman" w:cs="Times New Roman"/>
          <w:sz w:val="24"/>
          <w:szCs w:val="24"/>
        </w:rPr>
        <w:instrText xml:space="preserve"> ADDIN ZOTERO_ITEM CSL_CITATION {"citationID":"A2qM6LqU","properties":{"formattedCitation":"(Hess &amp; Hallett, 2017)","plainCitation":"(Hess &amp; Hallett, 2017)","dontUpdate":true,"noteIndex":0},"citationItems":[{"id":105,"uris":["http://zotero.org/users/local/AhaM3qLx/items/SVZ2L5YU"],"itemData":{"id":105,"type":"article-journal","abstract":"The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C0B88" w:rsidRPr="000C03D8">
        <w:rPr>
          <w:rFonts w:ascii="Times New Roman" w:hAnsi="Times New Roman" w:cs="Times New Roman"/>
          <w:sz w:val="24"/>
          <w:szCs w:val="24"/>
        </w:rPr>
        <w:fldChar w:fldCharType="separate"/>
      </w:r>
      <w:r w:rsidR="00FC0B88" w:rsidRPr="000C03D8">
        <w:rPr>
          <w:rFonts w:ascii="Times New Roman" w:hAnsi="Times New Roman" w:cs="Times New Roman"/>
          <w:sz w:val="24"/>
          <w:szCs w:val="24"/>
        </w:rPr>
        <w:t xml:space="preserve">Hess &amp; </w:t>
      </w:r>
      <w:proofErr w:type="spellStart"/>
      <w:r w:rsidR="00FC0B88" w:rsidRPr="000C03D8">
        <w:rPr>
          <w:rFonts w:ascii="Times New Roman" w:hAnsi="Times New Roman" w:cs="Times New Roman"/>
          <w:sz w:val="24"/>
          <w:szCs w:val="24"/>
        </w:rPr>
        <w:t>Hallett</w:t>
      </w:r>
      <w:proofErr w:type="spellEnd"/>
      <w:r w:rsidR="00FC0B88" w:rsidRPr="000C03D8">
        <w:rPr>
          <w:rFonts w:ascii="Times New Roman" w:hAnsi="Times New Roman" w:cs="Times New Roman"/>
          <w:sz w:val="24"/>
          <w:szCs w:val="24"/>
        </w:rPr>
        <w:t xml:space="preserve"> (2017)</w:t>
      </w:r>
      <w:r w:rsidR="00FC0B88" w:rsidRPr="000C03D8">
        <w:rPr>
          <w:rFonts w:ascii="Times New Roman" w:hAnsi="Times New Roman" w:cs="Times New Roman"/>
          <w:sz w:val="24"/>
          <w:szCs w:val="24"/>
        </w:rPr>
        <w:fldChar w:fldCharType="end"/>
      </w:r>
      <w:r w:rsidR="00FC0B88" w:rsidRPr="000C03D8">
        <w:rPr>
          <w:rFonts w:ascii="Times New Roman" w:hAnsi="Times New Roman" w:cs="Times New Roman"/>
          <w:sz w:val="24"/>
          <w:szCs w:val="24"/>
        </w:rPr>
        <w:t xml:space="preserve"> wird Bradykinesie als die Verlängerung der Zeit beschrieben, die zwischen dem Beginn und der Vollendung einer willkürlichen Bewegung vergeht. </w:t>
      </w:r>
      <w:r w:rsidR="00E006EC" w:rsidRPr="000C03D8">
        <w:rPr>
          <w:rFonts w:ascii="Times New Roman" w:hAnsi="Times New Roman" w:cs="Times New Roman"/>
          <w:sz w:val="24"/>
          <w:szCs w:val="24"/>
        </w:rPr>
        <w:t>Als weitere Merkmale der Bradykinesie wird in dieser Übersicht beschrieben, dass Patient*innen mit Morbus Parkinson langsamer sind, fehlerhafte Bewegungen zu korrigieren</w:t>
      </w:r>
      <w:r w:rsidR="00D625F0" w:rsidRPr="000C03D8">
        <w:rPr>
          <w:rFonts w:ascii="Times New Roman" w:hAnsi="Times New Roman" w:cs="Times New Roman"/>
          <w:sz w:val="24"/>
          <w:szCs w:val="24"/>
        </w:rPr>
        <w:t>,</w:t>
      </w:r>
      <w:r w:rsidR="00E006EC" w:rsidRPr="000C03D8">
        <w:rPr>
          <w:rFonts w:ascii="Times New Roman" w:hAnsi="Times New Roman" w:cs="Times New Roman"/>
          <w:sz w:val="24"/>
          <w:szCs w:val="24"/>
        </w:rPr>
        <w:t xml:space="preserve"> und bei einer Serie von mehreren Bewegungen eine größere Verzögerung zwischen den einzelnen Bewegungen vorherrscht.</w:t>
      </w:r>
      <w:r w:rsidR="00E65182" w:rsidRPr="000C03D8">
        <w:rPr>
          <w:rFonts w:ascii="Times New Roman" w:hAnsi="Times New Roman" w:cs="Times New Roman"/>
          <w:sz w:val="24"/>
          <w:szCs w:val="24"/>
        </w:rPr>
        <w:t xml:space="preserve"> Akinesie wird beschrieben als die Verringerung von automatischen Bewegungen </w:t>
      </w:r>
      <w:r w:rsidR="00F2656C" w:rsidRPr="000C03D8">
        <w:rPr>
          <w:rFonts w:ascii="Times New Roman" w:hAnsi="Times New Roman" w:cs="Times New Roman"/>
          <w:sz w:val="24"/>
          <w:szCs w:val="24"/>
        </w:rPr>
        <w:t xml:space="preserve">oder die Verzögerung der Initiation von beabsichtigten Bewegungen </w:t>
      </w:r>
      <w:r w:rsidR="00F2656C" w:rsidRPr="000C03D8">
        <w:rPr>
          <w:rFonts w:ascii="Times New Roman" w:hAnsi="Times New Roman" w:cs="Times New Roman"/>
          <w:sz w:val="24"/>
          <w:szCs w:val="24"/>
        </w:rPr>
        <w:fldChar w:fldCharType="begin"/>
      </w:r>
      <w:r w:rsidR="00F2656C" w:rsidRPr="000C03D8">
        <w:rPr>
          <w:rFonts w:ascii="Times New Roman" w:hAnsi="Times New Roman" w:cs="Times New Roman"/>
          <w:sz w:val="24"/>
          <w:szCs w:val="24"/>
        </w:rPr>
        <w:instrText xml:space="preserve"> ADDIN ZOTERO_ITEM CSL_CITATION {"citationID":"7dEACFDz","properties":{"formattedCitation":"(Hess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2656C" w:rsidRPr="000C03D8">
        <w:rPr>
          <w:rFonts w:ascii="Times New Roman" w:hAnsi="Times New Roman" w:cs="Times New Roman"/>
          <w:sz w:val="24"/>
          <w:szCs w:val="24"/>
        </w:rPr>
        <w:fldChar w:fldCharType="separate"/>
      </w:r>
      <w:r w:rsidR="00F2656C" w:rsidRPr="000C03D8">
        <w:rPr>
          <w:rFonts w:ascii="Times New Roman" w:hAnsi="Times New Roman" w:cs="Times New Roman"/>
          <w:sz w:val="24"/>
          <w:szCs w:val="24"/>
        </w:rPr>
        <w:t>(Hess &amp; Hallett, 2017)</w:t>
      </w:r>
      <w:r w:rsidR="00F2656C" w:rsidRPr="000C03D8">
        <w:rPr>
          <w:rFonts w:ascii="Times New Roman" w:hAnsi="Times New Roman" w:cs="Times New Roman"/>
          <w:sz w:val="24"/>
          <w:szCs w:val="24"/>
        </w:rPr>
        <w:fldChar w:fldCharType="end"/>
      </w:r>
      <w:r w:rsidR="00F2656C" w:rsidRPr="000C03D8">
        <w:rPr>
          <w:rFonts w:ascii="Times New Roman" w:hAnsi="Times New Roman" w:cs="Times New Roman"/>
          <w:sz w:val="24"/>
          <w:szCs w:val="24"/>
        </w:rPr>
        <w:t xml:space="preserve">. Akinesie kann zur Verringerung von Gestik und Mimik, reduzierter Schluckhäufigkeit, Schmerzen und Schlafproblemen führen </w:t>
      </w:r>
      <w:r w:rsidR="00F2656C" w:rsidRPr="000C03D8">
        <w:rPr>
          <w:rFonts w:ascii="Times New Roman" w:hAnsi="Times New Roman" w:cs="Times New Roman"/>
          <w:sz w:val="24"/>
          <w:szCs w:val="24"/>
        </w:rPr>
        <w:fldChar w:fldCharType="begin"/>
      </w:r>
      <w:r w:rsidR="00F2656C" w:rsidRPr="000C03D8">
        <w:rPr>
          <w:rFonts w:ascii="Times New Roman" w:hAnsi="Times New Roman" w:cs="Times New Roman"/>
          <w:sz w:val="24"/>
          <w:szCs w:val="24"/>
        </w:rPr>
        <w:instrText xml:space="preserve"> ADDIN ZOTERO_ITEM CSL_CITATION {"citationID":"pNbRVmFx","properties":{"formattedCitation":"(Hess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2656C" w:rsidRPr="000C03D8">
        <w:rPr>
          <w:rFonts w:ascii="Times New Roman" w:hAnsi="Times New Roman" w:cs="Times New Roman"/>
          <w:sz w:val="24"/>
          <w:szCs w:val="24"/>
        </w:rPr>
        <w:fldChar w:fldCharType="separate"/>
      </w:r>
      <w:r w:rsidR="00F2656C" w:rsidRPr="000C03D8">
        <w:rPr>
          <w:rFonts w:ascii="Times New Roman" w:hAnsi="Times New Roman" w:cs="Times New Roman"/>
          <w:sz w:val="24"/>
          <w:szCs w:val="24"/>
        </w:rPr>
        <w:t>(Hess &amp; Hallett, 2017)</w:t>
      </w:r>
      <w:r w:rsidR="00F2656C" w:rsidRPr="000C03D8">
        <w:rPr>
          <w:rFonts w:ascii="Times New Roman" w:hAnsi="Times New Roman" w:cs="Times New Roman"/>
          <w:sz w:val="24"/>
          <w:szCs w:val="24"/>
        </w:rPr>
        <w:fldChar w:fldCharType="end"/>
      </w:r>
      <w:r w:rsidR="00F2656C" w:rsidRPr="000C03D8">
        <w:rPr>
          <w:rFonts w:ascii="Times New Roman" w:hAnsi="Times New Roman" w:cs="Times New Roman"/>
          <w:sz w:val="24"/>
          <w:szCs w:val="24"/>
        </w:rPr>
        <w:t xml:space="preserve">. Im Forschungskontext äußert sich Akinesie häufig als verringerte Reaktionszeit, die bereits seit langer Zeit häufig nachgewiesen werden konnte </w:t>
      </w:r>
      <w:r w:rsidR="00A25B47" w:rsidRPr="000C03D8">
        <w:rPr>
          <w:rFonts w:ascii="Times New Roman" w:hAnsi="Times New Roman" w:cs="Times New Roman"/>
          <w:sz w:val="24"/>
          <w:szCs w:val="24"/>
        </w:rPr>
        <w:lastRenderedPageBreak/>
        <w:fldChar w:fldCharType="begin"/>
      </w:r>
      <w:r w:rsidR="00A25B47" w:rsidRPr="000C03D8">
        <w:rPr>
          <w:rFonts w:ascii="Times New Roman" w:hAnsi="Times New Roman" w:cs="Times New Roman"/>
          <w:sz w:val="24"/>
          <w:szCs w:val="24"/>
        </w:rPr>
        <w:instrText xml:space="preserve"> ADDIN ZOTERO_ITEM CSL_CITATION {"citationID":"WED2Xxov","properties":{"formattedCitation":"(Cooper et al., 1994; Giovannoni et al., 1999; Kutukcu et al., 1999)","plainCitation":"(Cooper et al., 1994; Giovannoni et al., 1999; Kutukcu et al., 1999)","noteIndex":0},"citationItems":[{"id":111,"uris":["http://zotero.org/users/local/AhaM3qLx/items/LIPNJNUC"],"itemData":{"id":111,"type":"article-journal","container-title":"Brain","DOI":"10.1093/brain/117.3.517","ISSN":"0006-8950, 1460-2156","issue":"3","journalAbbreviation":"Brain","language":"en","page":"517-529","source":"DOI.org (Crossref)","title":"Slowed central processing in simple and go/no-go reaction time tasks in Parkinson's disease","volume":"117","author":[{"family":"Cooper","given":"James A."},{"family":"Sagar","given":"Harvey J."},{"family":"Tidswell","given":"Philip"},{"family":"Jordan","given":"Nigel"}],"issued":{"date-parts":[["1994"]]}}},{"id":113,"uris":["http://zotero.org/users/local/AhaM3qLx/items/RD9PWVP7"],"itemData":{"id":113,"type":"article-journal","abstract":"Objectives—A simple and rapid computerised keyboard test, based on the alternating ﬁnger tapping test, has been developed to quantify upper limb motor function. The test generates several variables: (1) kinesia score: the number of keystrokes in 60 seconds; (2) akinesia time: cumulative time that keys are depressed; (3) dysmetria score: a weighted index calculated using the number of incorrectly hit keys corrected for speed; (4) incoordination score: a measure of rhythmicity which corresponds to the variance of the time interval between keystrokes.\nMethods—The BRAIN TEST© was assessed on 35 patients with idiopathic Parkinson’s disease, 12 patients with cerebellar dysfunction, and 27 normal control subjects.\nResults—The mean kinesia scores of patients with Parkinson’s disease or cerebellar dysfunction were signiﬁcantly slower than normal controls (Parkinson’s disease=107 (SD 28) keys/min v cerebellar dysfunction=86± (SD 28) v normal controls=182 (SD 26), p&lt;0.001) and correlated with the UPDRS (r =−0.69, p&lt;0.001). The akinesia time is very insensitive and was only abnormal in patients with severe parkinsonism. The median dysmetria (cerebellar dysfunction=13.8 v Parkinson’s disease=6.1 v normal controls=4.2, p=0.002) and inco-ordination scores (cerebellar dysfunction=5.12 v Parkinson’s disease=0.84 v normal controls=0.15, p=0.002) were signiﬁcantly higher in patients with cerebellar dysfunction, in whom the dysmetria score correlated with a cerebellar disease rating scale (r=0.64, p=0.02).\nConclusion—The BRAIN TEST© provides a simple, rapid, and objective assessment of upper limb motor function. It assesses speed, accuracy, and rhythmicity of upper limb movements regardless of their physiological basis. The results of the test correlate well with clinical rating scales in Parkinson’s disease and cerebellar dysfunction. The BRAIN test will be useful in clinical studies. It can be downloaded from the Internet (www.anaesthetist.com/ software/brain.htm).","container-title":"Journal of Neurology, Neurosurgery &amp; Psychiatry","DOI":"10.1136/jnnp.67.5.624","ISSN":"0022-3050","issue":"5","journalAbbreviation":"Journal of Neurology, Neurosurgery &amp; Psychiatry","language":"en","page":"624-629","source":"DOI.org (Crossref)","title":"Bradykinesia akinesia inco-ordination test (BRAIN TEST): an objective computerised assessment of upper limb motor function","title-short":"Bradykinesia akinesia inco-ordination test (BRAIN TEST)","volume":"67","author":[{"family":"Giovannoni","given":"G"},{"family":"Schalkwyk","given":"J","non-dropping-particle":"van"},{"family":"Fritz","given":"V U"},{"family":"Lees","given":"A J"}],"issued":{"date-parts":[["1999",11,1]]}}},{"id":109,"uris":["http://zotero.org/users/local/AhaM3qLx/items/AWXD9AH9"],"itemData":{"id":109,"type":"article-journal","abstract":"Reaction-times were evaluated in 6 parkinsonian patients and 6 normal control subjects using a simple reaction task and 3 choice reaction tasks of differing complexity. Reaction-times were measured as the time from stimulus onset to the onset of electromyographic activity in the responding muscle. Reaction-time was significantly delayed in patients compared to controls in all tasks, but to a greater extent in the more difficult tasks. The relative magnitude of the change, however, was only 4% in the simple reaction task and 8% in the more difficult choice tasks. These results suggest that the deficit in Parkinson’s disease is unlikely to represent a defect in preprogramming as suggested by some investigators. Instead, our results indicate a disturbance in the cerebral processing of the auditory stimuli after their occurrence and prior to the initiation of motor activity. q 1999 Elsevier Science B.V. All rights reserved.","container-title":"Brain Research","DOI":"10.1016/S0006-8993(98)01060-9","ISSN":"00068993","issue":"2","journalAbbreviation":"Brain Research","language":"en","page":"367-372","source":"DOI.org (Crossref)","title":"Simple and choice reaction time in Parkinson's disease","volume":"815","author":[{"family":"Kutukcu","given":"Yasar"},{"family":"Marks","given":"William J"},{"family":"Goodin","given":"Douglas S"},{"family":"Aminoff","given":"Michael J"}],"issued":{"date-parts":[["1999",1]]}}}],"schema":"https://github.com/citation-style-language/schema/raw/master/csl-citation.json"} </w:instrText>
      </w:r>
      <w:r w:rsidR="00A25B47" w:rsidRPr="000C03D8">
        <w:rPr>
          <w:rFonts w:ascii="Times New Roman" w:hAnsi="Times New Roman" w:cs="Times New Roman"/>
          <w:sz w:val="24"/>
          <w:szCs w:val="24"/>
        </w:rPr>
        <w:fldChar w:fldCharType="separate"/>
      </w:r>
      <w:r w:rsidR="00A25B47" w:rsidRPr="000C03D8">
        <w:rPr>
          <w:rFonts w:ascii="Times New Roman" w:hAnsi="Times New Roman" w:cs="Times New Roman"/>
          <w:sz w:val="24"/>
          <w:szCs w:val="24"/>
        </w:rPr>
        <w:t>(Cooper et al., 1994; Giovannoni et al., 1999; Kutukcu et al., 1999)</w:t>
      </w:r>
      <w:r w:rsidR="00A25B47" w:rsidRPr="000C03D8">
        <w:rPr>
          <w:rFonts w:ascii="Times New Roman" w:hAnsi="Times New Roman" w:cs="Times New Roman"/>
          <w:sz w:val="24"/>
          <w:szCs w:val="24"/>
        </w:rPr>
        <w:fldChar w:fldCharType="end"/>
      </w:r>
      <w:r w:rsidR="00A25B47" w:rsidRPr="000C03D8">
        <w:rPr>
          <w:rFonts w:ascii="Times New Roman" w:hAnsi="Times New Roman" w:cs="Times New Roman"/>
          <w:sz w:val="24"/>
          <w:szCs w:val="24"/>
        </w:rPr>
        <w:t>.</w:t>
      </w:r>
      <w:r w:rsidR="00BC6192" w:rsidRPr="000C03D8">
        <w:rPr>
          <w:rFonts w:ascii="Times New Roman" w:hAnsi="Times New Roman" w:cs="Times New Roman"/>
          <w:sz w:val="24"/>
          <w:szCs w:val="24"/>
        </w:rPr>
        <w:t xml:space="preserve"> Abgesehen von vollständigen Erstarrungen sind verzögerte Reaktionszeiten selten eine klinische Beschwerde, </w:t>
      </w:r>
      <w:r w:rsidR="004B117D" w:rsidRPr="000C03D8">
        <w:rPr>
          <w:rFonts w:ascii="Times New Roman" w:hAnsi="Times New Roman" w:cs="Times New Roman"/>
          <w:sz w:val="24"/>
          <w:szCs w:val="24"/>
        </w:rPr>
        <w:t xml:space="preserve">wohingegen die Verlangsamung und Verringerung der Bewegungen eine offensichtlichere Einschränkung darstellt </w:t>
      </w:r>
      <w:r w:rsidR="004B117D" w:rsidRPr="000C03D8">
        <w:rPr>
          <w:rFonts w:ascii="Times New Roman" w:hAnsi="Times New Roman" w:cs="Times New Roman"/>
          <w:sz w:val="24"/>
          <w:szCs w:val="24"/>
        </w:rPr>
        <w:fldChar w:fldCharType="begin"/>
      </w:r>
      <w:r w:rsidR="004B117D" w:rsidRPr="000C03D8">
        <w:rPr>
          <w:rFonts w:ascii="Times New Roman" w:hAnsi="Times New Roman" w:cs="Times New Roman"/>
          <w:sz w:val="24"/>
          <w:szCs w:val="24"/>
        </w:rPr>
        <w:instrText xml:space="preserve"> ADDIN ZOTERO_ITEM CSL_CITATION {"citationID":"pRWyUCzg","properties":{"formattedCitation":"(Hess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4B117D" w:rsidRPr="000C03D8">
        <w:rPr>
          <w:rFonts w:ascii="Times New Roman" w:hAnsi="Times New Roman" w:cs="Times New Roman"/>
          <w:sz w:val="24"/>
          <w:szCs w:val="24"/>
        </w:rPr>
        <w:fldChar w:fldCharType="separate"/>
      </w:r>
      <w:r w:rsidR="004B117D" w:rsidRPr="000C03D8">
        <w:rPr>
          <w:rFonts w:ascii="Times New Roman" w:hAnsi="Times New Roman" w:cs="Times New Roman"/>
          <w:sz w:val="24"/>
          <w:szCs w:val="24"/>
        </w:rPr>
        <w:t>(Hess &amp; Hallett, 2017)</w:t>
      </w:r>
      <w:r w:rsidR="004B117D" w:rsidRPr="000C03D8">
        <w:rPr>
          <w:rFonts w:ascii="Times New Roman" w:hAnsi="Times New Roman" w:cs="Times New Roman"/>
          <w:sz w:val="24"/>
          <w:szCs w:val="24"/>
        </w:rPr>
        <w:fldChar w:fldCharType="end"/>
      </w:r>
    </w:p>
    <w:p w14:paraId="397BE62D" w14:textId="77777777" w:rsidR="00FA6E57" w:rsidRPr="000C03D8" w:rsidRDefault="007054D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Rigor steht für e</w:t>
      </w:r>
      <w:r w:rsidR="00E871FE" w:rsidRPr="000C03D8">
        <w:rPr>
          <w:rFonts w:ascii="Times New Roman" w:hAnsi="Times New Roman" w:cs="Times New Roman"/>
          <w:sz w:val="24"/>
          <w:szCs w:val="24"/>
        </w:rPr>
        <w:t xml:space="preserve">ine erhöhte Bewegungsresistenz der Gelenke bei passiven Bewegungen, die von Untersucher*innen auf die Extremitäten der Patient*innen angewandt werden, während diese sich im Ruhezustand befinden </w:t>
      </w:r>
      <w:r w:rsidR="00E871FE" w:rsidRPr="000C03D8">
        <w:rPr>
          <w:rFonts w:ascii="Times New Roman" w:hAnsi="Times New Roman" w:cs="Times New Roman"/>
          <w:sz w:val="24"/>
          <w:szCs w:val="24"/>
        </w:rPr>
        <w:fldChar w:fldCharType="begin"/>
      </w:r>
      <w:r w:rsidR="00E871FE" w:rsidRPr="000C03D8">
        <w:rPr>
          <w:rFonts w:ascii="Times New Roman" w:hAnsi="Times New Roman" w:cs="Times New Roman"/>
          <w:sz w:val="24"/>
          <w:szCs w:val="24"/>
        </w:rPr>
        <w:instrText xml:space="preserve"> ADDIN ZOTERO_ITEM CSL_CITATION {"citationID":"P76Rz9uA","properties":{"formattedCitation":"(Hess &amp; Hallett, 2017; Postuma et al., 2015)","plainCitation":"(Hess &amp; Hallett, 2017; Postuma et al., 2015)","noteIndex":0},"citationItems":[{"id":105,"uris":["http://zotero.org/users/local/AhaM3qLx/items/SVZ2L5YU"],"itemData":{"id":105,"type":"article-journal","abstract":"The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E871FE" w:rsidRPr="000C03D8">
        <w:rPr>
          <w:rFonts w:ascii="Times New Roman" w:hAnsi="Times New Roman" w:cs="Times New Roman"/>
          <w:sz w:val="24"/>
          <w:szCs w:val="24"/>
        </w:rPr>
        <w:fldChar w:fldCharType="separate"/>
      </w:r>
      <w:r w:rsidR="00E871FE" w:rsidRPr="000C03D8">
        <w:rPr>
          <w:rFonts w:ascii="Times New Roman" w:hAnsi="Times New Roman" w:cs="Times New Roman"/>
          <w:sz w:val="24"/>
          <w:szCs w:val="24"/>
        </w:rPr>
        <w:t>(Hess &amp; Hallett, 2017; Postuma et al., 2015)</w:t>
      </w:r>
      <w:r w:rsidR="00E871FE" w:rsidRPr="000C03D8">
        <w:rPr>
          <w:rFonts w:ascii="Times New Roman" w:hAnsi="Times New Roman" w:cs="Times New Roman"/>
          <w:sz w:val="24"/>
          <w:szCs w:val="24"/>
        </w:rPr>
        <w:fldChar w:fldCharType="end"/>
      </w:r>
      <w:r w:rsidR="00E871FE" w:rsidRPr="000C03D8">
        <w:rPr>
          <w:rFonts w:ascii="Times New Roman" w:hAnsi="Times New Roman" w:cs="Times New Roman"/>
          <w:sz w:val="24"/>
          <w:szCs w:val="24"/>
        </w:rPr>
        <w:t>. Häufig tritt</w:t>
      </w:r>
      <w:r w:rsidR="00D95A67" w:rsidRPr="000C03D8">
        <w:rPr>
          <w:rFonts w:ascii="Times New Roman" w:hAnsi="Times New Roman" w:cs="Times New Roman"/>
          <w:sz w:val="24"/>
          <w:szCs w:val="24"/>
        </w:rPr>
        <w:t xml:space="preserve"> zusätzlich</w:t>
      </w:r>
      <w:r w:rsidR="00E871FE" w:rsidRPr="000C03D8">
        <w:rPr>
          <w:rFonts w:ascii="Times New Roman" w:hAnsi="Times New Roman" w:cs="Times New Roman"/>
          <w:sz w:val="24"/>
          <w:szCs w:val="24"/>
        </w:rPr>
        <w:t xml:space="preserve"> das Zahnradphänomen auf, bei dem </w:t>
      </w:r>
      <w:r w:rsidR="00D95A67" w:rsidRPr="000C03D8">
        <w:rPr>
          <w:rFonts w:ascii="Times New Roman" w:hAnsi="Times New Roman" w:cs="Times New Roman"/>
          <w:sz w:val="24"/>
          <w:szCs w:val="24"/>
        </w:rPr>
        <w:t xml:space="preserve">die passive Bewegung der Gelenke nur stockend funktioniert </w:t>
      </w:r>
      <w:r w:rsidR="00D95A67" w:rsidRPr="000C03D8">
        <w:rPr>
          <w:rFonts w:ascii="Times New Roman" w:hAnsi="Times New Roman" w:cs="Times New Roman"/>
          <w:sz w:val="24"/>
          <w:szCs w:val="24"/>
        </w:rPr>
        <w:fldChar w:fldCharType="begin"/>
      </w:r>
      <w:r w:rsidR="00D95A67" w:rsidRPr="000C03D8">
        <w:rPr>
          <w:rFonts w:ascii="Times New Roman" w:hAnsi="Times New Roman" w:cs="Times New Roman"/>
          <w:sz w:val="24"/>
          <w:szCs w:val="24"/>
        </w:rPr>
        <w:instrText xml:space="preserve"> ADDIN ZOTERO_ITEM CSL_CITATION {"citationID":"LAB0HOyn","properties":{"formattedCitation":"(Hess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D95A67" w:rsidRPr="000C03D8">
        <w:rPr>
          <w:rFonts w:ascii="Times New Roman" w:hAnsi="Times New Roman" w:cs="Times New Roman"/>
          <w:sz w:val="24"/>
          <w:szCs w:val="24"/>
        </w:rPr>
        <w:fldChar w:fldCharType="separate"/>
      </w:r>
      <w:r w:rsidR="00D95A67" w:rsidRPr="000C03D8">
        <w:rPr>
          <w:rFonts w:ascii="Times New Roman" w:hAnsi="Times New Roman" w:cs="Times New Roman"/>
          <w:sz w:val="24"/>
          <w:szCs w:val="24"/>
        </w:rPr>
        <w:t>(Hess &amp; Hallett, 2017)</w:t>
      </w:r>
      <w:r w:rsidR="00D95A67" w:rsidRPr="000C03D8">
        <w:rPr>
          <w:rFonts w:ascii="Times New Roman" w:hAnsi="Times New Roman" w:cs="Times New Roman"/>
          <w:sz w:val="24"/>
          <w:szCs w:val="24"/>
        </w:rPr>
        <w:fldChar w:fldCharType="end"/>
      </w:r>
      <w:r w:rsidR="00D95A67" w:rsidRPr="000C03D8">
        <w:rPr>
          <w:rFonts w:ascii="Times New Roman" w:hAnsi="Times New Roman" w:cs="Times New Roman"/>
          <w:sz w:val="24"/>
          <w:szCs w:val="24"/>
        </w:rPr>
        <w:t xml:space="preserve">. Ein isoliertes Zahnradphänomen ohne Bewegungsresistenz erfüllt jedoch nicht die minimalen Bedingungen für einen Rigor </w:t>
      </w:r>
      <w:r w:rsidR="00D95A67" w:rsidRPr="000C03D8">
        <w:rPr>
          <w:rFonts w:ascii="Times New Roman" w:hAnsi="Times New Roman" w:cs="Times New Roman"/>
          <w:sz w:val="24"/>
          <w:szCs w:val="24"/>
        </w:rPr>
        <w:fldChar w:fldCharType="begin"/>
      </w:r>
      <w:r w:rsidR="00D95A67" w:rsidRPr="000C03D8">
        <w:rPr>
          <w:rFonts w:ascii="Times New Roman" w:hAnsi="Times New Roman" w:cs="Times New Roman"/>
          <w:sz w:val="24"/>
          <w:szCs w:val="24"/>
        </w:rPr>
        <w:instrText xml:space="preserve"> ADDIN ZOTERO_ITEM CSL_CITATION {"citationID":"e4XkEkvw","properties":{"formattedCitation":"(Postuma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D95A67" w:rsidRPr="000C03D8">
        <w:rPr>
          <w:rFonts w:ascii="Times New Roman" w:hAnsi="Times New Roman" w:cs="Times New Roman"/>
          <w:sz w:val="24"/>
          <w:szCs w:val="24"/>
        </w:rPr>
        <w:fldChar w:fldCharType="separate"/>
      </w:r>
      <w:r w:rsidR="00D95A67" w:rsidRPr="000C03D8">
        <w:rPr>
          <w:rFonts w:ascii="Times New Roman" w:hAnsi="Times New Roman" w:cs="Times New Roman"/>
          <w:sz w:val="24"/>
          <w:szCs w:val="24"/>
        </w:rPr>
        <w:t>(Postuma et al., 2015)</w:t>
      </w:r>
      <w:r w:rsidR="00D95A67" w:rsidRPr="000C03D8">
        <w:rPr>
          <w:rFonts w:ascii="Times New Roman" w:hAnsi="Times New Roman" w:cs="Times New Roman"/>
          <w:sz w:val="24"/>
          <w:szCs w:val="24"/>
        </w:rPr>
        <w:fldChar w:fldCharType="end"/>
      </w:r>
      <w:r w:rsidR="00D95A67" w:rsidRPr="000C03D8">
        <w:rPr>
          <w:rFonts w:ascii="Times New Roman" w:hAnsi="Times New Roman" w:cs="Times New Roman"/>
          <w:sz w:val="24"/>
          <w:szCs w:val="24"/>
        </w:rPr>
        <w:t xml:space="preserve">. </w:t>
      </w:r>
      <w:r w:rsidR="0085728D" w:rsidRPr="000C03D8">
        <w:rPr>
          <w:rFonts w:ascii="Times New Roman" w:hAnsi="Times New Roman" w:cs="Times New Roman"/>
          <w:sz w:val="24"/>
          <w:szCs w:val="24"/>
        </w:rPr>
        <w:t>In ein</w:t>
      </w:r>
      <w:r w:rsidR="00FA6E57" w:rsidRPr="000C03D8">
        <w:rPr>
          <w:rFonts w:ascii="Times New Roman" w:hAnsi="Times New Roman" w:cs="Times New Roman"/>
          <w:sz w:val="24"/>
          <w:szCs w:val="24"/>
        </w:rPr>
        <w:t>ig</w:t>
      </w:r>
      <w:r w:rsidR="0085728D" w:rsidRPr="000C03D8">
        <w:rPr>
          <w:rFonts w:ascii="Times New Roman" w:hAnsi="Times New Roman" w:cs="Times New Roman"/>
          <w:sz w:val="24"/>
          <w:szCs w:val="24"/>
        </w:rPr>
        <w:t>en Fällen ist der Rigor zusätzlich mit Schmerz verbunden</w:t>
      </w:r>
      <w:r w:rsidR="00E871FE" w:rsidRPr="000C03D8">
        <w:rPr>
          <w:rFonts w:ascii="Times New Roman" w:hAnsi="Times New Roman" w:cs="Times New Roman"/>
          <w:sz w:val="24"/>
          <w:szCs w:val="24"/>
        </w:rPr>
        <w:t xml:space="preserve"> </w:t>
      </w:r>
      <w:r w:rsidR="00E871FE" w:rsidRPr="000C03D8">
        <w:rPr>
          <w:rFonts w:ascii="Times New Roman" w:hAnsi="Times New Roman" w:cs="Times New Roman"/>
          <w:sz w:val="24"/>
          <w:szCs w:val="24"/>
        </w:rPr>
        <w:fldChar w:fldCharType="begin"/>
      </w:r>
      <w:r w:rsidR="00E871FE" w:rsidRPr="000C03D8">
        <w:rPr>
          <w:rFonts w:ascii="Times New Roman" w:hAnsi="Times New Roman" w:cs="Times New Roman"/>
          <w:sz w:val="24"/>
          <w:szCs w:val="24"/>
        </w:rPr>
        <w:instrText xml:space="preserve"> ADDIN ZOTERO_ITEM CSL_CITATION {"citationID":"SlJNC8JP","properties":{"formattedCitation":"(Jankovic,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E871FE" w:rsidRPr="000C03D8">
        <w:rPr>
          <w:rFonts w:ascii="Times New Roman" w:hAnsi="Times New Roman" w:cs="Times New Roman"/>
          <w:sz w:val="24"/>
          <w:szCs w:val="24"/>
        </w:rPr>
        <w:fldChar w:fldCharType="separate"/>
      </w:r>
      <w:r w:rsidR="00E871FE" w:rsidRPr="000C03D8">
        <w:rPr>
          <w:rFonts w:ascii="Times New Roman" w:hAnsi="Times New Roman" w:cs="Times New Roman"/>
          <w:sz w:val="24"/>
          <w:szCs w:val="24"/>
        </w:rPr>
        <w:t>(Jankovic, 2008)</w:t>
      </w:r>
      <w:r w:rsidR="00E871FE" w:rsidRPr="000C03D8">
        <w:rPr>
          <w:rFonts w:ascii="Times New Roman" w:hAnsi="Times New Roman" w:cs="Times New Roman"/>
          <w:sz w:val="24"/>
          <w:szCs w:val="24"/>
        </w:rPr>
        <w:fldChar w:fldCharType="end"/>
      </w:r>
      <w:r w:rsidR="00FA6E57" w:rsidRPr="000C03D8">
        <w:rPr>
          <w:rFonts w:ascii="Times New Roman" w:hAnsi="Times New Roman" w:cs="Times New Roman"/>
          <w:sz w:val="24"/>
          <w:szCs w:val="24"/>
        </w:rPr>
        <w:t>.</w:t>
      </w:r>
    </w:p>
    <w:p w14:paraId="613A1819" w14:textId="77777777" w:rsidR="00206C21" w:rsidRPr="000C03D8" w:rsidRDefault="0067427F"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Ruhetremo</w:t>
      </w:r>
      <w:r w:rsidR="001A107E" w:rsidRPr="000C03D8">
        <w:rPr>
          <w:rFonts w:ascii="Times New Roman" w:hAnsi="Times New Roman" w:cs="Times New Roman"/>
          <w:sz w:val="24"/>
          <w:szCs w:val="24"/>
        </w:rPr>
        <w:t xml:space="preserve">r ist ein Tremor mit 4 – 6 Hz in den Gliedern, während diese sich in vollständiger Ruhe befinden, der bei Initiierung von Bewegung unterdrückt wird </w:t>
      </w:r>
      <w:r w:rsidR="001A107E" w:rsidRPr="000C03D8">
        <w:rPr>
          <w:rFonts w:ascii="Times New Roman" w:hAnsi="Times New Roman" w:cs="Times New Roman"/>
          <w:sz w:val="24"/>
          <w:szCs w:val="24"/>
        </w:rPr>
        <w:fldChar w:fldCharType="begin"/>
      </w:r>
      <w:r w:rsidR="001A107E" w:rsidRPr="000C03D8">
        <w:rPr>
          <w:rFonts w:ascii="Times New Roman" w:hAnsi="Times New Roman" w:cs="Times New Roman"/>
          <w:sz w:val="24"/>
          <w:szCs w:val="24"/>
        </w:rPr>
        <w:instrText xml:space="preserve"> ADDIN ZOTERO_ITEM CSL_CITATION {"citationID":"KQD7sapj","properties":{"formattedCitation":"(Postuma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1A107E" w:rsidRPr="000C03D8">
        <w:rPr>
          <w:rFonts w:ascii="Times New Roman" w:hAnsi="Times New Roman" w:cs="Times New Roman"/>
          <w:sz w:val="24"/>
          <w:szCs w:val="24"/>
        </w:rPr>
        <w:fldChar w:fldCharType="separate"/>
      </w:r>
      <w:r w:rsidR="001A107E" w:rsidRPr="000C03D8">
        <w:rPr>
          <w:rFonts w:ascii="Times New Roman" w:hAnsi="Times New Roman" w:cs="Times New Roman"/>
          <w:sz w:val="24"/>
          <w:szCs w:val="24"/>
        </w:rPr>
        <w:t>(Postuma et al., 2015)</w:t>
      </w:r>
      <w:r w:rsidR="001A107E"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1A107E" w:rsidRPr="000C03D8">
        <w:rPr>
          <w:rFonts w:ascii="Times New Roman" w:hAnsi="Times New Roman" w:cs="Times New Roman"/>
          <w:sz w:val="24"/>
          <w:szCs w:val="24"/>
        </w:rPr>
        <w:t xml:space="preserve"> Der Ruhetremor bei Patient*innen mit Morbus Parkinson wird oft begleitet von einem Haltungstremor, der </w:t>
      </w:r>
      <w:r w:rsidR="00206C21" w:rsidRPr="000C03D8">
        <w:rPr>
          <w:rFonts w:ascii="Times New Roman" w:hAnsi="Times New Roman" w:cs="Times New Roman"/>
          <w:sz w:val="24"/>
          <w:szCs w:val="24"/>
        </w:rPr>
        <w:t xml:space="preserve">auftritt, wenn eine Körperhaltung über verlängerte Zeit aufrecht erhalten werden muss </w:t>
      </w:r>
      <w:r w:rsidR="00206C21" w:rsidRPr="000C03D8">
        <w:rPr>
          <w:rFonts w:ascii="Times New Roman" w:hAnsi="Times New Roman" w:cs="Times New Roman"/>
          <w:sz w:val="24"/>
          <w:szCs w:val="24"/>
        </w:rPr>
        <w:fldChar w:fldCharType="begin"/>
      </w:r>
      <w:r w:rsidR="00206C21" w:rsidRPr="000C03D8">
        <w:rPr>
          <w:rFonts w:ascii="Times New Roman" w:hAnsi="Times New Roman" w:cs="Times New Roman"/>
          <w:sz w:val="24"/>
          <w:szCs w:val="24"/>
        </w:rPr>
        <w:instrText xml:space="preserve"> ADDIN ZOTERO_ITEM CSL_CITATION {"citationID":"LrUcKMs7","properties":{"formattedCitation":"(Postuma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206C21" w:rsidRPr="000C03D8">
        <w:rPr>
          <w:rFonts w:ascii="Times New Roman" w:hAnsi="Times New Roman" w:cs="Times New Roman"/>
          <w:sz w:val="24"/>
          <w:szCs w:val="24"/>
        </w:rPr>
        <w:fldChar w:fldCharType="separate"/>
      </w:r>
      <w:r w:rsidR="00206C21" w:rsidRPr="000C03D8">
        <w:rPr>
          <w:rFonts w:ascii="Times New Roman" w:hAnsi="Times New Roman" w:cs="Times New Roman"/>
          <w:sz w:val="24"/>
          <w:szCs w:val="24"/>
        </w:rPr>
        <w:t>(Postuma et al., 2015)</w:t>
      </w:r>
      <w:r w:rsidR="00206C21" w:rsidRPr="000C03D8">
        <w:rPr>
          <w:rFonts w:ascii="Times New Roman" w:hAnsi="Times New Roman" w:cs="Times New Roman"/>
          <w:sz w:val="24"/>
          <w:szCs w:val="24"/>
        </w:rPr>
        <w:fldChar w:fldCharType="end"/>
      </w:r>
      <w:r w:rsidR="00206C21" w:rsidRPr="000C03D8">
        <w:rPr>
          <w:rFonts w:ascii="Times New Roman" w:hAnsi="Times New Roman" w:cs="Times New Roman"/>
          <w:sz w:val="24"/>
          <w:szCs w:val="24"/>
        </w:rPr>
        <w:t xml:space="preserve">. Da der Haltungstremor jedoch alleine nicht als Kriterium für Parkinson ausreicht, muss bei der Untersuchung sichergestellt werden, dass der Tremor auch in vollständiger Entspannung auftritt </w:t>
      </w:r>
      <w:r w:rsidR="00206C21" w:rsidRPr="000C03D8">
        <w:rPr>
          <w:rFonts w:ascii="Times New Roman" w:hAnsi="Times New Roman" w:cs="Times New Roman"/>
          <w:sz w:val="24"/>
          <w:szCs w:val="24"/>
        </w:rPr>
        <w:fldChar w:fldCharType="begin"/>
      </w:r>
      <w:r w:rsidR="00206C21" w:rsidRPr="000C03D8">
        <w:rPr>
          <w:rFonts w:ascii="Times New Roman" w:hAnsi="Times New Roman" w:cs="Times New Roman"/>
          <w:sz w:val="24"/>
          <w:szCs w:val="24"/>
        </w:rPr>
        <w:instrText xml:space="preserve"> ADDIN ZOTERO_ITEM CSL_CITATION {"citationID":"nChDR7wo","properties":{"formattedCitation":"(Postuma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206C21" w:rsidRPr="000C03D8">
        <w:rPr>
          <w:rFonts w:ascii="Times New Roman" w:hAnsi="Times New Roman" w:cs="Times New Roman"/>
          <w:sz w:val="24"/>
          <w:szCs w:val="24"/>
        </w:rPr>
        <w:fldChar w:fldCharType="separate"/>
      </w:r>
      <w:r w:rsidR="00206C21" w:rsidRPr="000C03D8">
        <w:rPr>
          <w:rFonts w:ascii="Times New Roman" w:hAnsi="Times New Roman" w:cs="Times New Roman"/>
          <w:sz w:val="24"/>
          <w:szCs w:val="24"/>
        </w:rPr>
        <w:t>(Postuma et al., 2015)</w:t>
      </w:r>
      <w:r w:rsidR="00206C21" w:rsidRPr="000C03D8">
        <w:rPr>
          <w:rFonts w:ascii="Times New Roman" w:hAnsi="Times New Roman" w:cs="Times New Roman"/>
          <w:sz w:val="24"/>
          <w:szCs w:val="24"/>
        </w:rPr>
        <w:fldChar w:fldCharType="end"/>
      </w:r>
      <w:r w:rsidR="00023F1B" w:rsidRPr="000C03D8">
        <w:rPr>
          <w:rFonts w:ascii="Times New Roman" w:hAnsi="Times New Roman" w:cs="Times New Roman"/>
          <w:sz w:val="24"/>
          <w:szCs w:val="24"/>
        </w:rPr>
        <w:t xml:space="preserve">. Wegen des oft vorhandenen Haltungstremors, kann der Tremor bei Parkinson auch mit einem Aktionstremor verwechselt werden </w:t>
      </w:r>
      <w:r w:rsidR="00023F1B" w:rsidRPr="000C03D8">
        <w:rPr>
          <w:rFonts w:ascii="Times New Roman" w:hAnsi="Times New Roman" w:cs="Times New Roman"/>
          <w:sz w:val="24"/>
          <w:szCs w:val="24"/>
        </w:rPr>
        <w:fldChar w:fldCharType="begin"/>
      </w:r>
      <w:r w:rsidR="00023F1B" w:rsidRPr="000C03D8">
        <w:rPr>
          <w:rFonts w:ascii="Times New Roman" w:hAnsi="Times New Roman" w:cs="Times New Roman"/>
          <w:sz w:val="24"/>
          <w:szCs w:val="24"/>
        </w:rPr>
        <w:instrText xml:space="preserve"> ADDIN ZOTERO_ITEM CSL_CITATION {"citationID":"i0OZHLo2","properties":{"formattedCitation":"(Hess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023F1B" w:rsidRPr="000C03D8">
        <w:rPr>
          <w:rFonts w:ascii="Times New Roman" w:hAnsi="Times New Roman" w:cs="Times New Roman"/>
          <w:sz w:val="24"/>
          <w:szCs w:val="24"/>
        </w:rPr>
        <w:fldChar w:fldCharType="separate"/>
      </w:r>
      <w:r w:rsidR="00023F1B" w:rsidRPr="000C03D8">
        <w:rPr>
          <w:rFonts w:ascii="Times New Roman" w:hAnsi="Times New Roman" w:cs="Times New Roman"/>
          <w:sz w:val="24"/>
          <w:szCs w:val="24"/>
        </w:rPr>
        <w:t>(Hess &amp; Hallett, 2017)</w:t>
      </w:r>
      <w:r w:rsidR="00023F1B" w:rsidRPr="000C03D8">
        <w:rPr>
          <w:rFonts w:ascii="Times New Roman" w:hAnsi="Times New Roman" w:cs="Times New Roman"/>
          <w:sz w:val="24"/>
          <w:szCs w:val="24"/>
        </w:rPr>
        <w:fldChar w:fldCharType="end"/>
      </w:r>
      <w:r w:rsidR="00023F1B" w:rsidRPr="000C03D8">
        <w:rPr>
          <w:rFonts w:ascii="Times New Roman" w:hAnsi="Times New Roman" w:cs="Times New Roman"/>
          <w:sz w:val="24"/>
          <w:szCs w:val="24"/>
        </w:rPr>
        <w:t xml:space="preserve">. </w:t>
      </w:r>
      <w:r w:rsidR="009A1054" w:rsidRPr="000C03D8">
        <w:rPr>
          <w:rFonts w:ascii="Times New Roman" w:hAnsi="Times New Roman" w:cs="Times New Roman"/>
          <w:sz w:val="24"/>
          <w:szCs w:val="24"/>
        </w:rPr>
        <w:t>Daher ist es</w:t>
      </w:r>
      <w:r w:rsidR="00BD410F" w:rsidRPr="000C03D8">
        <w:rPr>
          <w:rFonts w:ascii="Times New Roman" w:hAnsi="Times New Roman" w:cs="Times New Roman"/>
          <w:sz w:val="24"/>
          <w:szCs w:val="24"/>
        </w:rPr>
        <w:t xml:space="preserve"> auch</w:t>
      </w:r>
      <w:r w:rsidR="009A1054" w:rsidRPr="000C03D8">
        <w:rPr>
          <w:rFonts w:ascii="Times New Roman" w:hAnsi="Times New Roman" w:cs="Times New Roman"/>
          <w:sz w:val="24"/>
          <w:szCs w:val="24"/>
        </w:rPr>
        <w:t xml:space="preserve"> wichtig, Morbus Parkinson un</w:t>
      </w:r>
      <w:r w:rsidR="009B4733" w:rsidRPr="000C03D8">
        <w:rPr>
          <w:rFonts w:ascii="Times New Roman" w:hAnsi="Times New Roman" w:cs="Times New Roman"/>
          <w:sz w:val="24"/>
          <w:szCs w:val="24"/>
        </w:rPr>
        <w:t xml:space="preserve">d Essentiellen Tremor, der </w:t>
      </w:r>
      <w:r w:rsidR="00BD410F" w:rsidRPr="000C03D8">
        <w:rPr>
          <w:rFonts w:ascii="Times New Roman" w:hAnsi="Times New Roman" w:cs="Times New Roman"/>
          <w:sz w:val="24"/>
          <w:szCs w:val="24"/>
        </w:rPr>
        <w:t xml:space="preserve">mit Aktionstremor assoziiert ist, voneinander abzugrenzen </w:t>
      </w:r>
      <w:r w:rsidR="00BD410F" w:rsidRPr="000C03D8">
        <w:rPr>
          <w:rFonts w:ascii="Times New Roman" w:hAnsi="Times New Roman" w:cs="Times New Roman"/>
          <w:sz w:val="24"/>
          <w:szCs w:val="24"/>
        </w:rPr>
        <w:fldChar w:fldCharType="begin"/>
      </w:r>
      <w:r w:rsidR="00BD410F" w:rsidRPr="000C03D8">
        <w:rPr>
          <w:rFonts w:ascii="Times New Roman" w:hAnsi="Times New Roman" w:cs="Times New Roman"/>
          <w:sz w:val="24"/>
          <w:szCs w:val="24"/>
        </w:rPr>
        <w:instrText xml:space="preserve"> ADDIN ZOTERO_ITEM CSL_CITATION {"citationID":"YEqpeQVJ","properties":{"formattedCitation":"(Thenganatt &amp; Jankovic, 2016; Thenganatt &amp; Louis, 2012)","plainCitation":"(Thenganatt &amp; Jankovic, 2016; Thenganatt &amp; Louis, 2012)","noteIndex":0},"citationItems":[{"id":117,"uris":["http://zotero.org/users/local/AhaM3qLx/items/3C7P7YPN"],"itemData":{"id":117,"type":"article-journal","abstract":"Essential tremor (ET) and Parkinson's disease (PD) are the two most common tremor disorders encountered in a movement disorders clinic. Although distinct clinical-pathological entities, both disorders may share overlapping features in addition to rest and postural tremor, such as bradykinesia, rigidity, gait and balance impairment and some non-motor signs. A subset of patients may have a combination of long-standing ET with subsequent PD (ET-PD). There are several lines of evidence from clinical, epidemiologic, imaging, genetic and pathologic studies supporting a link between ET and PD, greater than by chance alone. In this review we will discuss the latest data supporting a relationship between ET and PD and the implications for possible pathogenic link and treatment.","container-title":"Parkinsonism &amp; Related Disorders","DOI":"10.1016/j.parkreldis.2015.09.032","ISSN":"13538020","journalAbbreviation":"Parkinsonism &amp; Related Disorders","language":"en","page":"S162-S165","source":"DOI.org (Crossref)","title":"The relationship between essential tremor and Parkinson's disease","volume":"22","author":[{"family":"Thenganatt","given":"Mary Ann"},{"family":"Jankovic","given":"Joseph"}],"issued":{"date-parts":[["2016",1]]}}},{"id":119,"uris":["http://zotero.org/users/local/AhaM3qLx/items/X3YHDIAZ"],"itemData":{"id":119,"type":"article-journal","container-title":"Expert Review of Neurotherapeutics","DOI":"10.1586/ern.12.49","ISSN":"1473-7175, 1744-8360","issue":"6","journalAbbreviation":"Expert Review of Neurotherapeutics","language":"en","page":"687-696","source":"DOI.org (Crossref)","title":"Distinguishing essential tremor from Parkinson's disease: bedside tests and laboratory evaluations","title-short":"Distinguishing essential tremor from Parkinson's disease","volume":"12","author":[{"family":"Thenganatt","given":"Mary Ann"},{"family":"Louis","given":"Elan D"}],"issued":{"date-parts":[["2012",6]]}}}],"schema":"https://github.com/citation-style-language/schema/raw/master/csl-citation.json"} </w:instrText>
      </w:r>
      <w:r w:rsidR="00BD410F" w:rsidRPr="000C03D8">
        <w:rPr>
          <w:rFonts w:ascii="Times New Roman" w:hAnsi="Times New Roman" w:cs="Times New Roman"/>
          <w:sz w:val="24"/>
          <w:szCs w:val="24"/>
        </w:rPr>
        <w:fldChar w:fldCharType="separate"/>
      </w:r>
      <w:r w:rsidR="00BD410F" w:rsidRPr="000C03D8">
        <w:rPr>
          <w:rFonts w:ascii="Times New Roman" w:hAnsi="Times New Roman" w:cs="Times New Roman"/>
          <w:sz w:val="24"/>
          <w:szCs w:val="24"/>
        </w:rPr>
        <w:t>(Thenganatt &amp; Jankovic, 2016; Thenganatt &amp; Louis, 2012)</w:t>
      </w:r>
      <w:r w:rsidR="00BD410F" w:rsidRPr="000C03D8">
        <w:rPr>
          <w:rFonts w:ascii="Times New Roman" w:hAnsi="Times New Roman" w:cs="Times New Roman"/>
          <w:sz w:val="24"/>
          <w:szCs w:val="24"/>
        </w:rPr>
        <w:fldChar w:fldCharType="end"/>
      </w:r>
      <w:r w:rsidR="00206261" w:rsidRPr="000C03D8">
        <w:rPr>
          <w:rFonts w:ascii="Times New Roman" w:hAnsi="Times New Roman" w:cs="Times New Roman"/>
          <w:sz w:val="24"/>
          <w:szCs w:val="24"/>
        </w:rPr>
        <w:t xml:space="preserve">. Beide Erkrankungen zeigen häufig ähnliche klinische Eigenschaften </w:t>
      </w:r>
      <w:r w:rsidR="00206261" w:rsidRPr="000C03D8">
        <w:rPr>
          <w:rFonts w:ascii="Times New Roman" w:hAnsi="Times New Roman" w:cs="Times New Roman"/>
          <w:sz w:val="24"/>
          <w:szCs w:val="24"/>
        </w:rPr>
        <w:fldChar w:fldCharType="begin"/>
      </w:r>
      <w:r w:rsidR="00206261" w:rsidRPr="000C03D8">
        <w:rPr>
          <w:rFonts w:ascii="Times New Roman" w:hAnsi="Times New Roman" w:cs="Times New Roman"/>
          <w:sz w:val="24"/>
          <w:szCs w:val="24"/>
        </w:rPr>
        <w:instrText xml:space="preserve"> ADDIN ZOTERO_ITEM CSL_CITATION {"citationID":"Zsskq2L5","properties":{"formattedCitation":"(Thenganatt &amp; Jankovic, 2016)","plainCitation":"(Thenganatt &amp; Jankovic, 2016)","noteIndex":0},"citationItems":[{"id":117,"uris":["http://zotero.org/users/local/AhaM3qLx/items/3C7P7YPN"],"itemData":{"id":117,"type":"article-journal","abstract":"Essential tremor (ET) and Parkinson's disease (PD) are the two most common tremor disorders encountered in a movement disorders clinic. Although distinct clinical-pathological entities, both disorders may share overlapping features in addition to rest and postural tremor, such as bradykinesia, rigidity, gait and balance impairment and some non-motor signs. A subset of patients may have a combination of long-standing ET with subsequent PD (ET-PD). There are several lines of evidence from clinical, epidemiologic, imaging, genetic and pathologic studies supporting a link between ET and PD, greater than by chance alone. In this review we will discuss the latest data supporting a relationship between ET and PD and the implications for possible pathogenic link and treatment.","container-title":"Parkinsonism &amp; Related Disorders","DOI":"10.1016/j.parkreldis.2015.09.032","ISSN":"13538020","journalAbbreviation":"Parkinsonism &amp; Related Disorders","language":"en","page":"S162-S165","source":"DOI.org (Crossref)","title":"The relationship between essential tremor and Parkinson's disease","volume":"22","author":[{"family":"Thenganatt","given":"Mary Ann"},{"family":"Jankovic","given":"Joseph"}],"issued":{"date-parts":[["2016",1]]}}}],"schema":"https://github.com/citation-style-language/schema/raw/master/csl-citation.json"} </w:instrText>
      </w:r>
      <w:r w:rsidR="00206261" w:rsidRPr="000C03D8">
        <w:rPr>
          <w:rFonts w:ascii="Times New Roman" w:hAnsi="Times New Roman" w:cs="Times New Roman"/>
          <w:sz w:val="24"/>
          <w:szCs w:val="24"/>
        </w:rPr>
        <w:fldChar w:fldCharType="separate"/>
      </w:r>
      <w:r w:rsidR="00206261" w:rsidRPr="000C03D8">
        <w:rPr>
          <w:rFonts w:ascii="Times New Roman" w:hAnsi="Times New Roman" w:cs="Times New Roman"/>
          <w:sz w:val="24"/>
          <w:szCs w:val="24"/>
        </w:rPr>
        <w:t>(Thenganatt &amp; Jankovic, 2016)</w:t>
      </w:r>
      <w:r w:rsidR="00206261" w:rsidRPr="000C03D8">
        <w:rPr>
          <w:rFonts w:ascii="Times New Roman" w:hAnsi="Times New Roman" w:cs="Times New Roman"/>
          <w:sz w:val="24"/>
          <w:szCs w:val="24"/>
        </w:rPr>
        <w:fldChar w:fldCharType="end"/>
      </w:r>
      <w:r w:rsidR="00206261" w:rsidRPr="000C03D8">
        <w:rPr>
          <w:rFonts w:ascii="Times New Roman" w:hAnsi="Times New Roman" w:cs="Times New Roman"/>
          <w:sz w:val="24"/>
          <w:szCs w:val="24"/>
        </w:rPr>
        <w:t xml:space="preserve">. Außerdem können die unterschiedlich Varianten des Tremors nicht nur in der jeweils anderen Erkrankung vorkommen, eine einzelne Person kann auch an beiden Erkrankungen leiden </w:t>
      </w:r>
      <w:r w:rsidR="00206261" w:rsidRPr="000C03D8">
        <w:rPr>
          <w:rFonts w:ascii="Times New Roman" w:hAnsi="Times New Roman" w:cs="Times New Roman"/>
          <w:sz w:val="24"/>
          <w:szCs w:val="24"/>
        </w:rPr>
        <w:fldChar w:fldCharType="begin"/>
      </w:r>
      <w:r w:rsidR="00206261" w:rsidRPr="000C03D8">
        <w:rPr>
          <w:rFonts w:ascii="Times New Roman" w:hAnsi="Times New Roman" w:cs="Times New Roman"/>
          <w:sz w:val="24"/>
          <w:szCs w:val="24"/>
        </w:rPr>
        <w:instrText xml:space="preserve"> ADDIN ZOTERO_ITEM CSL_CITATION {"citationID":"Ya04LhkR","properties":{"formattedCitation":"(Thenganatt &amp; Louis, 2012)","plainCitation":"(Thenganatt &amp; Louis, 2012)","noteIndex":0},"citationItems":[{"id":119,"uris":["http://zotero.org/users/local/AhaM3qLx/items/X3YHDIAZ"],"itemData":{"id":119,"type":"article-journal","container-title":"Expert Review of Neurotherapeutics","DOI":"10.1586/ern.12.49","ISSN":"1473-7175, 1744-8360","issue":"6","journalAbbreviation":"Expert Review of Neurotherapeutics","language":"en","page":"687-696","source":"DOI.org (Crossref)","title":"Distinguishing essential tremor from Parkinson's disease: bedside tests and laboratory evaluations","title-short":"Distinguishing essential tremor from Parkinson's disease","volume":"12","author":[{"family":"Thenganatt","given":"Mary Ann"},{"family":"Louis","given":"Elan D"}],"issued":{"date-parts":[["2012",6]]}}}],"schema":"https://github.com/citation-style-language/schema/raw/master/csl-citation.json"} </w:instrText>
      </w:r>
      <w:r w:rsidR="00206261" w:rsidRPr="000C03D8">
        <w:rPr>
          <w:rFonts w:ascii="Times New Roman" w:hAnsi="Times New Roman" w:cs="Times New Roman"/>
          <w:sz w:val="24"/>
          <w:szCs w:val="24"/>
        </w:rPr>
        <w:fldChar w:fldCharType="separate"/>
      </w:r>
      <w:r w:rsidR="00206261" w:rsidRPr="000C03D8">
        <w:rPr>
          <w:rFonts w:ascii="Times New Roman" w:hAnsi="Times New Roman" w:cs="Times New Roman"/>
          <w:sz w:val="24"/>
          <w:szCs w:val="24"/>
        </w:rPr>
        <w:t>(Thenganatt &amp; Louis, 2012)</w:t>
      </w:r>
      <w:r w:rsidR="00206261" w:rsidRPr="000C03D8">
        <w:rPr>
          <w:rFonts w:ascii="Times New Roman" w:hAnsi="Times New Roman" w:cs="Times New Roman"/>
          <w:sz w:val="24"/>
          <w:szCs w:val="24"/>
        </w:rPr>
        <w:fldChar w:fldCharType="end"/>
      </w:r>
      <w:r w:rsidR="00206261" w:rsidRPr="000C03D8">
        <w:rPr>
          <w:rFonts w:ascii="Times New Roman" w:hAnsi="Times New Roman" w:cs="Times New Roman"/>
          <w:sz w:val="24"/>
          <w:szCs w:val="24"/>
        </w:rPr>
        <w:t>.</w:t>
      </w:r>
      <w:r w:rsidR="00023F1B" w:rsidRPr="000C03D8">
        <w:rPr>
          <w:rFonts w:ascii="Times New Roman" w:hAnsi="Times New Roman" w:cs="Times New Roman"/>
          <w:sz w:val="24"/>
          <w:szCs w:val="24"/>
        </w:rPr>
        <w:t xml:space="preserve"> </w:t>
      </w:r>
      <w:r w:rsidR="00206C21"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 </w:t>
      </w:r>
    </w:p>
    <w:p w14:paraId="0CBB696D" w14:textId="77777777" w:rsidR="00403FCE" w:rsidRPr="000C03D8" w:rsidRDefault="00403FC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Die Instabilität der Körperhaltung tritt meistens erst in den letzten S</w:t>
      </w:r>
      <w:r w:rsidR="00A1348D" w:rsidRPr="000C03D8">
        <w:rPr>
          <w:rFonts w:ascii="Times New Roman" w:hAnsi="Times New Roman" w:cs="Times New Roman"/>
          <w:sz w:val="24"/>
          <w:szCs w:val="24"/>
        </w:rPr>
        <w:t xml:space="preserve">tadien von Morbus Parkinson auf </w:t>
      </w:r>
      <w:r w:rsidR="00A1348D" w:rsidRPr="000C03D8">
        <w:rPr>
          <w:rFonts w:ascii="Times New Roman" w:hAnsi="Times New Roman" w:cs="Times New Roman"/>
          <w:sz w:val="24"/>
          <w:szCs w:val="24"/>
        </w:rPr>
        <w:fldChar w:fldCharType="begin"/>
      </w:r>
      <w:r w:rsidR="00A1348D" w:rsidRPr="000C03D8">
        <w:rPr>
          <w:rFonts w:ascii="Times New Roman" w:hAnsi="Times New Roman" w:cs="Times New Roman"/>
          <w:sz w:val="24"/>
          <w:szCs w:val="24"/>
        </w:rPr>
        <w:instrText xml:space="preserve"> ADDIN ZOTERO_ITEM CSL_CITATION {"citationID":"spQxD68N","properties":{"formattedCitation":"(Jankovic, 2008; Postuma et al., 2015)","plainCitation":"(Jankovic, 2008; Postuma et al., 2015)","noteIndex":0},"citationItems":[{"id":41,"uris":["http://zotero.org/users/local/AhaM3qLx/items/UMJV597V"],"itemData":{"id":41,"type":"article-journal","abstract":"Objective: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1348D" w:rsidRPr="000C03D8">
        <w:rPr>
          <w:rFonts w:ascii="Times New Roman" w:hAnsi="Times New Roman" w:cs="Times New Roman"/>
          <w:sz w:val="24"/>
          <w:szCs w:val="24"/>
        </w:rPr>
        <w:fldChar w:fldCharType="separate"/>
      </w:r>
      <w:r w:rsidR="00A1348D" w:rsidRPr="000C03D8">
        <w:rPr>
          <w:rFonts w:ascii="Times New Roman" w:hAnsi="Times New Roman" w:cs="Times New Roman"/>
          <w:sz w:val="24"/>
          <w:szCs w:val="24"/>
        </w:rPr>
        <w:t>(Jankovic, 2008; Postuma et al., 2015)</w:t>
      </w:r>
      <w:r w:rsidR="00A1348D"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A1348D" w:rsidRPr="000C03D8">
        <w:rPr>
          <w:rFonts w:ascii="Times New Roman" w:hAnsi="Times New Roman" w:cs="Times New Roman"/>
          <w:sz w:val="24"/>
          <w:szCs w:val="24"/>
        </w:rPr>
        <w:t>Das ist auch der Grund, weshalb es in den Kriterien der MDS nicht als Hauptsymptom berücksichtigt wird, da deren Auftreten in einem frühen Krankheitsstadium für alternative Diagnosen spricht</w:t>
      </w:r>
      <w:r w:rsidR="00DA12FA" w:rsidRPr="000C03D8">
        <w:rPr>
          <w:rFonts w:ascii="Times New Roman" w:hAnsi="Times New Roman" w:cs="Times New Roman"/>
          <w:sz w:val="24"/>
          <w:szCs w:val="24"/>
        </w:rPr>
        <w:t xml:space="preserve"> </w:t>
      </w:r>
      <w:r w:rsidR="00DA12FA" w:rsidRPr="000C03D8">
        <w:rPr>
          <w:rFonts w:ascii="Times New Roman" w:hAnsi="Times New Roman" w:cs="Times New Roman"/>
          <w:sz w:val="24"/>
          <w:szCs w:val="24"/>
        </w:rPr>
        <w:fldChar w:fldCharType="begin"/>
      </w:r>
      <w:r w:rsidR="00DA12FA" w:rsidRPr="000C03D8">
        <w:rPr>
          <w:rFonts w:ascii="Times New Roman" w:hAnsi="Times New Roman" w:cs="Times New Roman"/>
          <w:sz w:val="24"/>
          <w:szCs w:val="24"/>
        </w:rPr>
        <w:instrText xml:space="preserve"> ADDIN ZOTERO_ITEM CSL_CITATION {"citationID":"vImeDVwQ","properties":{"formattedCitation":"(K\\uc0\\u246{}llensperger et al., 2008; Postuma et al., 2015)","plainCitation":"(Köllensperger et al., 2008; Postuma et al., 2015)","noteIndex":0},"citationItems":[{"id":115,"uris":["http://zotero.org/users/local/AhaM3qLx/items/49JPN6JK"],"itemData":{"id":115,"type":"article-journal","abstract":"The clinical diagnosis of multiple system atrophy (MSA) is fraught with difﬁculty and there are no pathognomonic features to discriminate the parkinsonian variant (MSAP) from Parkinson’s disease (PD). Besides the poor response to levodopa, and the additional presence of pyramidal or cerebellar signs (ataxia) or autonomic failure as major diagnostic criteria, certain other clinical features known as ‘‘red ﬂags’’ or warning signs may raise the clinical suspicion of MSA. To study the diagnostic role of these features in MSA-P versus PD patients, a standardized red ﬂag check list (RFCL) developed by the European MSA Study Group (EMSA-SG) was administered to 57 patients with probable MSA-P and 116 patients with probable PD diagnosed according to established criteria. Those red ﬂags with a speciﬁty over 95% were selected for further analysis. Factor analysis was applied to reduce the number of red ﬂags.","container-title":"Movement Disorders","DOI":"10.1002/mds.21992","ISSN":"08853185, 15318257","issue":"8","journalAbbreviation":"Mov Disord.","language":"en","page":"1093-1099","source":"DOI.org (Crossref)","title":"Red flags for multiple system atrophy","volume":"23","author":[{"family":"Köllensperger","given":"Martin"},{"family":"Geser","given":"Felix"},{"family":"Seppi","given":"Klaus"},{"family":"Stampfer-Kountchev","given":"Michaela"},{"family":"Sawires","given":"Martin"},{"family":"Scherfler","given":"Christoph"},{"family":"Boesch","given":"Sylvia"},{"family":"Mueller","given":"Joerg"},{"family":"Koukouni","given":"Vasiliki"},{"family":"Quinn","given":"Niall"},{"family":"Pellecchia","given":"Maria Teresa"},{"family":"Barone","given":"Paolo"},{"family":"Schimke","given":"Nicole"},{"family":"Dodel","given":"Richard"},{"family":"Oertel","given":"Wolfgang"},{"family":"Dupont","given":"Erik"},{"family":"Østergaard","given":"Karen"},{"family":"Daniels","given":"Christine"},{"family":"Deuschl","given":"Günther"},{"family":"Gurevich","given":"Tanya"},{"family":"Giladi","given":"Nir"},{"family":"Coelho","given":"Miguel"},{"family":"Sampaio","given":"Cristina"},{"family":"Nilsson","given":"Christer"},{"family":"Widner","given":"Håkan"},{"family":"Sorbo","given":"Francesca Del"},{"family":"Albanese","given":"Alberto"},{"family":"Cardozo","given":"Adriana"},{"family":"Tolosa","given":"Eduardo"},{"family":"Abele","given":"Michael"},{"family":"Klockgether","given":"Thomas"},{"family":"Kamm","given":"Christoph"},{"family":"Gasser","given":"Thomas"},{"family":"Djaldetti","given":"Ruth"},{"family":"Colosimo","given":"Carlo"},{"family":"Meco","given":"Giuseppe"},{"family":"Schrag","given":"Anette"},{"family":"Poewe","given":"Werner"},{"family":"Wenning","given":"Gregor K."},{"literal":"on behalf of the European MSA Study Group (EMSA-SG)"}],"issued":{"date-parts":[["2008",6,15]]}}},{"id":45,"uris":["http://zotero.org/users/local/AhaM3qLx/items/YDF2TREI"],"itemData":{"id":45,"type":"article-journal","container-title":"Movement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DA12FA" w:rsidRPr="000C03D8">
        <w:rPr>
          <w:rFonts w:ascii="Times New Roman" w:hAnsi="Times New Roman" w:cs="Times New Roman"/>
          <w:sz w:val="24"/>
          <w:szCs w:val="24"/>
        </w:rPr>
        <w:fldChar w:fldCharType="separate"/>
      </w:r>
      <w:r w:rsidR="00DA12FA" w:rsidRPr="000C03D8">
        <w:rPr>
          <w:rFonts w:ascii="Times New Roman" w:hAnsi="Times New Roman" w:cs="Times New Roman"/>
          <w:sz w:val="24"/>
          <w:szCs w:val="24"/>
        </w:rPr>
        <w:t>(Köllensperger et al., 2008; Postuma et al., 2015)</w:t>
      </w:r>
      <w:r w:rsidR="00DA12FA" w:rsidRPr="000C03D8">
        <w:rPr>
          <w:rFonts w:ascii="Times New Roman" w:hAnsi="Times New Roman" w:cs="Times New Roman"/>
          <w:sz w:val="24"/>
          <w:szCs w:val="24"/>
        </w:rPr>
        <w:fldChar w:fldCharType="end"/>
      </w:r>
      <w:r w:rsidR="00A1348D" w:rsidRPr="000C03D8">
        <w:rPr>
          <w:rFonts w:ascii="Times New Roman" w:hAnsi="Times New Roman" w:cs="Times New Roman"/>
          <w:sz w:val="24"/>
          <w:szCs w:val="24"/>
        </w:rPr>
        <w:t>. Die Instabilität der Körperhaltung</w:t>
      </w:r>
      <w:r w:rsidRPr="000C03D8">
        <w:rPr>
          <w:rFonts w:ascii="Times New Roman" w:hAnsi="Times New Roman" w:cs="Times New Roman"/>
          <w:sz w:val="24"/>
          <w:szCs w:val="24"/>
        </w:rPr>
        <w:t xml:space="preserve"> wi</w:t>
      </w:r>
      <w:r w:rsidR="005C10C5" w:rsidRPr="000C03D8">
        <w:rPr>
          <w:rFonts w:ascii="Times New Roman" w:hAnsi="Times New Roman" w:cs="Times New Roman"/>
          <w:sz w:val="24"/>
          <w:szCs w:val="24"/>
        </w:rPr>
        <w:t xml:space="preserve">rd getestet, indem der Rückstoß und die Erholung einschätzen, die auftritt, wenn Patient*innen schnell an ihren Schultern zurückgezogen werden </w:t>
      </w:r>
      <w:r w:rsidR="005C10C5" w:rsidRPr="000C03D8">
        <w:rPr>
          <w:rFonts w:ascii="Times New Roman" w:hAnsi="Times New Roman" w:cs="Times New Roman"/>
          <w:sz w:val="24"/>
          <w:szCs w:val="24"/>
        </w:rPr>
        <w:fldChar w:fldCharType="begin"/>
      </w:r>
      <w:r w:rsidR="005C10C5" w:rsidRPr="000C03D8">
        <w:rPr>
          <w:rFonts w:ascii="Times New Roman" w:hAnsi="Times New Roman" w:cs="Times New Roman"/>
          <w:sz w:val="24"/>
          <w:szCs w:val="24"/>
        </w:rPr>
        <w:instrText xml:space="preserve"> ADDIN ZOTERO_ITEM CSL_CITATION {"citationID":"9tcM2KOl","properties":{"formattedCitation":"(Hess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5C10C5" w:rsidRPr="000C03D8">
        <w:rPr>
          <w:rFonts w:ascii="Times New Roman" w:hAnsi="Times New Roman" w:cs="Times New Roman"/>
          <w:sz w:val="24"/>
          <w:szCs w:val="24"/>
        </w:rPr>
        <w:fldChar w:fldCharType="separate"/>
      </w:r>
      <w:r w:rsidR="005C10C5" w:rsidRPr="000C03D8">
        <w:rPr>
          <w:rFonts w:ascii="Times New Roman" w:hAnsi="Times New Roman" w:cs="Times New Roman"/>
          <w:sz w:val="24"/>
          <w:szCs w:val="24"/>
        </w:rPr>
        <w:t>(Hess &amp; Hallett, 2017)</w:t>
      </w:r>
      <w:r w:rsidR="005C10C5" w:rsidRPr="000C03D8">
        <w:rPr>
          <w:rFonts w:ascii="Times New Roman" w:hAnsi="Times New Roman" w:cs="Times New Roman"/>
          <w:sz w:val="24"/>
          <w:szCs w:val="24"/>
        </w:rPr>
        <w:fldChar w:fldCharType="end"/>
      </w:r>
      <w:r w:rsidRPr="000C03D8">
        <w:rPr>
          <w:rFonts w:ascii="Times New Roman" w:hAnsi="Times New Roman" w:cs="Times New Roman"/>
          <w:sz w:val="24"/>
          <w:szCs w:val="24"/>
        </w:rPr>
        <w:t>. Dieses Symptom gehört zu den Hauptursachen von Stürzen und kann daher besonders gefährliche Folgen für die Betroffenen hab</w:t>
      </w:r>
      <w:r w:rsidR="005C10C5" w:rsidRPr="000C03D8">
        <w:rPr>
          <w:rFonts w:ascii="Times New Roman" w:hAnsi="Times New Roman" w:cs="Times New Roman"/>
          <w:sz w:val="24"/>
          <w:szCs w:val="24"/>
        </w:rPr>
        <w:t xml:space="preserve">en </w:t>
      </w:r>
      <w:r w:rsidR="005C10C5" w:rsidRPr="000C03D8">
        <w:rPr>
          <w:rFonts w:ascii="Times New Roman" w:hAnsi="Times New Roman" w:cs="Times New Roman"/>
          <w:sz w:val="24"/>
          <w:szCs w:val="24"/>
        </w:rPr>
        <w:fldChar w:fldCharType="begin"/>
      </w:r>
      <w:r w:rsidR="005C10C5" w:rsidRPr="000C03D8">
        <w:rPr>
          <w:rFonts w:ascii="Times New Roman" w:hAnsi="Times New Roman" w:cs="Times New Roman"/>
          <w:sz w:val="24"/>
          <w:szCs w:val="24"/>
        </w:rPr>
        <w:instrText xml:space="preserve"> ADDIN ZOTERO_ITEM CSL_CITATION {"citationID":"cFSlKGJK","properties":{"formattedCitation":"(Jankovic,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5C10C5" w:rsidRPr="000C03D8">
        <w:rPr>
          <w:rFonts w:ascii="Times New Roman" w:hAnsi="Times New Roman" w:cs="Times New Roman"/>
          <w:sz w:val="24"/>
          <w:szCs w:val="24"/>
        </w:rPr>
        <w:fldChar w:fldCharType="separate"/>
      </w:r>
      <w:r w:rsidR="005C10C5" w:rsidRPr="000C03D8">
        <w:rPr>
          <w:rFonts w:ascii="Times New Roman" w:hAnsi="Times New Roman" w:cs="Times New Roman"/>
          <w:sz w:val="24"/>
          <w:szCs w:val="24"/>
        </w:rPr>
        <w:t>(Jankovic, 2008)</w:t>
      </w:r>
      <w:r w:rsidR="005C10C5"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5C10C5" w:rsidRPr="000C03D8">
        <w:rPr>
          <w:rFonts w:ascii="Times New Roman" w:hAnsi="Times New Roman" w:cs="Times New Roman"/>
          <w:sz w:val="24"/>
          <w:szCs w:val="24"/>
        </w:rPr>
        <w:t xml:space="preserve">Falls dadurch eine Angst vor dem Fallen entsteht, kann diese sogar noch einschränkender sein als die Erkrankung selbst </w:t>
      </w:r>
      <w:r w:rsidR="005C10C5" w:rsidRPr="000C03D8">
        <w:rPr>
          <w:rFonts w:ascii="Times New Roman" w:hAnsi="Times New Roman" w:cs="Times New Roman"/>
          <w:sz w:val="24"/>
          <w:szCs w:val="24"/>
        </w:rPr>
        <w:fldChar w:fldCharType="begin"/>
      </w:r>
      <w:r w:rsidR="005C10C5" w:rsidRPr="000C03D8">
        <w:rPr>
          <w:rFonts w:ascii="Times New Roman" w:hAnsi="Times New Roman" w:cs="Times New Roman"/>
          <w:sz w:val="24"/>
          <w:szCs w:val="24"/>
        </w:rPr>
        <w:instrText xml:space="preserve"> ADDIN ZOTERO_ITEM CSL_CITATION {"citationID":"vKQNbm3B","properties":{"formattedCitation":"(Hess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5C10C5" w:rsidRPr="000C03D8">
        <w:rPr>
          <w:rFonts w:ascii="Times New Roman" w:hAnsi="Times New Roman" w:cs="Times New Roman"/>
          <w:sz w:val="24"/>
          <w:szCs w:val="24"/>
        </w:rPr>
        <w:fldChar w:fldCharType="separate"/>
      </w:r>
      <w:r w:rsidR="005C10C5" w:rsidRPr="000C03D8">
        <w:rPr>
          <w:rFonts w:ascii="Times New Roman" w:hAnsi="Times New Roman" w:cs="Times New Roman"/>
          <w:sz w:val="24"/>
          <w:szCs w:val="24"/>
        </w:rPr>
        <w:t>(Hess &amp; Hallett, 2017)</w:t>
      </w:r>
      <w:r w:rsidR="005C10C5" w:rsidRPr="000C03D8">
        <w:rPr>
          <w:rFonts w:ascii="Times New Roman" w:hAnsi="Times New Roman" w:cs="Times New Roman"/>
          <w:sz w:val="24"/>
          <w:szCs w:val="24"/>
        </w:rPr>
        <w:fldChar w:fldCharType="end"/>
      </w:r>
      <w:r w:rsidR="005C10C5" w:rsidRPr="000C03D8">
        <w:rPr>
          <w:rFonts w:ascii="Times New Roman" w:hAnsi="Times New Roman" w:cs="Times New Roman"/>
          <w:sz w:val="24"/>
          <w:szCs w:val="24"/>
        </w:rPr>
        <w:t>.</w:t>
      </w:r>
    </w:p>
    <w:p w14:paraId="0CC8351F" w14:textId="77777777" w:rsidR="00403FCE" w:rsidRPr="000C03D8" w:rsidRDefault="004904A7"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In der Übersicht von </w:t>
      </w:r>
      <w:r w:rsidRPr="000C03D8">
        <w:rPr>
          <w:rFonts w:ascii="Times New Roman" w:hAnsi="Times New Roman" w:cs="Times New Roman"/>
          <w:sz w:val="24"/>
          <w:szCs w:val="24"/>
        </w:rPr>
        <w:fldChar w:fldCharType="begin"/>
      </w:r>
      <w:r w:rsidR="006B65CD" w:rsidRPr="000C03D8">
        <w:rPr>
          <w:rFonts w:ascii="Times New Roman" w:hAnsi="Times New Roman" w:cs="Times New Roman"/>
          <w:sz w:val="24"/>
          <w:szCs w:val="24"/>
        </w:rPr>
        <w:instrText xml:space="preserve"> ADDIN ZOTERO_ITEM CSL_CITATION {"citationID":"KXSN0RCH","properties":{"formattedCitation":"(Hess &amp; Hallett, 2017)","plainCitation":"(Hess &amp; Hallett, 2017)","dontUpdate":true,"noteIndex":0},"citationItems":[{"id":105,"uris":["http://zotero.org/users/local/AhaM3qLx/items/SVZ2L5YU"],"itemData":{"id":105,"type":"article-journal","abstract":"The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Hess &amp; Hallett (2017)</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werden noch viele weitere motorische Symptome genannt wie</w:t>
      </w:r>
      <w:r w:rsidR="00F50C5B" w:rsidRPr="000C03D8">
        <w:rPr>
          <w:rFonts w:ascii="Times New Roman" w:hAnsi="Times New Roman" w:cs="Times New Roman"/>
          <w:sz w:val="24"/>
          <w:szCs w:val="24"/>
        </w:rPr>
        <w:t xml:space="preserve"> Schwierigkeiten bei automatisierten Bewegungen, Dual-Tasks, repetitiven Bewegungen und Gangart</w:t>
      </w:r>
      <w:r w:rsidRPr="000C03D8">
        <w:rPr>
          <w:rFonts w:ascii="Times New Roman" w:hAnsi="Times New Roman" w:cs="Times New Roman"/>
          <w:sz w:val="24"/>
          <w:szCs w:val="24"/>
        </w:rPr>
        <w:t>, die mit den Hauptsymptomen und untereinander zusammenhängen, und teilweise nicht spezifisch für Morbus Parkinson sind.</w:t>
      </w:r>
      <w:r w:rsidR="00403FCE" w:rsidRPr="000C03D8">
        <w:rPr>
          <w:rFonts w:ascii="Times New Roman" w:hAnsi="Times New Roman" w:cs="Times New Roman"/>
          <w:sz w:val="24"/>
          <w:szCs w:val="24"/>
        </w:rPr>
        <w:t xml:space="preserve"> </w:t>
      </w:r>
      <w:r w:rsidRPr="000C03D8">
        <w:rPr>
          <w:rFonts w:ascii="Times New Roman" w:hAnsi="Times New Roman" w:cs="Times New Roman"/>
          <w:sz w:val="24"/>
          <w:szCs w:val="24"/>
        </w:rPr>
        <w:t>Insbesondere d</w:t>
      </w:r>
      <w:r w:rsidR="00403FCE" w:rsidRPr="000C03D8">
        <w:rPr>
          <w:rFonts w:ascii="Times New Roman" w:hAnsi="Times New Roman" w:cs="Times New Roman"/>
          <w:sz w:val="24"/>
          <w:szCs w:val="24"/>
        </w:rPr>
        <w:t xml:space="preserve">ie Gangart, die bei Patient*innen mit Morbus Parkinson meistens verändert ist, </w:t>
      </w:r>
      <w:r w:rsidRPr="000C03D8">
        <w:rPr>
          <w:rFonts w:ascii="Times New Roman" w:hAnsi="Times New Roman" w:cs="Times New Roman"/>
          <w:sz w:val="24"/>
          <w:szCs w:val="24"/>
        </w:rPr>
        <w:t>spielt</w:t>
      </w:r>
      <w:r w:rsidR="00403FCE" w:rsidRPr="000C03D8">
        <w:rPr>
          <w:rFonts w:ascii="Times New Roman" w:hAnsi="Times New Roman" w:cs="Times New Roman"/>
          <w:sz w:val="24"/>
          <w:szCs w:val="24"/>
        </w:rPr>
        <w:t xml:space="preserve"> eine größere Rolle für die Krankheit, als</w:t>
      </w:r>
      <w:r w:rsidRPr="000C03D8">
        <w:rPr>
          <w:rFonts w:ascii="Times New Roman" w:hAnsi="Times New Roman" w:cs="Times New Roman"/>
          <w:sz w:val="24"/>
          <w:szCs w:val="24"/>
        </w:rPr>
        <w:t xml:space="preserve"> es</w:t>
      </w:r>
      <w:r w:rsidR="00403FCE" w:rsidRPr="000C03D8">
        <w:rPr>
          <w:rFonts w:ascii="Times New Roman" w:hAnsi="Times New Roman" w:cs="Times New Roman"/>
          <w:sz w:val="24"/>
          <w:szCs w:val="24"/>
        </w:rPr>
        <w:t xml:space="preserve"> ursprünglich gedacht</w:t>
      </w:r>
      <w:r w:rsidRPr="000C03D8">
        <w:rPr>
          <w:rFonts w:ascii="Times New Roman" w:hAnsi="Times New Roman" w:cs="Times New Roman"/>
          <w:sz w:val="24"/>
          <w:szCs w:val="24"/>
        </w:rPr>
        <w:t xml:space="preserve"> war</w:t>
      </w:r>
      <w:r w:rsidR="00403FCE" w:rsidRPr="000C03D8">
        <w:rPr>
          <w:rFonts w:ascii="Times New Roman" w:hAnsi="Times New Roman" w:cs="Times New Roman"/>
          <w:sz w:val="24"/>
          <w:szCs w:val="24"/>
        </w:rPr>
        <w:t xml:space="preserve"> (Gomez-Esteban et al., 2007). </w:t>
      </w:r>
    </w:p>
    <w:p w14:paraId="77AA946A" w14:textId="77777777" w:rsidR="00403FCE" w:rsidRPr="000C03D8" w:rsidRDefault="006132A0" w:rsidP="00337758">
      <w:pPr>
        <w:pStyle w:val="Heading3"/>
        <w:spacing w:line="480" w:lineRule="auto"/>
        <w:jc w:val="both"/>
        <w:rPr>
          <w:rFonts w:ascii="Times New Roman" w:hAnsi="Times New Roman" w:cs="Times New Roman"/>
          <w:b/>
          <w:i/>
          <w:color w:val="auto"/>
        </w:rPr>
      </w:pPr>
      <w:bookmarkStart w:id="12" w:name="_Toc102231152"/>
      <w:r w:rsidRPr="000C03D8">
        <w:rPr>
          <w:rFonts w:ascii="Times New Roman" w:hAnsi="Times New Roman" w:cs="Times New Roman"/>
          <w:b/>
          <w:i/>
          <w:color w:val="auto"/>
        </w:rPr>
        <w:t>1.1.2 Nicht-motorische Symptome von Morbus Parkinson</w:t>
      </w:r>
      <w:bookmarkEnd w:id="12"/>
    </w:p>
    <w:p w14:paraId="660CA283" w14:textId="77777777" w:rsidR="005E3203" w:rsidRPr="000C03D8" w:rsidRDefault="00FD57B9"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Die nicht-</w:t>
      </w:r>
      <w:r w:rsidR="00DE435A" w:rsidRPr="000C03D8">
        <w:rPr>
          <w:rFonts w:ascii="Times New Roman" w:hAnsi="Times New Roman" w:cs="Times New Roman"/>
          <w:sz w:val="24"/>
          <w:szCs w:val="24"/>
        </w:rPr>
        <w:t>motorischen Sympt</w:t>
      </w:r>
      <w:r w:rsidR="00DE1CDC" w:rsidRPr="000C03D8">
        <w:rPr>
          <w:rFonts w:ascii="Times New Roman" w:hAnsi="Times New Roman" w:cs="Times New Roman"/>
          <w:sz w:val="24"/>
          <w:szCs w:val="24"/>
        </w:rPr>
        <w:t>ome von Morbus</w:t>
      </w:r>
      <w:r w:rsidR="00DE435A" w:rsidRPr="000C03D8">
        <w:rPr>
          <w:rFonts w:ascii="Times New Roman" w:hAnsi="Times New Roman" w:cs="Times New Roman"/>
          <w:sz w:val="24"/>
          <w:szCs w:val="24"/>
        </w:rPr>
        <w:t xml:space="preserve"> </w:t>
      </w:r>
      <w:r w:rsidR="00DE1CDC" w:rsidRPr="000C03D8">
        <w:rPr>
          <w:rFonts w:ascii="Times New Roman" w:hAnsi="Times New Roman" w:cs="Times New Roman"/>
          <w:sz w:val="24"/>
          <w:szCs w:val="24"/>
        </w:rPr>
        <w:t>Parkinson</w:t>
      </w:r>
      <w:r w:rsidRPr="000C03D8">
        <w:rPr>
          <w:rFonts w:ascii="Times New Roman" w:hAnsi="Times New Roman" w:cs="Times New Roman"/>
          <w:sz w:val="24"/>
          <w:szCs w:val="24"/>
        </w:rPr>
        <w:t xml:space="preserve"> treten häufig auf, haben</w:t>
      </w:r>
      <w:r w:rsidR="00DE435A" w:rsidRPr="000C03D8">
        <w:rPr>
          <w:rFonts w:ascii="Times New Roman" w:hAnsi="Times New Roman" w:cs="Times New Roman"/>
          <w:sz w:val="24"/>
          <w:szCs w:val="24"/>
        </w:rPr>
        <w:t xml:space="preserve"> allerdings</w:t>
      </w:r>
      <w:r w:rsidRPr="000C03D8">
        <w:rPr>
          <w:rFonts w:ascii="Times New Roman" w:hAnsi="Times New Roman" w:cs="Times New Roman"/>
          <w:sz w:val="24"/>
          <w:szCs w:val="24"/>
        </w:rPr>
        <w:t xml:space="preserve"> in der Vergangenheit</w:t>
      </w:r>
      <w:r w:rsidR="00DE435A" w:rsidRPr="000C03D8">
        <w:rPr>
          <w:rFonts w:ascii="Times New Roman" w:hAnsi="Times New Roman" w:cs="Times New Roman"/>
          <w:sz w:val="24"/>
          <w:szCs w:val="24"/>
        </w:rPr>
        <w:t xml:space="preserve"> häufig zu wenig Beachtung</w:t>
      </w:r>
      <w:r w:rsidRPr="000C03D8">
        <w:rPr>
          <w:rFonts w:ascii="Times New Roman" w:hAnsi="Times New Roman" w:cs="Times New Roman"/>
          <w:sz w:val="24"/>
          <w:szCs w:val="24"/>
        </w:rPr>
        <w:t xml:space="preserve"> bekommen</w:t>
      </w:r>
      <w:r w:rsidR="00DE435A" w:rsidRPr="000C03D8">
        <w:rPr>
          <w:rFonts w:ascii="Times New Roman" w:hAnsi="Times New Roman" w:cs="Times New Roman"/>
          <w:sz w:val="24"/>
          <w:szCs w:val="24"/>
        </w:rPr>
        <w:t>, da sie im Vergleich zu de</w:t>
      </w:r>
      <w:r w:rsidR="00EF5196" w:rsidRPr="000C03D8">
        <w:rPr>
          <w:rFonts w:ascii="Times New Roman" w:hAnsi="Times New Roman" w:cs="Times New Roman"/>
          <w:sz w:val="24"/>
          <w:szCs w:val="24"/>
        </w:rPr>
        <w:t>n motorischen Symptomen weniger</w:t>
      </w:r>
      <w:r w:rsidR="00DE435A" w:rsidRPr="000C03D8">
        <w:rPr>
          <w:rFonts w:ascii="Times New Roman" w:hAnsi="Times New Roman" w:cs="Times New Roman"/>
          <w:sz w:val="24"/>
          <w:szCs w:val="24"/>
        </w:rPr>
        <w:t xml:space="preserve"> offensichtlich erkennbar sind</w:t>
      </w:r>
      <w:r w:rsidR="00783604" w:rsidRPr="000C03D8">
        <w:rPr>
          <w:rFonts w:ascii="Times New Roman" w:hAnsi="Times New Roman" w:cs="Times New Roman"/>
          <w:sz w:val="24"/>
          <w:szCs w:val="24"/>
        </w:rPr>
        <w:t xml:space="preserve"> </w:t>
      </w:r>
      <w:r w:rsidR="00783604" w:rsidRPr="000C03D8">
        <w:rPr>
          <w:rFonts w:ascii="Times New Roman" w:hAnsi="Times New Roman" w:cs="Times New Roman"/>
          <w:sz w:val="24"/>
          <w:szCs w:val="24"/>
        </w:rPr>
        <w:fldChar w:fldCharType="begin"/>
      </w:r>
      <w:r w:rsidR="00783604" w:rsidRPr="000C03D8">
        <w:rPr>
          <w:rFonts w:ascii="Times New Roman" w:hAnsi="Times New Roman" w:cs="Times New Roman"/>
          <w:sz w:val="24"/>
          <w:szCs w:val="24"/>
        </w:rPr>
        <w:instrText xml:space="preserve"> ADDIN ZOTERO_ITEM CSL_CITATION {"citationID":"i66PtynQ","properties":{"formattedCitation":"(Bloem et al., 2021; Jankovic, 2008)","plainCitation":"(Bloem et al., 2021; Jankovic, 2008)","noteIndex":0},"citationItems":[{"id":31,"uris":["http://zotero.org/users/local/AhaM3qLx/items/5EMYL3RF"],"itemData":{"id":31,"type":"article-journal","container-title":"The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783604" w:rsidRPr="000C03D8">
        <w:rPr>
          <w:rFonts w:ascii="Times New Roman" w:hAnsi="Times New Roman" w:cs="Times New Roman"/>
          <w:sz w:val="24"/>
          <w:szCs w:val="24"/>
        </w:rPr>
        <w:fldChar w:fldCharType="separate"/>
      </w:r>
      <w:r w:rsidR="00783604" w:rsidRPr="000C03D8">
        <w:rPr>
          <w:rFonts w:ascii="Times New Roman" w:hAnsi="Times New Roman" w:cs="Times New Roman"/>
          <w:sz w:val="24"/>
          <w:szCs w:val="24"/>
        </w:rPr>
        <w:t>(Bloem et al., 2021; Jankovic, 2008)</w:t>
      </w:r>
      <w:r w:rsidR="00783604" w:rsidRPr="000C03D8">
        <w:rPr>
          <w:rFonts w:ascii="Times New Roman" w:hAnsi="Times New Roman" w:cs="Times New Roman"/>
          <w:sz w:val="24"/>
          <w:szCs w:val="24"/>
        </w:rPr>
        <w:fldChar w:fldCharType="end"/>
      </w:r>
      <w:r w:rsidR="00DE435A" w:rsidRPr="000C03D8">
        <w:rPr>
          <w:rFonts w:ascii="Times New Roman" w:hAnsi="Times New Roman" w:cs="Times New Roman"/>
          <w:sz w:val="24"/>
          <w:szCs w:val="24"/>
        </w:rPr>
        <w:t>.</w:t>
      </w:r>
      <w:r w:rsidR="001D7CCD" w:rsidRPr="000C03D8">
        <w:rPr>
          <w:rFonts w:ascii="Times New Roman" w:hAnsi="Times New Roman" w:cs="Times New Roman"/>
          <w:sz w:val="24"/>
          <w:szCs w:val="24"/>
        </w:rPr>
        <w:t xml:space="preserve"> </w:t>
      </w:r>
      <w:r w:rsidR="005E3203" w:rsidRPr="000C03D8">
        <w:rPr>
          <w:rFonts w:ascii="Times New Roman" w:hAnsi="Times New Roman" w:cs="Times New Roman"/>
          <w:sz w:val="24"/>
          <w:szCs w:val="24"/>
        </w:rPr>
        <w:t xml:space="preserve">Die klinische Diagnose von Morbus Parkinson zentriert sich seit Entdeckung der Krankheit auf die motorischen Symptome, die </w:t>
      </w:r>
      <w:r w:rsidR="006A24F5" w:rsidRPr="000C03D8">
        <w:rPr>
          <w:rFonts w:ascii="Times New Roman" w:hAnsi="Times New Roman" w:cs="Times New Roman"/>
          <w:sz w:val="24"/>
          <w:szCs w:val="24"/>
        </w:rPr>
        <w:t>nicht-motorischen Symptome können allerdings in einigen Fällen das Krankheitsbild dominieren und wurden inzwischen in die diagnostischen Kriterien ei</w:t>
      </w:r>
      <w:r w:rsidR="00A546EE" w:rsidRPr="000C03D8">
        <w:rPr>
          <w:rFonts w:ascii="Times New Roman" w:hAnsi="Times New Roman" w:cs="Times New Roman"/>
          <w:sz w:val="24"/>
          <w:szCs w:val="24"/>
        </w:rPr>
        <w:t xml:space="preserve">ngebunden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{"citationID":"1BgZRCvE","properties":{"formattedCitation":"(Postuma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(Postuma et al., 2015)</w:t>
      </w:r>
      <w:r w:rsidR="00A546EE" w:rsidRPr="000C03D8">
        <w:rPr>
          <w:rFonts w:ascii="Times New Roman" w:hAnsi="Times New Roman" w:cs="Times New Roman"/>
          <w:sz w:val="24"/>
          <w:szCs w:val="24"/>
        </w:rPr>
        <w:fldChar w:fldCharType="end"/>
      </w:r>
      <w:r w:rsidR="006A24F5" w:rsidRPr="000C03D8">
        <w:rPr>
          <w:rFonts w:ascii="Times New Roman" w:hAnsi="Times New Roman" w:cs="Times New Roman"/>
          <w:sz w:val="24"/>
          <w:szCs w:val="24"/>
        </w:rPr>
        <w:t>.</w:t>
      </w:r>
    </w:p>
    <w:p w14:paraId="0DC36D1C" w14:textId="77777777" w:rsidR="00FD57B9" w:rsidRPr="000C03D8" w:rsidRDefault="00C9335A"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In der Übersicht von </w:t>
      </w:r>
      <w:r w:rsidRPr="000C03D8">
        <w:rPr>
          <w:rFonts w:ascii="Times New Roman" w:hAnsi="Times New Roman" w:cs="Times New Roman"/>
          <w:sz w:val="24"/>
          <w:szCs w:val="24"/>
        </w:rPr>
        <w:fldChar w:fldCharType="begin"/>
      </w:r>
      <w:r w:rsidR="004F60B1" w:rsidRPr="000C03D8">
        <w:rPr>
          <w:rFonts w:ascii="Times New Roman" w:hAnsi="Times New Roman" w:cs="Times New Roman"/>
          <w:sz w:val="24"/>
          <w:szCs w:val="24"/>
        </w:rPr>
        <w:instrText xml:space="preserve"> ADDIN ZOTERO_ITEM CSL_CITATION {"citationID":"qqrVJuxv","properties":{"formattedCitation":"(Poewe et al., 2017)","plainCitation":"(Poewe et al., 2017)","dontUpdate":true,"noteIndex":0},"citationItems":[{"id":48,"uris":["http://zotero.org/users/local/AhaM3qLx/items/7WTVDDFB"],"itemData":{"id":48,"type":"article-journal","abstract":"Parkinson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Poewe et al. (2017)</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werden in aufsteigender Reihenfolge sortiert nach Zeitpunkt des Auftretens</w:t>
      </w:r>
      <w:r w:rsidR="003A42A8" w:rsidRPr="000C03D8">
        <w:rPr>
          <w:rFonts w:ascii="Times New Roman" w:hAnsi="Times New Roman" w:cs="Times New Roman"/>
          <w:sz w:val="24"/>
          <w:szCs w:val="24"/>
        </w:rPr>
        <w:t xml:space="preserve"> folgende Symptome genannt:</w:t>
      </w:r>
      <w:r w:rsidRPr="000C03D8">
        <w:rPr>
          <w:rFonts w:ascii="Times New Roman" w:hAnsi="Times New Roman" w:cs="Times New Roman"/>
          <w:sz w:val="24"/>
          <w:szCs w:val="24"/>
        </w:rPr>
        <w:t xml:space="preserve"> Schlafstörungen, Verstopfungen, Depression, </w:t>
      </w:r>
      <w:proofErr w:type="spellStart"/>
      <w:r w:rsidRPr="000C03D8">
        <w:rPr>
          <w:rFonts w:ascii="Times New Roman" w:hAnsi="Times New Roman" w:cs="Times New Roman"/>
          <w:sz w:val="24"/>
          <w:szCs w:val="24"/>
        </w:rPr>
        <w:t>Hyposmie</w:t>
      </w:r>
      <w:proofErr w:type="spellEnd"/>
      <w:r w:rsidRPr="000C03D8">
        <w:rPr>
          <w:rFonts w:ascii="Times New Roman" w:hAnsi="Times New Roman" w:cs="Times New Roman"/>
          <w:sz w:val="24"/>
          <w:szCs w:val="24"/>
        </w:rPr>
        <w:t xml:space="preserve">, Angststörung, Müdigkeit, Fatigue, </w:t>
      </w:r>
      <w:r w:rsidR="003A42A8" w:rsidRPr="000C03D8">
        <w:rPr>
          <w:rFonts w:ascii="Times New Roman" w:hAnsi="Times New Roman" w:cs="Times New Roman"/>
          <w:sz w:val="24"/>
          <w:szCs w:val="24"/>
        </w:rPr>
        <w:t xml:space="preserve">milde kognitive Einschränkungen, Schmerz, Apathie, urologische Symptome, orthostatische Hypotonie, psychotische Symptome und Demenz. </w:t>
      </w:r>
      <w:r w:rsidR="00805A2D" w:rsidRPr="000C03D8">
        <w:rPr>
          <w:rFonts w:ascii="Times New Roman" w:hAnsi="Times New Roman" w:cs="Times New Roman"/>
          <w:sz w:val="24"/>
          <w:szCs w:val="24"/>
        </w:rPr>
        <w:t xml:space="preserve">Olfaktorische Defizite, Schlafstörungen, Verstopfung, erektile Dysfunktion sowie Angststörung und Depression treten häufig schon vor der Diagnose von Morbus Parkinson auf, teilweise noch bevor motorische Symptome überhaupt vorhanden sind </w:t>
      </w:r>
      <w:r w:rsidR="00805A2D" w:rsidRPr="000C03D8">
        <w:rPr>
          <w:rFonts w:ascii="Times New Roman" w:hAnsi="Times New Roman" w:cs="Times New Roman"/>
          <w:sz w:val="24"/>
          <w:szCs w:val="24"/>
        </w:rPr>
        <w:fldChar w:fldCharType="begin"/>
      </w:r>
      <w:r w:rsidR="00805A2D" w:rsidRPr="000C03D8">
        <w:rPr>
          <w:rFonts w:ascii="Times New Roman" w:hAnsi="Times New Roman" w:cs="Times New Roman"/>
          <w:sz w:val="24"/>
          <w:szCs w:val="24"/>
        </w:rPr>
        <w:instrText xml:space="preserve"> ADDIN ZOTERO_ITEM CSL_CITATION {"citationID":"yQ7Sh62F","properties":{"formattedCitation":"(Chaudhuri &amp; Naidu, 2008; Poewe et al., 2017)","plainCitation":"(Chaudhuri &amp; Naidu, 2008; Poewe et al., 2017)","noteIndex":0},"citationItems":[{"id":127,"uris":["http://zotero.org/users/local/AhaM3qLx/items/3RP7ZFJR"],"itemData":{"id":127,"type":"article-journal","container-title":"Journal of Neurology","DOI":"10.1007/s00415-008-5006-1","ISSN":"0340-5354, 1432-1459","issue":"S5","journalAbbreviation":"J Neurol","language":"en","page":"33-38","source":"DOI.org (Crossref)","title":"Early Parkinson’s disease and non-motor issues","volume":"255","author":[{"family":"Chaudhuri","given":"K. Ray"},{"family":"Naidu","given":"Yogini"}],"issued":{"date-parts":[["2008",9]]}}},{"id":48,"uris":["http://zotero.org/users/local/AhaM3qLx/items/7WTVDDFB"],"itemData":{"id":48,"type":"article-journal","abstract":"Parkinson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805A2D" w:rsidRPr="000C03D8">
        <w:rPr>
          <w:rFonts w:ascii="Times New Roman" w:hAnsi="Times New Roman" w:cs="Times New Roman"/>
          <w:sz w:val="24"/>
          <w:szCs w:val="24"/>
        </w:rPr>
        <w:fldChar w:fldCharType="separate"/>
      </w:r>
      <w:r w:rsidR="00805A2D" w:rsidRPr="000C03D8">
        <w:rPr>
          <w:rFonts w:ascii="Times New Roman" w:hAnsi="Times New Roman" w:cs="Times New Roman"/>
          <w:sz w:val="24"/>
          <w:szCs w:val="24"/>
        </w:rPr>
        <w:t>(Chaudhuri &amp; Naidu, 2008; Poewe et al., 2017)</w:t>
      </w:r>
      <w:r w:rsidR="00805A2D" w:rsidRPr="000C03D8">
        <w:rPr>
          <w:rFonts w:ascii="Times New Roman" w:hAnsi="Times New Roman" w:cs="Times New Roman"/>
          <w:sz w:val="24"/>
          <w:szCs w:val="24"/>
        </w:rPr>
        <w:fldChar w:fldCharType="end"/>
      </w:r>
      <w:r w:rsidR="00805A2D" w:rsidRPr="000C03D8">
        <w:rPr>
          <w:rFonts w:ascii="Times New Roman" w:hAnsi="Times New Roman" w:cs="Times New Roman"/>
          <w:sz w:val="24"/>
          <w:szCs w:val="24"/>
        </w:rPr>
        <w:t>.</w:t>
      </w:r>
      <w:r w:rsidR="003A42A8" w:rsidRPr="000C03D8">
        <w:rPr>
          <w:rFonts w:ascii="Times New Roman" w:hAnsi="Times New Roman" w:cs="Times New Roman"/>
          <w:sz w:val="24"/>
          <w:szCs w:val="24"/>
        </w:rPr>
        <w:t xml:space="preserve"> </w:t>
      </w:r>
      <w:r w:rsidR="00805A2D" w:rsidRPr="000C03D8">
        <w:rPr>
          <w:rFonts w:ascii="Times New Roman" w:hAnsi="Times New Roman" w:cs="Times New Roman"/>
          <w:sz w:val="24"/>
          <w:szCs w:val="24"/>
        </w:rPr>
        <w:t xml:space="preserve">Die nicht-motorischen Symptome werden häufig nicht diagnostiziert, weil </w:t>
      </w:r>
      <w:r w:rsidR="00F234B7" w:rsidRPr="000C03D8">
        <w:rPr>
          <w:rFonts w:ascii="Times New Roman" w:hAnsi="Times New Roman" w:cs="Times New Roman"/>
          <w:sz w:val="24"/>
          <w:szCs w:val="24"/>
        </w:rPr>
        <w:t>der Zusammenhang zu Morbus Parkinson oft nic</w:t>
      </w:r>
      <w:r w:rsidR="00160570">
        <w:rPr>
          <w:rFonts w:ascii="Times New Roman" w:hAnsi="Times New Roman" w:cs="Times New Roman"/>
          <w:sz w:val="24"/>
          <w:szCs w:val="24"/>
        </w:rPr>
        <w:t>ht erkannt wird oder möglicherw</w:t>
      </w:r>
      <w:r w:rsidR="00F234B7" w:rsidRPr="000C03D8">
        <w:rPr>
          <w:rFonts w:ascii="Times New Roman" w:hAnsi="Times New Roman" w:cs="Times New Roman"/>
          <w:sz w:val="24"/>
          <w:szCs w:val="24"/>
        </w:rPr>
        <w:t xml:space="preserve">eise weil es für die Patient*innen peinlich ist, diese Themen anzusprechen </w:t>
      </w:r>
      <w:r w:rsidR="00F234B7" w:rsidRPr="000C03D8">
        <w:rPr>
          <w:rFonts w:ascii="Times New Roman" w:hAnsi="Times New Roman" w:cs="Times New Roman"/>
          <w:sz w:val="24"/>
          <w:szCs w:val="24"/>
        </w:rPr>
        <w:fldChar w:fldCharType="begin"/>
      </w:r>
      <w:r w:rsidR="00F234B7" w:rsidRPr="000C03D8">
        <w:rPr>
          <w:rFonts w:ascii="Times New Roman" w:hAnsi="Times New Roman" w:cs="Times New Roman"/>
          <w:sz w:val="24"/>
          <w:szCs w:val="24"/>
        </w:rPr>
        <w:instrText xml:space="preserve"> ADDIN ZOTERO_ITEM CSL_CITATION {"citationID":"z0gjuDAT","properties":{"formattedCitation":"(Chaudhuri et al., 2010)","plainCitation":"(Chaudhuri et al., 2010)","noteIndex":0},"citationItems":[{"id":129,"uris":["http://zotero.org/users/local/AhaM3qLx/items/GKGVF5FA"],"itemData":{"id":129,"type":"article-journal","container-title":"Movement Disorders","DOI":"10.1002/mds.22868","ISSN":"08853185","issue":"6","journalAbbreviation":"Mov. Disord.","language":"en","page":"704-709","source":"DOI.org (Crossref)","title":"The nondeclaration of nonmotor symptoms of Parkinson's disease to health care professionals: An international study using the nonmotor symptoms questionnaire","title-short":"The nondeclaration of nonmotor symptoms of Parkinson's disease to health care professionals","volume":"25","author":[{"family":"Chaudhuri","given":"K. Ray"},{"family":"Prieto-Jurcynska","given":"Cristina"},{"family":"Naidu","given":"Yogini"},{"family":"Mitra","given":"Tanya"},{"family":"Frades-Payo","given":"Belen"},{"family":"Tluk","given":"Susanne"},{"family":"Ruessmann","given":"Anne"},{"family":"Odin","given":"Per"},{"family":"Macphee","given":"Graeme"},{"family":"Stocchi","given":"Fabrizio"},{"family":"Ondo","given":"William"},{"family":"Sethi","given":"Kapil"},{"family":"Schapira","given":"Anthony H.V."},{"family":"Castrillo","given":"Juan Carlos Martinez"},{"family":"Martinez-Martin","given":"Pablo"}],"issued":{"date-parts":[["2010",4,30]]}}}],"schema":"https://github.com/citation-style-language/schema/raw/master/csl-citation.json"} </w:instrText>
      </w:r>
      <w:r w:rsidR="00F234B7" w:rsidRPr="000C03D8">
        <w:rPr>
          <w:rFonts w:ascii="Times New Roman" w:hAnsi="Times New Roman" w:cs="Times New Roman"/>
          <w:sz w:val="24"/>
          <w:szCs w:val="24"/>
        </w:rPr>
        <w:fldChar w:fldCharType="separate"/>
      </w:r>
      <w:r w:rsidR="00F234B7" w:rsidRPr="000C03D8">
        <w:rPr>
          <w:rFonts w:ascii="Times New Roman" w:hAnsi="Times New Roman" w:cs="Times New Roman"/>
          <w:sz w:val="24"/>
          <w:szCs w:val="24"/>
        </w:rPr>
        <w:t>(Chaudhuri et al., 2010)</w:t>
      </w:r>
      <w:r w:rsidR="00F234B7" w:rsidRPr="000C03D8">
        <w:rPr>
          <w:rFonts w:ascii="Times New Roman" w:hAnsi="Times New Roman" w:cs="Times New Roman"/>
          <w:sz w:val="24"/>
          <w:szCs w:val="24"/>
        </w:rPr>
        <w:fldChar w:fldCharType="end"/>
      </w:r>
      <w:r w:rsidR="00F234B7" w:rsidRPr="000C03D8">
        <w:rPr>
          <w:rFonts w:ascii="Times New Roman" w:hAnsi="Times New Roman" w:cs="Times New Roman"/>
          <w:sz w:val="24"/>
          <w:szCs w:val="24"/>
        </w:rPr>
        <w:t xml:space="preserve">. </w:t>
      </w:r>
      <w:r w:rsidR="00000368" w:rsidRPr="000C03D8">
        <w:rPr>
          <w:rFonts w:ascii="Times New Roman" w:hAnsi="Times New Roman" w:cs="Times New Roman"/>
          <w:sz w:val="24"/>
          <w:szCs w:val="24"/>
        </w:rPr>
        <w:t xml:space="preserve">Die nicht-motorischen Symptome sind ein entscheidender Faktor für die Lebensqualität der Patient*innen und können sogar teilweise einen größeren Einfluss haben als die motorischen Symptome </w:t>
      </w:r>
      <w:r w:rsidR="00000368" w:rsidRPr="000C03D8">
        <w:rPr>
          <w:rFonts w:ascii="Times New Roman" w:hAnsi="Times New Roman" w:cs="Times New Roman"/>
          <w:sz w:val="24"/>
          <w:szCs w:val="24"/>
        </w:rPr>
        <w:fldChar w:fldCharType="begin"/>
      </w:r>
      <w:r w:rsidR="00000368" w:rsidRPr="000C03D8">
        <w:rPr>
          <w:rFonts w:ascii="Times New Roman" w:hAnsi="Times New Roman" w:cs="Times New Roman"/>
          <w:sz w:val="24"/>
          <w:szCs w:val="24"/>
        </w:rPr>
        <w:instrText xml:space="preserve"> ADDIN ZOTERO_ITEM CSL_CITATION {"citationID":"c8HCT9Nf","properties":{"formattedCitation":"(Chaudhuri &amp; Schapira, 2009; Prakash et al., 2016)","plainCitation":"(Chaudhuri &amp; Schapira, 2009; Prakash et al., 2016)","noteIndex":0},"citationItems":[{"id":133,"uris":["http://zotero.org/users/local/AhaM3qLx/items/9Q9YMIVQ"],"itemData":{"id":133,"type":"article-journal","container-title":"The Lancet Neurology","DOI":"10.1016/S1474-4422(09)70068-7","ISSN":"14744422","issue":"5","journalAbbreviation":"The Lancet Neurology","language":"en","page":"464-474","source":"DOI.org (Crossref)","title":"Non-motor symptoms of Parkinson's disease: dopaminergic pathophysiology and treatment","title-short":"Non-motor symptoms of Parkinson's disease","volume":"8","author":[{"family":"Chaudhuri","given":"K Ray"},{"family":"Schapira","given":"Anthony HV"}],"issued":{"date-parts":[["2009",5]]}}},{"id":131,"uris":["http://zotero.org/users/local/AhaM3qLx/items/IMNIXKL3"],"itemData":{"id":131,"type":"article-journal","abstract":"Background and purpose: Non-motor symptoms (NMSs) are common amongst patients with Parkinson’s disease (PD); however, little is known about their inﬂuence on the health-related quality of life (QoL) over a deﬁned follow-up period. The study was aimed to establish the impact of NMSs on the QoL of patients with PD over a 2-year follow-up period.\nMethod: A total of 227 newly referred PD patients were prospectively recruited between 2013 and 2014. The Non-Motor Symptoms Scale was used to evaluate NMSs burden whilst QoL was assessed with the Parkinson’s Disease Questionnaire-39 items. Motor disabilities were assessed using the Part III (motor) Uniﬁed Parkinson’s Disease Rating Scale (UPDRSm).\nResults: The mean age was 64.37 (10.18) years; 59.9% were males and a majority (89.0%) were ethnic Chinese. Almost 65% were unemployed and 84.6% had attained no more than secondary level of education. In the univariate analysis, total NMSs burden, age, gender, subsequent visit, Hoehn and Yahr staging, disease duration and UPDRSm score were individually predictive of change in the Parkinson’s Disease Questionnaire Summary Index score from baseline to follow-up visit. However, in the multivariate analysis, total NMSs burden signiﬁcantly predicted the QoL scores whilst motor scores did not. Speciﬁcally, NMS domains 2 (sleep/fatigue), 3 (mood/apathy) and 5 (attention/memory) were most signiﬁcantly predictive of QoL change.\nConclusion: Unlike motor disabilities, NMSs burden, in particular sleep, mood and attention, have a signiﬁcant impact on the QoL of PD patients over a 2-year follow-up period.","container-title":"European Journal of Neurology","DOI":"10.1111/ene.12950","ISSN":"13515101","issue":"5","journalAbbreviation":"Eur J Neurol","language":"en","page":"854-860","source":"DOI.org (Crossref)","title":"The impact of non-motor symptoms on the quality of life of Parkinson's disease patients: a longitudinal study","title-short":"The impact of non-motor symptoms on the quality of life of Parkinson's disease patients","volume":"23","author":[{"family":"Prakash","given":"K. M."},{"family":"Nadkarni","given":"N. V."},{"family":"Lye","given":"W.-K."},{"family":"Yong","given":"M.-H."},{"family":"Tan","given":"E.-K."}],"issued":{"date-parts":[["2016",5]]}}}],"schema":"https://github.com/citation-style-language/schema/raw/master/csl-citation.json"} </w:instrText>
      </w:r>
      <w:r w:rsidR="00000368" w:rsidRPr="000C03D8">
        <w:rPr>
          <w:rFonts w:ascii="Times New Roman" w:hAnsi="Times New Roman" w:cs="Times New Roman"/>
          <w:sz w:val="24"/>
          <w:szCs w:val="24"/>
        </w:rPr>
        <w:fldChar w:fldCharType="separate"/>
      </w:r>
      <w:r w:rsidR="00000368" w:rsidRPr="000C03D8">
        <w:rPr>
          <w:rFonts w:ascii="Times New Roman" w:hAnsi="Times New Roman" w:cs="Times New Roman"/>
          <w:sz w:val="24"/>
          <w:szCs w:val="24"/>
        </w:rPr>
        <w:t>(Chaudhuri &amp; Schapira, 2009; Prakash et al., 2016)</w:t>
      </w:r>
      <w:r w:rsidR="00000368" w:rsidRPr="000C03D8">
        <w:rPr>
          <w:rFonts w:ascii="Times New Roman" w:hAnsi="Times New Roman" w:cs="Times New Roman"/>
          <w:sz w:val="24"/>
          <w:szCs w:val="24"/>
        </w:rPr>
        <w:fldChar w:fldCharType="end"/>
      </w:r>
      <w:r w:rsidR="00000368" w:rsidRPr="000C03D8">
        <w:rPr>
          <w:rFonts w:ascii="Times New Roman" w:hAnsi="Times New Roman" w:cs="Times New Roman"/>
          <w:sz w:val="24"/>
          <w:szCs w:val="24"/>
        </w:rPr>
        <w:t xml:space="preserve">. </w:t>
      </w:r>
    </w:p>
    <w:p w14:paraId="1D3D85C5" w14:textId="77777777" w:rsidR="000D188D" w:rsidRPr="000C03D8" w:rsidRDefault="003F42FA"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Auch nachdem</w:t>
      </w:r>
      <w:r w:rsidR="00823F52" w:rsidRPr="000C03D8">
        <w:rPr>
          <w:rFonts w:ascii="Times New Roman" w:hAnsi="Times New Roman" w:cs="Times New Roman"/>
          <w:sz w:val="24"/>
          <w:szCs w:val="24"/>
        </w:rPr>
        <w:t xml:space="preserve"> nicht-motorische Aspekte</w:t>
      </w:r>
      <w:r w:rsidRPr="000C03D8">
        <w:rPr>
          <w:rFonts w:ascii="Times New Roman" w:hAnsi="Times New Roman" w:cs="Times New Roman"/>
          <w:sz w:val="24"/>
          <w:szCs w:val="24"/>
        </w:rPr>
        <w:t xml:space="preserve"> deutlich mehr berücksichtigt wu</w:t>
      </w:r>
      <w:r w:rsidR="00823F52" w:rsidRPr="000C03D8">
        <w:rPr>
          <w:rFonts w:ascii="Times New Roman" w:hAnsi="Times New Roman" w:cs="Times New Roman"/>
          <w:sz w:val="24"/>
          <w:szCs w:val="24"/>
        </w:rPr>
        <w:t>rden</w:t>
      </w:r>
      <w:r w:rsidR="00EF5196" w:rsidRPr="000C03D8">
        <w:rPr>
          <w:rFonts w:ascii="Times New Roman" w:hAnsi="Times New Roman" w:cs="Times New Roman"/>
          <w:sz w:val="24"/>
          <w:szCs w:val="24"/>
        </w:rPr>
        <w:t xml:space="preserve"> als früher</w:t>
      </w:r>
      <w:r w:rsidR="00823F52" w:rsidRPr="000C03D8">
        <w:rPr>
          <w:rFonts w:ascii="Times New Roman" w:hAnsi="Times New Roman" w:cs="Times New Roman"/>
          <w:sz w:val="24"/>
          <w:szCs w:val="24"/>
        </w:rPr>
        <w:t>, machen die motorischen Symptome immer noch einen großen Teil der eingeschränkten Lebensqualität von Patient*innen mit Morbus Par</w:t>
      </w:r>
      <w:r w:rsidR="00A546EE" w:rsidRPr="000C03D8">
        <w:rPr>
          <w:rFonts w:ascii="Times New Roman" w:hAnsi="Times New Roman" w:cs="Times New Roman"/>
          <w:sz w:val="24"/>
          <w:szCs w:val="24"/>
        </w:rPr>
        <w:t xml:space="preserve">kinson aus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{"citationID":"GuH0GMqU","properties":{"formattedCitation":"(Rahman et al., 2008)","plainCitation":"(Rahman et al., 2008)","noteIndex":0},"citationItems":[{"id":49,"uris":["http://zotero.org/users/local/AhaM3qLx/items/GXFKVMED"],"itemData":{"id":49,"type":"article-journal","container-title":"Movement Disorders","DOI":"10.1002/mds.21667","ISSN":"08853185, 15318257","issue":"10","journalAbbreviation":"Mov Disord.","language":"en","page":"1428-1434","source":"DOI.org (Crossref)","title":"Quality of life in Parkinson's disease: The relative importance of the symptoms","title-short":"Quality of life in Parkinson's disease","volume":"23","author":[{"family":"Rahman","given":"Shibley"},{"family":"Griffin","given":"Harry J."},{"family":"Quinn","given":"Niall P."},{"family":"Jahanshahi","given":"Marjan"}],"issued":{"date-parts":[["2008",7,30]]}}}],"schema":"https://github.com/citation-style-language/schema/raw/master/csl-citation.json"}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(Rahman et al., 2008)</w:t>
      </w:r>
      <w:r w:rsidR="00A546EE" w:rsidRPr="000C03D8">
        <w:rPr>
          <w:rFonts w:ascii="Times New Roman" w:hAnsi="Times New Roman" w:cs="Times New Roman"/>
          <w:sz w:val="24"/>
          <w:szCs w:val="24"/>
        </w:rPr>
        <w:fldChar w:fldCharType="end"/>
      </w:r>
      <w:r w:rsidR="00823F52" w:rsidRPr="000C03D8">
        <w:rPr>
          <w:rFonts w:ascii="Times New Roman" w:hAnsi="Times New Roman" w:cs="Times New Roman"/>
          <w:sz w:val="24"/>
          <w:szCs w:val="24"/>
        </w:rPr>
        <w:t>.</w:t>
      </w:r>
      <w:r w:rsidR="00A81F12" w:rsidRPr="000C03D8">
        <w:rPr>
          <w:rFonts w:ascii="Times New Roman" w:hAnsi="Times New Roman" w:cs="Times New Roman"/>
          <w:sz w:val="24"/>
          <w:szCs w:val="24"/>
        </w:rPr>
        <w:t xml:space="preserve"> </w:t>
      </w:r>
      <w:r w:rsidR="00823F52" w:rsidRPr="000C03D8">
        <w:rPr>
          <w:rFonts w:ascii="Times New Roman" w:hAnsi="Times New Roman" w:cs="Times New Roman"/>
          <w:sz w:val="24"/>
          <w:szCs w:val="24"/>
        </w:rPr>
        <w:t>Das liegt vor Allem an der eingeschränkten Mobilität, der Schwierigkeit</w:t>
      </w:r>
      <w:r w:rsidR="00F45874" w:rsidRPr="000C03D8">
        <w:rPr>
          <w:rFonts w:ascii="Times New Roman" w:hAnsi="Times New Roman" w:cs="Times New Roman"/>
          <w:sz w:val="24"/>
          <w:szCs w:val="24"/>
        </w:rPr>
        <w:t>,</w:t>
      </w:r>
      <w:r w:rsidR="00823F52" w:rsidRPr="000C03D8">
        <w:rPr>
          <w:rFonts w:ascii="Times New Roman" w:hAnsi="Times New Roman" w:cs="Times New Roman"/>
          <w:sz w:val="24"/>
          <w:szCs w:val="24"/>
        </w:rPr>
        <w:t xml:space="preserve"> sich eigenständig anzuziehen</w:t>
      </w:r>
      <w:r w:rsidR="00F45874" w:rsidRPr="000C03D8">
        <w:rPr>
          <w:rFonts w:ascii="Times New Roman" w:hAnsi="Times New Roman" w:cs="Times New Roman"/>
          <w:sz w:val="24"/>
          <w:szCs w:val="24"/>
        </w:rPr>
        <w:t>,</w:t>
      </w:r>
      <w:r w:rsidR="00823F52" w:rsidRPr="000C03D8">
        <w:rPr>
          <w:rFonts w:ascii="Times New Roman" w:hAnsi="Times New Roman" w:cs="Times New Roman"/>
          <w:sz w:val="24"/>
          <w:szCs w:val="24"/>
        </w:rPr>
        <w:t xml:space="preserve"> und </w:t>
      </w:r>
      <w:r w:rsidR="00F45874" w:rsidRPr="000C03D8">
        <w:rPr>
          <w:rFonts w:ascii="Times New Roman" w:hAnsi="Times New Roman" w:cs="Times New Roman"/>
          <w:sz w:val="24"/>
          <w:szCs w:val="24"/>
        </w:rPr>
        <w:t xml:space="preserve">der erhöhten Gefahr hinzufallen. Ein Ruhetremor hingegen scheint einen eher niedrigeren Einfluss auf die Lebensqualität zu haben (Gomez-Esteban et al., 2007). </w:t>
      </w:r>
      <w:r w:rsidR="00EF5196" w:rsidRPr="000C03D8">
        <w:rPr>
          <w:rFonts w:ascii="Times New Roman" w:hAnsi="Times New Roman" w:cs="Times New Roman"/>
          <w:sz w:val="24"/>
          <w:szCs w:val="24"/>
        </w:rPr>
        <w:t>Insgesamt ist</w:t>
      </w:r>
      <w:r w:rsidR="00823F52" w:rsidRPr="000C03D8">
        <w:rPr>
          <w:rFonts w:ascii="Times New Roman" w:hAnsi="Times New Roman" w:cs="Times New Roman"/>
          <w:sz w:val="24"/>
          <w:szCs w:val="24"/>
        </w:rPr>
        <w:t xml:space="preserve"> </w:t>
      </w:r>
      <w:r w:rsidR="00EF5196" w:rsidRPr="000C03D8">
        <w:rPr>
          <w:rFonts w:ascii="Times New Roman" w:hAnsi="Times New Roman" w:cs="Times New Roman"/>
          <w:sz w:val="24"/>
          <w:szCs w:val="24"/>
        </w:rPr>
        <w:t>d</w:t>
      </w:r>
      <w:r w:rsidR="00C704AE" w:rsidRPr="000C03D8">
        <w:rPr>
          <w:rFonts w:ascii="Times New Roman" w:hAnsi="Times New Roman" w:cs="Times New Roman"/>
          <w:sz w:val="24"/>
          <w:szCs w:val="24"/>
        </w:rPr>
        <w:t>ie Verringerung de</w:t>
      </w:r>
      <w:r w:rsidR="00EF5196" w:rsidRPr="000C03D8">
        <w:rPr>
          <w:rFonts w:ascii="Times New Roman" w:hAnsi="Times New Roman" w:cs="Times New Roman"/>
          <w:sz w:val="24"/>
          <w:szCs w:val="24"/>
        </w:rPr>
        <w:t>r motorischen Symptome</w:t>
      </w:r>
      <w:r w:rsidR="00C704AE" w:rsidRPr="000C03D8">
        <w:rPr>
          <w:rFonts w:ascii="Times New Roman" w:hAnsi="Times New Roman" w:cs="Times New Roman"/>
          <w:sz w:val="24"/>
          <w:szCs w:val="24"/>
        </w:rPr>
        <w:t xml:space="preserve"> weiterhin ein </w:t>
      </w:r>
      <w:r w:rsidR="00C6070B" w:rsidRPr="000C03D8">
        <w:rPr>
          <w:rFonts w:ascii="Times New Roman" w:hAnsi="Times New Roman" w:cs="Times New Roman"/>
          <w:sz w:val="24"/>
          <w:szCs w:val="24"/>
        </w:rPr>
        <w:t xml:space="preserve">entscheidender </w:t>
      </w:r>
      <w:r w:rsidR="00C704AE" w:rsidRPr="000C03D8">
        <w:rPr>
          <w:rFonts w:ascii="Times New Roman" w:hAnsi="Times New Roman" w:cs="Times New Roman"/>
          <w:sz w:val="24"/>
          <w:szCs w:val="24"/>
        </w:rPr>
        <w:t>Bestandteil der Behandlung von Morbus Parkinson und sollte in der klinischen Forschung</w:t>
      </w:r>
      <w:r w:rsidR="00064BC6" w:rsidRPr="000C03D8">
        <w:rPr>
          <w:rFonts w:ascii="Times New Roman" w:hAnsi="Times New Roman" w:cs="Times New Roman"/>
          <w:sz w:val="24"/>
          <w:szCs w:val="24"/>
        </w:rPr>
        <w:t xml:space="preserve"> immer noch</w:t>
      </w:r>
      <w:r w:rsidR="00C704AE" w:rsidRPr="000C03D8">
        <w:rPr>
          <w:rFonts w:ascii="Times New Roman" w:hAnsi="Times New Roman" w:cs="Times New Roman"/>
          <w:sz w:val="24"/>
          <w:szCs w:val="24"/>
        </w:rPr>
        <w:t xml:space="preserve"> tiefgründiger untersucht werden, um Verbesserungen der</w:t>
      </w:r>
      <w:r w:rsidR="00160570">
        <w:rPr>
          <w:rFonts w:ascii="Times New Roman" w:hAnsi="Times New Roman" w:cs="Times New Roman"/>
          <w:sz w:val="24"/>
          <w:szCs w:val="24"/>
        </w:rPr>
        <w:t xml:space="preserve"> bereits vorhandenen Behandlungsm</w:t>
      </w:r>
      <w:r w:rsidR="00C704AE" w:rsidRPr="000C03D8">
        <w:rPr>
          <w:rFonts w:ascii="Times New Roman" w:hAnsi="Times New Roman" w:cs="Times New Roman"/>
          <w:sz w:val="24"/>
          <w:szCs w:val="24"/>
        </w:rPr>
        <w:t xml:space="preserve">ethoden zu ermöglichen. </w:t>
      </w:r>
      <w:r w:rsidR="00823F52" w:rsidRPr="000C03D8">
        <w:rPr>
          <w:rFonts w:ascii="Times New Roman" w:hAnsi="Times New Roman" w:cs="Times New Roman"/>
          <w:sz w:val="24"/>
          <w:szCs w:val="24"/>
        </w:rPr>
        <w:t xml:space="preserve"> </w:t>
      </w:r>
      <w:r w:rsidR="00084A45" w:rsidRPr="000C03D8">
        <w:rPr>
          <w:rFonts w:ascii="Times New Roman" w:hAnsi="Times New Roman" w:cs="Times New Roman"/>
          <w:sz w:val="24"/>
          <w:szCs w:val="24"/>
        </w:rPr>
        <w:t xml:space="preserve">  </w:t>
      </w:r>
    </w:p>
    <w:p w14:paraId="5C418BB0" w14:textId="77777777" w:rsidR="000D188D" w:rsidRPr="000C03D8" w:rsidRDefault="000D188D" w:rsidP="00337758">
      <w:pPr>
        <w:pStyle w:val="Heading2"/>
        <w:spacing w:line="480" w:lineRule="auto"/>
        <w:jc w:val="both"/>
        <w:rPr>
          <w:rFonts w:ascii="Times New Roman" w:hAnsi="Times New Roman" w:cs="Times New Roman"/>
          <w:b/>
          <w:color w:val="auto"/>
          <w:sz w:val="28"/>
          <w:szCs w:val="28"/>
        </w:rPr>
      </w:pPr>
      <w:bookmarkStart w:id="13" w:name="_Toc102231153"/>
      <w:r w:rsidRPr="000C03D8">
        <w:rPr>
          <w:rFonts w:ascii="Times New Roman" w:hAnsi="Times New Roman" w:cs="Times New Roman"/>
          <w:b/>
          <w:color w:val="auto"/>
          <w:sz w:val="28"/>
          <w:szCs w:val="28"/>
        </w:rPr>
        <w:t>1.2 Pathophysiologie</w:t>
      </w:r>
      <w:r w:rsidR="006045B8" w:rsidRPr="000C03D8">
        <w:rPr>
          <w:rFonts w:ascii="Times New Roman" w:hAnsi="Times New Roman" w:cs="Times New Roman"/>
          <w:b/>
          <w:color w:val="auto"/>
          <w:sz w:val="28"/>
          <w:szCs w:val="28"/>
        </w:rPr>
        <w:t xml:space="preserve"> von Morbus Parkinson</w:t>
      </w:r>
      <w:bookmarkEnd w:id="13"/>
    </w:p>
    <w:p w14:paraId="5998D6D2" w14:textId="77777777" w:rsidR="00D7004D" w:rsidRPr="000C03D8" w:rsidRDefault="000D188D"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Bereits seit 1919 ist es bekannt, dass ein Abbau von Zellen in der Substantia Nigra für die Entstehung von Morbus Parkinson verantwortlich ist</w:t>
      </w:r>
      <w:r w:rsidR="006B65CD" w:rsidRPr="000C03D8">
        <w:rPr>
          <w:rFonts w:ascii="Times New Roman" w:hAnsi="Times New Roman" w:cs="Times New Roman"/>
          <w:sz w:val="24"/>
          <w:szCs w:val="24"/>
        </w:rPr>
        <w:t xml:space="preserve"> und</w:t>
      </w:r>
      <w:r w:rsidRPr="000C03D8">
        <w:rPr>
          <w:rFonts w:ascii="Times New Roman" w:hAnsi="Times New Roman" w:cs="Times New Roman"/>
          <w:sz w:val="24"/>
          <w:szCs w:val="24"/>
        </w:rPr>
        <w:t xml:space="preserve"> 1957 wurde erkannt, dass der </w:t>
      </w:r>
      <w:r w:rsidRPr="000C03D8">
        <w:rPr>
          <w:rFonts w:ascii="Times New Roman" w:hAnsi="Times New Roman" w:cs="Times New Roman"/>
          <w:sz w:val="24"/>
          <w:szCs w:val="24"/>
        </w:rPr>
        <w:lastRenderedPageBreak/>
        <w:t>Neurotransmitter Dopamin dabei eine entscheidende Rolle spielt</w:t>
      </w:r>
      <w:r w:rsidR="006B65CD" w:rsidRPr="000C03D8">
        <w:rPr>
          <w:rFonts w:ascii="Times New Roman" w:hAnsi="Times New Roman" w:cs="Times New Roman"/>
          <w:sz w:val="24"/>
          <w:szCs w:val="24"/>
        </w:rPr>
        <w:t xml:space="preserve"> </w:t>
      </w:r>
      <w:r w:rsidR="006B65CD" w:rsidRPr="000C03D8">
        <w:rPr>
          <w:rFonts w:ascii="Times New Roman" w:hAnsi="Times New Roman" w:cs="Times New Roman"/>
          <w:sz w:val="24"/>
          <w:szCs w:val="24"/>
        </w:rPr>
        <w:fldChar w:fldCharType="begin"/>
      </w:r>
      <w:r w:rsidR="006B65CD" w:rsidRPr="000C03D8">
        <w:rPr>
          <w:rFonts w:ascii="Times New Roman" w:hAnsi="Times New Roman" w:cs="Times New Roman"/>
          <w:sz w:val="24"/>
          <w:szCs w:val="24"/>
        </w:rPr>
        <w:instrText xml:space="preserve"> ADDIN ZOTERO_ITEM CSL_CITATION {"citationID":"PLgQpI4e","properties":{"formattedCitation":"(Jankovic,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6B65CD" w:rsidRPr="000C03D8">
        <w:rPr>
          <w:rFonts w:ascii="Times New Roman" w:hAnsi="Times New Roman" w:cs="Times New Roman"/>
          <w:sz w:val="24"/>
          <w:szCs w:val="24"/>
        </w:rPr>
        <w:fldChar w:fldCharType="separate"/>
      </w:r>
      <w:r w:rsidR="006B65CD" w:rsidRPr="000C03D8">
        <w:rPr>
          <w:rFonts w:ascii="Times New Roman" w:hAnsi="Times New Roman" w:cs="Times New Roman"/>
          <w:sz w:val="24"/>
          <w:szCs w:val="24"/>
        </w:rPr>
        <w:t>(Jankovic, 2008)</w:t>
      </w:r>
      <w:r w:rsidR="006B65CD" w:rsidRPr="000C03D8">
        <w:rPr>
          <w:rFonts w:ascii="Times New Roman" w:hAnsi="Times New Roman" w:cs="Times New Roman"/>
          <w:sz w:val="24"/>
          <w:szCs w:val="24"/>
        </w:rPr>
        <w:fldChar w:fldCharType="end"/>
      </w:r>
      <w:r w:rsidRPr="000C03D8">
        <w:rPr>
          <w:rFonts w:ascii="Times New Roman" w:hAnsi="Times New Roman" w:cs="Times New Roman"/>
          <w:sz w:val="24"/>
          <w:szCs w:val="24"/>
        </w:rPr>
        <w:t>. Heutzutage gilt der Verlust von pigmentierten dopaminergen Neuronen in bestimmten Bereichen der Substantia Nigra als wichtig</w:t>
      </w:r>
      <w:r w:rsidR="00DB7C45" w:rsidRPr="000C03D8">
        <w:rPr>
          <w:rFonts w:ascii="Times New Roman" w:hAnsi="Times New Roman" w:cs="Times New Roman"/>
          <w:sz w:val="24"/>
          <w:szCs w:val="24"/>
        </w:rPr>
        <w:t>er Hinweis auf Morbu</w:t>
      </w:r>
      <w:r w:rsidR="00A546EE" w:rsidRPr="000C03D8">
        <w:rPr>
          <w:rFonts w:ascii="Times New Roman" w:hAnsi="Times New Roman" w:cs="Times New Roman"/>
          <w:sz w:val="24"/>
          <w:szCs w:val="24"/>
        </w:rPr>
        <w:t xml:space="preserve">s Parkinson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{"citationID":"6VvQFolN","properties":{"formattedCitation":"(Poewe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DB7C45"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Tritt dies zusammen mit einer weitverbreiteten intrazellulären Ansammlung des Proteins </w:t>
      </w:r>
      <w:r w:rsidRPr="000C03D8">
        <w:rPr>
          <w:rFonts w:ascii="Times New Roman" w:hAnsi="Times New Roman" w:cs="Times New Roman"/>
          <w:bCs/>
          <w:sz w:val="24"/>
          <w:szCs w:val="24"/>
        </w:rPr>
        <w:t>α</w:t>
      </w:r>
      <w:r w:rsidRPr="000C03D8">
        <w:rPr>
          <w:rFonts w:ascii="Times New Roman" w:hAnsi="Times New Roman" w:cs="Times New Roman"/>
          <w:sz w:val="24"/>
          <w:szCs w:val="24"/>
        </w:rPr>
        <w:t>-</w:t>
      </w:r>
      <w:proofErr w:type="spellStart"/>
      <w:r w:rsidRPr="000C03D8">
        <w:rPr>
          <w:rFonts w:ascii="Times New Roman" w:hAnsi="Times New Roman" w:cs="Times New Roman"/>
          <w:sz w:val="24"/>
          <w:szCs w:val="24"/>
        </w:rPr>
        <w:t>Synuklein</w:t>
      </w:r>
      <w:proofErr w:type="spellEnd"/>
      <w:r w:rsidRPr="000C03D8">
        <w:rPr>
          <w:rFonts w:ascii="Times New Roman" w:hAnsi="Times New Roman" w:cs="Times New Roman"/>
          <w:sz w:val="24"/>
          <w:szCs w:val="24"/>
        </w:rPr>
        <w:t xml:space="preserve"> in den Neuronen auf, kann eine definitive Diagnose für M</w:t>
      </w:r>
      <w:r w:rsidR="00DB7C45" w:rsidRPr="000C03D8">
        <w:rPr>
          <w:rFonts w:ascii="Times New Roman" w:hAnsi="Times New Roman" w:cs="Times New Roman"/>
          <w:sz w:val="24"/>
          <w:szCs w:val="24"/>
        </w:rPr>
        <w:t>orbus Parkinson gestellt werden.</w:t>
      </w:r>
      <w:r w:rsidR="008F6B7C" w:rsidRPr="000C03D8">
        <w:rPr>
          <w:rFonts w:ascii="Times New Roman" w:hAnsi="Times New Roman" w:cs="Times New Roman"/>
          <w:sz w:val="24"/>
          <w:szCs w:val="24"/>
        </w:rPr>
        <w:t xml:space="preserve"> Grundsätzlich scheinen eine abweichende Anhäufung von </w:t>
      </w:r>
      <w:r w:rsidR="008F6B7C" w:rsidRPr="000C03D8">
        <w:rPr>
          <w:rFonts w:ascii="Times New Roman" w:hAnsi="Times New Roman" w:cs="Times New Roman"/>
          <w:bCs/>
          <w:sz w:val="24"/>
          <w:szCs w:val="24"/>
        </w:rPr>
        <w:t>α</w:t>
      </w:r>
      <w:r w:rsidR="008F6B7C" w:rsidRPr="000C03D8">
        <w:rPr>
          <w:rFonts w:ascii="Times New Roman" w:hAnsi="Times New Roman" w:cs="Times New Roman"/>
          <w:sz w:val="24"/>
          <w:szCs w:val="24"/>
        </w:rPr>
        <w:t>-</w:t>
      </w:r>
      <w:proofErr w:type="spellStart"/>
      <w:r w:rsidR="008F6B7C" w:rsidRPr="000C03D8">
        <w:rPr>
          <w:rFonts w:ascii="Times New Roman" w:hAnsi="Times New Roman" w:cs="Times New Roman"/>
          <w:sz w:val="24"/>
          <w:szCs w:val="24"/>
        </w:rPr>
        <w:t>Synuklein</w:t>
      </w:r>
      <w:proofErr w:type="spellEnd"/>
      <w:r w:rsidR="008F6B7C" w:rsidRPr="000C03D8">
        <w:rPr>
          <w:rFonts w:ascii="Times New Roman" w:hAnsi="Times New Roman" w:cs="Times New Roman"/>
          <w:sz w:val="24"/>
          <w:szCs w:val="24"/>
        </w:rPr>
        <w:t xml:space="preserve">, eine Dysfunktion der Mitochondrien, oxidativer Stress, </w:t>
      </w:r>
      <w:proofErr w:type="spellStart"/>
      <w:r w:rsidR="008F6B7C" w:rsidRPr="000C03D8">
        <w:rPr>
          <w:rFonts w:ascii="Times New Roman" w:hAnsi="Times New Roman" w:cs="Times New Roman"/>
          <w:sz w:val="24"/>
          <w:szCs w:val="24"/>
        </w:rPr>
        <w:t>Neuroinflammation</w:t>
      </w:r>
      <w:proofErr w:type="spellEnd"/>
      <w:r w:rsidR="008F6B7C" w:rsidRPr="000C03D8">
        <w:rPr>
          <w:rFonts w:ascii="Times New Roman" w:hAnsi="Times New Roman" w:cs="Times New Roman"/>
          <w:sz w:val="24"/>
          <w:szCs w:val="24"/>
        </w:rPr>
        <w:t xml:space="preserve"> und die Interaktion zwischen all diesen Faktoren, Ursachen für die Pathophysiologie von Morbus Parkin</w:t>
      </w:r>
      <w:r w:rsidR="00A546EE" w:rsidRPr="000C03D8">
        <w:rPr>
          <w:rFonts w:ascii="Times New Roman" w:hAnsi="Times New Roman" w:cs="Times New Roman"/>
          <w:sz w:val="24"/>
          <w:szCs w:val="24"/>
        </w:rPr>
        <w:t xml:space="preserve">son zu sein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{"citationID":"c7fYs9Li","properties":{"formattedCitation":"(Poewe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8F6B7C" w:rsidRPr="000C03D8">
        <w:rPr>
          <w:rFonts w:ascii="Times New Roman" w:hAnsi="Times New Roman" w:cs="Times New Roman"/>
          <w:sz w:val="24"/>
          <w:szCs w:val="24"/>
        </w:rPr>
        <w:t>. Diese Mechanismen führen zu einem Beschleunigten Abste</w:t>
      </w:r>
      <w:r w:rsidR="00A546EE" w:rsidRPr="000C03D8">
        <w:rPr>
          <w:rFonts w:ascii="Times New Roman" w:hAnsi="Times New Roman" w:cs="Times New Roman"/>
          <w:sz w:val="24"/>
          <w:szCs w:val="24"/>
        </w:rPr>
        <w:t xml:space="preserve">rben von dopaminergen Neuronen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{"citationID":"XPRATIw4","properties":{"formattedCitation":"(Bloem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(Bloem et al., 2021)</w:t>
      </w:r>
      <w:r w:rsidR="00A546EE" w:rsidRPr="000C03D8">
        <w:rPr>
          <w:rFonts w:ascii="Times New Roman" w:hAnsi="Times New Roman" w:cs="Times New Roman"/>
          <w:sz w:val="24"/>
          <w:szCs w:val="24"/>
        </w:rPr>
        <w:fldChar w:fldCharType="end"/>
      </w:r>
      <w:r w:rsidR="004B3024" w:rsidRPr="000C03D8">
        <w:rPr>
          <w:rFonts w:ascii="Times New Roman" w:hAnsi="Times New Roman" w:cs="Times New Roman"/>
          <w:sz w:val="24"/>
          <w:szCs w:val="24"/>
        </w:rPr>
        <w:t>.</w:t>
      </w:r>
      <w:r w:rsidR="008F6B7C" w:rsidRPr="000C03D8">
        <w:rPr>
          <w:rFonts w:ascii="Times New Roman" w:hAnsi="Times New Roman" w:cs="Times New Roman"/>
          <w:sz w:val="24"/>
          <w:szCs w:val="24"/>
        </w:rPr>
        <w:t xml:space="preserve"> </w:t>
      </w:r>
      <w:r w:rsidR="00217D73" w:rsidRPr="000C03D8">
        <w:rPr>
          <w:rFonts w:ascii="Times New Roman" w:hAnsi="Times New Roman" w:cs="Times New Roman"/>
          <w:sz w:val="24"/>
          <w:szCs w:val="24"/>
        </w:rPr>
        <w:t xml:space="preserve">Einige nicht-motorischen Symptome scheinen ebenfalls mit der Veränderung der Dopaminausschüttung zusammenzuhängen, viele jedoch auch nicht </w:t>
      </w:r>
      <w:r w:rsidR="00217D73" w:rsidRPr="000C03D8">
        <w:rPr>
          <w:rFonts w:ascii="Times New Roman" w:hAnsi="Times New Roman" w:cs="Times New Roman"/>
          <w:sz w:val="24"/>
          <w:szCs w:val="24"/>
        </w:rPr>
        <w:fldChar w:fldCharType="begin"/>
      </w:r>
      <w:r w:rsidR="00217D73" w:rsidRPr="000C03D8">
        <w:rPr>
          <w:rFonts w:ascii="Times New Roman" w:hAnsi="Times New Roman" w:cs="Times New Roman"/>
          <w:sz w:val="24"/>
          <w:szCs w:val="24"/>
        </w:rPr>
        <w:instrText xml:space="preserve"> ADDIN ZOTERO_ITEM CSL_CITATION {"citationID":"6B6Y8Yk3","properties":{"formattedCitation":"(Chaudhuri &amp; Schapira, 2009)","plainCitation":"(Chaudhuri &amp; Schapira, 2009)","noteIndex":0},"citationItems":[{"id":133,"uris":["http://zotero.org/users/local/AhaM3qLx/items/9Q9YMIVQ"],"itemData":{"id":133,"type":"article-journal","container-title":"The Lancet Neurology","DOI":"10.1016/S1474-4422(09)70068-7","ISSN":"14744422","issue":"5","journalAbbreviation":"The Lancet Neurology","language":"en","page":"464-474","source":"DOI.org (Crossref)","title":"Non-motor symptoms of Parkinson's disease: dopaminergic pathophysiology and treatment","title-short":"Non-motor symptoms of Parkinson's disease","volume":"8","author":[{"family":"Chaudhuri","given":"K Ray"},{"family":"Schapira","given":"Anthony HV"}],"issued":{"date-parts":[["2009",5]]}}}],"schema":"https://github.com/citation-style-language/schema/raw/master/csl-citation.json"} </w:instrText>
      </w:r>
      <w:r w:rsidR="00217D73" w:rsidRPr="000C03D8">
        <w:rPr>
          <w:rFonts w:ascii="Times New Roman" w:hAnsi="Times New Roman" w:cs="Times New Roman"/>
          <w:sz w:val="24"/>
          <w:szCs w:val="24"/>
        </w:rPr>
        <w:fldChar w:fldCharType="separate"/>
      </w:r>
      <w:r w:rsidR="00217D73" w:rsidRPr="000C03D8">
        <w:rPr>
          <w:rFonts w:ascii="Times New Roman" w:hAnsi="Times New Roman" w:cs="Times New Roman"/>
          <w:sz w:val="24"/>
          <w:szCs w:val="24"/>
        </w:rPr>
        <w:t>(Chaudhuri &amp; Schapira, 2009)</w:t>
      </w:r>
      <w:r w:rsidR="00217D73" w:rsidRPr="000C03D8">
        <w:rPr>
          <w:rFonts w:ascii="Times New Roman" w:hAnsi="Times New Roman" w:cs="Times New Roman"/>
          <w:sz w:val="24"/>
          <w:szCs w:val="24"/>
        </w:rPr>
        <w:fldChar w:fldCharType="end"/>
      </w:r>
      <w:r w:rsidR="00217D73" w:rsidRPr="000C03D8">
        <w:rPr>
          <w:rFonts w:ascii="Times New Roman" w:hAnsi="Times New Roman" w:cs="Times New Roman"/>
          <w:sz w:val="24"/>
          <w:szCs w:val="24"/>
        </w:rPr>
        <w:t xml:space="preserve">. </w:t>
      </w:r>
      <w:r w:rsidR="00D7004D" w:rsidRPr="000C03D8">
        <w:rPr>
          <w:rFonts w:ascii="Times New Roman" w:hAnsi="Times New Roman" w:cs="Times New Roman"/>
          <w:sz w:val="24"/>
          <w:szCs w:val="24"/>
        </w:rPr>
        <w:t xml:space="preserve"> </w:t>
      </w:r>
    </w:p>
    <w:p w14:paraId="5776281B" w14:textId="77777777" w:rsidR="00C269DB" w:rsidRPr="000C03D8" w:rsidRDefault="000D188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Verschaltungen zwischen den Basalganglien, dem Thalamus </w:t>
      </w:r>
      <w:r w:rsidR="00FE684F" w:rsidRPr="000C03D8">
        <w:rPr>
          <w:rFonts w:ascii="Times New Roman" w:hAnsi="Times New Roman" w:cs="Times New Roman"/>
          <w:sz w:val="24"/>
          <w:szCs w:val="24"/>
        </w:rPr>
        <w:t xml:space="preserve">und dem motorischen Kortex haben wichtige Funktionen bei der Kontrolle von Handlungen </w:t>
      </w:r>
      <w:r w:rsidR="00DB7C45" w:rsidRPr="000C03D8">
        <w:rPr>
          <w:rFonts w:ascii="Times New Roman" w:hAnsi="Times New Roman" w:cs="Times New Roman"/>
          <w:sz w:val="24"/>
          <w:szCs w:val="24"/>
        </w:rPr>
        <w:t>und zielgerichtete</w:t>
      </w:r>
      <w:r w:rsidR="00A546EE" w:rsidRPr="000C03D8">
        <w:rPr>
          <w:rFonts w:ascii="Times New Roman" w:hAnsi="Times New Roman" w:cs="Times New Roman"/>
          <w:sz w:val="24"/>
          <w:szCs w:val="24"/>
        </w:rPr>
        <w:t xml:space="preserve">m Verhalten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{"citationID":"dELQrR8P","properties":{"formattedCitation":"(Poewe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DB7C45" w:rsidRPr="000C03D8">
        <w:rPr>
          <w:rFonts w:ascii="Times New Roman" w:hAnsi="Times New Roman" w:cs="Times New Roman"/>
          <w:sz w:val="24"/>
          <w:szCs w:val="24"/>
        </w:rPr>
        <w:t xml:space="preserve">. </w:t>
      </w:r>
      <w:r w:rsidR="006B65CD" w:rsidRPr="000C03D8">
        <w:rPr>
          <w:rFonts w:ascii="Times New Roman" w:hAnsi="Times New Roman" w:cs="Times New Roman"/>
          <w:sz w:val="24"/>
          <w:szCs w:val="24"/>
        </w:rPr>
        <w:t xml:space="preserve">In der Übersicht von </w:t>
      </w:r>
      <w:r w:rsidR="006B65CD" w:rsidRPr="000C03D8">
        <w:rPr>
          <w:rFonts w:ascii="Times New Roman" w:hAnsi="Times New Roman" w:cs="Times New Roman"/>
          <w:sz w:val="24"/>
          <w:szCs w:val="24"/>
        </w:rPr>
        <w:fldChar w:fldCharType="begin"/>
      </w:r>
      <w:r w:rsidR="00C04EE8" w:rsidRPr="000C03D8">
        <w:rPr>
          <w:rFonts w:ascii="Times New Roman" w:hAnsi="Times New Roman" w:cs="Times New Roman"/>
          <w:sz w:val="24"/>
          <w:szCs w:val="24"/>
        </w:rPr>
        <w:instrText xml:space="preserve"> ADDIN ZOTERO_ITEM CSL_CITATION {"citationID":"jQTf1y8T","properties":{"formattedCitation":"(Poewe et al., 2017)","plainCitation":"(Poewe et al., 2017)","dontUpdate":true,"noteIndex":0},"citationItems":[{"id":48,"uris":["http://zotero.org/users/local/AhaM3qLx/items/7WTVDDFB"],"itemData":{"id":48,"type":"article-journal","abstract":"Parkinson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6B65CD" w:rsidRPr="000C03D8">
        <w:rPr>
          <w:rFonts w:ascii="Times New Roman" w:hAnsi="Times New Roman" w:cs="Times New Roman"/>
          <w:sz w:val="24"/>
          <w:szCs w:val="24"/>
        </w:rPr>
        <w:fldChar w:fldCharType="separate"/>
      </w:r>
      <w:r w:rsidR="009C3907" w:rsidRPr="000C03D8">
        <w:rPr>
          <w:rFonts w:ascii="Times New Roman" w:hAnsi="Times New Roman" w:cs="Times New Roman"/>
          <w:sz w:val="24"/>
          <w:szCs w:val="24"/>
        </w:rPr>
        <w:t>Poewe et al.</w:t>
      </w:r>
      <w:r w:rsidR="006B65CD" w:rsidRPr="000C03D8">
        <w:rPr>
          <w:rFonts w:ascii="Times New Roman" w:hAnsi="Times New Roman" w:cs="Times New Roman"/>
          <w:sz w:val="24"/>
          <w:szCs w:val="24"/>
        </w:rPr>
        <w:t xml:space="preserve"> </w:t>
      </w:r>
      <w:r w:rsidR="009C3907" w:rsidRPr="000C03D8">
        <w:rPr>
          <w:rFonts w:ascii="Times New Roman" w:hAnsi="Times New Roman" w:cs="Times New Roman"/>
          <w:sz w:val="24"/>
          <w:szCs w:val="24"/>
        </w:rPr>
        <w:t>(</w:t>
      </w:r>
      <w:r w:rsidR="006B65CD" w:rsidRPr="000C03D8">
        <w:rPr>
          <w:rFonts w:ascii="Times New Roman" w:hAnsi="Times New Roman" w:cs="Times New Roman"/>
          <w:sz w:val="24"/>
          <w:szCs w:val="24"/>
        </w:rPr>
        <w:t>2017)</w:t>
      </w:r>
      <w:r w:rsidR="006B65CD" w:rsidRPr="000C03D8">
        <w:rPr>
          <w:rFonts w:ascii="Times New Roman" w:hAnsi="Times New Roman" w:cs="Times New Roman"/>
          <w:sz w:val="24"/>
          <w:szCs w:val="24"/>
        </w:rPr>
        <w:fldChar w:fldCharType="end"/>
      </w:r>
      <w:r w:rsidR="00A82E5D" w:rsidRPr="000C03D8">
        <w:rPr>
          <w:rFonts w:ascii="Times New Roman" w:hAnsi="Times New Roman" w:cs="Times New Roman"/>
          <w:sz w:val="24"/>
          <w:szCs w:val="24"/>
        </w:rPr>
        <w:t xml:space="preserve"> wurde beschrieben, dass d</w:t>
      </w:r>
      <w:r w:rsidR="0032010C" w:rsidRPr="000C03D8">
        <w:rPr>
          <w:rFonts w:ascii="Times New Roman" w:hAnsi="Times New Roman" w:cs="Times New Roman"/>
          <w:sz w:val="24"/>
          <w:szCs w:val="24"/>
        </w:rPr>
        <w:t xml:space="preserve">er Verlust von Zellen in der Substantia </w:t>
      </w:r>
      <w:proofErr w:type="spellStart"/>
      <w:r w:rsidR="0032010C" w:rsidRPr="000C03D8">
        <w:rPr>
          <w:rFonts w:ascii="Times New Roman" w:hAnsi="Times New Roman" w:cs="Times New Roman"/>
          <w:sz w:val="24"/>
          <w:szCs w:val="24"/>
        </w:rPr>
        <w:t>nigra</w:t>
      </w:r>
      <w:proofErr w:type="spellEnd"/>
      <w:r w:rsidR="0032010C" w:rsidRPr="000C03D8">
        <w:rPr>
          <w:rFonts w:ascii="Times New Roman" w:hAnsi="Times New Roman" w:cs="Times New Roman"/>
          <w:sz w:val="24"/>
          <w:szCs w:val="24"/>
        </w:rPr>
        <w:t xml:space="preserve"> pars </w:t>
      </w:r>
      <w:proofErr w:type="spellStart"/>
      <w:r w:rsidR="0032010C" w:rsidRPr="000C03D8">
        <w:rPr>
          <w:rFonts w:ascii="Times New Roman" w:hAnsi="Times New Roman" w:cs="Times New Roman"/>
          <w:sz w:val="24"/>
          <w:szCs w:val="24"/>
        </w:rPr>
        <w:t>compacta</w:t>
      </w:r>
      <w:proofErr w:type="spellEnd"/>
      <w:r w:rsidR="0032010C" w:rsidRPr="000C03D8">
        <w:rPr>
          <w:rFonts w:ascii="Times New Roman" w:hAnsi="Times New Roman" w:cs="Times New Roman"/>
          <w:sz w:val="24"/>
          <w:szCs w:val="24"/>
        </w:rPr>
        <w:t xml:space="preserve"> bei </w:t>
      </w:r>
      <w:r w:rsidR="00FE684F" w:rsidRPr="000C03D8">
        <w:rPr>
          <w:rFonts w:ascii="Times New Roman" w:hAnsi="Times New Roman" w:cs="Times New Roman"/>
          <w:sz w:val="24"/>
          <w:szCs w:val="24"/>
        </w:rPr>
        <w:t>Patient*i</w:t>
      </w:r>
      <w:r w:rsidR="00A82E5D" w:rsidRPr="000C03D8">
        <w:rPr>
          <w:rFonts w:ascii="Times New Roman" w:hAnsi="Times New Roman" w:cs="Times New Roman"/>
          <w:sz w:val="24"/>
          <w:szCs w:val="24"/>
        </w:rPr>
        <w:t>nnen mit Morbus Parkinson</w:t>
      </w:r>
      <w:r w:rsidR="0032010C" w:rsidRPr="000C03D8">
        <w:rPr>
          <w:rFonts w:ascii="Times New Roman" w:hAnsi="Times New Roman" w:cs="Times New Roman"/>
          <w:sz w:val="24"/>
          <w:szCs w:val="24"/>
        </w:rPr>
        <w:t xml:space="preserve"> zu</w:t>
      </w:r>
      <w:r w:rsidR="00FE684F" w:rsidRPr="000C03D8">
        <w:rPr>
          <w:rFonts w:ascii="Times New Roman" w:hAnsi="Times New Roman" w:cs="Times New Roman"/>
          <w:sz w:val="24"/>
          <w:szCs w:val="24"/>
        </w:rPr>
        <w:t xml:space="preserve"> eine</w:t>
      </w:r>
      <w:r w:rsidR="0032010C" w:rsidRPr="000C03D8">
        <w:rPr>
          <w:rFonts w:ascii="Times New Roman" w:hAnsi="Times New Roman" w:cs="Times New Roman"/>
          <w:sz w:val="24"/>
          <w:szCs w:val="24"/>
        </w:rPr>
        <w:t>r</w:t>
      </w:r>
      <w:r w:rsidR="00FE684F" w:rsidRPr="000C03D8">
        <w:rPr>
          <w:rFonts w:ascii="Times New Roman" w:hAnsi="Times New Roman" w:cs="Times New Roman"/>
          <w:sz w:val="24"/>
          <w:szCs w:val="24"/>
        </w:rPr>
        <w:t xml:space="preserve"> verringerte</w:t>
      </w:r>
      <w:r w:rsidR="0032010C" w:rsidRPr="000C03D8">
        <w:rPr>
          <w:rFonts w:ascii="Times New Roman" w:hAnsi="Times New Roman" w:cs="Times New Roman"/>
          <w:sz w:val="24"/>
          <w:szCs w:val="24"/>
        </w:rPr>
        <w:t>n</w:t>
      </w:r>
      <w:r w:rsidR="00FE684F" w:rsidRPr="000C03D8">
        <w:rPr>
          <w:rFonts w:ascii="Times New Roman" w:hAnsi="Times New Roman" w:cs="Times New Roman"/>
          <w:sz w:val="24"/>
          <w:szCs w:val="24"/>
        </w:rPr>
        <w:t xml:space="preserve"> Ausschüttung von Dopamin im motoris</w:t>
      </w:r>
      <w:r w:rsidR="0032010C" w:rsidRPr="000C03D8">
        <w:rPr>
          <w:rFonts w:ascii="Times New Roman" w:hAnsi="Times New Roman" w:cs="Times New Roman"/>
          <w:sz w:val="24"/>
          <w:szCs w:val="24"/>
        </w:rPr>
        <w:t>chen Bereich des Striatum</w:t>
      </w:r>
      <w:r w:rsidR="00A82E5D" w:rsidRPr="000C03D8">
        <w:rPr>
          <w:rFonts w:ascii="Times New Roman" w:hAnsi="Times New Roman" w:cs="Times New Roman"/>
          <w:sz w:val="24"/>
          <w:szCs w:val="24"/>
        </w:rPr>
        <w:t xml:space="preserve"> führt</w:t>
      </w:r>
      <w:r w:rsidR="0032010C" w:rsidRPr="000C03D8">
        <w:rPr>
          <w:rFonts w:ascii="Times New Roman" w:hAnsi="Times New Roman" w:cs="Times New Roman"/>
          <w:sz w:val="24"/>
          <w:szCs w:val="24"/>
        </w:rPr>
        <w:t>. Bei e</w:t>
      </w:r>
      <w:r w:rsidR="000C366C" w:rsidRPr="000C03D8">
        <w:rPr>
          <w:rFonts w:ascii="Times New Roman" w:hAnsi="Times New Roman" w:cs="Times New Roman"/>
          <w:sz w:val="24"/>
          <w:szCs w:val="24"/>
        </w:rPr>
        <w:t xml:space="preserve">iner direkten Verbindung </w:t>
      </w:r>
      <w:r w:rsidR="0032010C" w:rsidRPr="000C03D8">
        <w:rPr>
          <w:rFonts w:ascii="Times New Roman" w:hAnsi="Times New Roman" w:cs="Times New Roman"/>
          <w:sz w:val="24"/>
          <w:szCs w:val="24"/>
        </w:rPr>
        <w:t>zum</w:t>
      </w:r>
      <w:r w:rsidR="000C366C" w:rsidRPr="000C03D8">
        <w:rPr>
          <w:rFonts w:ascii="Times New Roman" w:hAnsi="Times New Roman" w:cs="Times New Roman"/>
          <w:sz w:val="24"/>
          <w:szCs w:val="24"/>
        </w:rPr>
        <w:t xml:space="preserve"> Globus </w:t>
      </w:r>
      <w:proofErr w:type="spellStart"/>
      <w:r w:rsidR="000C366C" w:rsidRPr="000C03D8">
        <w:rPr>
          <w:rFonts w:ascii="Times New Roman" w:hAnsi="Times New Roman" w:cs="Times New Roman"/>
          <w:sz w:val="24"/>
          <w:szCs w:val="24"/>
        </w:rPr>
        <w:t>pallidus</w:t>
      </w:r>
      <w:proofErr w:type="spellEnd"/>
      <w:r w:rsidR="000C366C" w:rsidRPr="000C03D8">
        <w:rPr>
          <w:rFonts w:ascii="Times New Roman" w:hAnsi="Times New Roman" w:cs="Times New Roman"/>
          <w:sz w:val="24"/>
          <w:szCs w:val="24"/>
        </w:rPr>
        <w:t xml:space="preserve"> </w:t>
      </w:r>
      <w:proofErr w:type="spellStart"/>
      <w:r w:rsidR="000C366C" w:rsidRPr="000C03D8">
        <w:rPr>
          <w:rFonts w:ascii="Times New Roman" w:hAnsi="Times New Roman" w:cs="Times New Roman"/>
          <w:sz w:val="24"/>
          <w:szCs w:val="24"/>
        </w:rPr>
        <w:t>internus</w:t>
      </w:r>
      <w:proofErr w:type="spellEnd"/>
      <w:r w:rsidR="000C366C" w:rsidRPr="000C03D8">
        <w:rPr>
          <w:rFonts w:ascii="Times New Roman" w:hAnsi="Times New Roman" w:cs="Times New Roman"/>
          <w:sz w:val="24"/>
          <w:szCs w:val="24"/>
        </w:rPr>
        <w:t xml:space="preserve"> und der Substantia </w:t>
      </w:r>
      <w:proofErr w:type="spellStart"/>
      <w:r w:rsidR="000C366C" w:rsidRPr="000C03D8">
        <w:rPr>
          <w:rFonts w:ascii="Times New Roman" w:hAnsi="Times New Roman" w:cs="Times New Roman"/>
          <w:sz w:val="24"/>
          <w:szCs w:val="24"/>
        </w:rPr>
        <w:t>nigra</w:t>
      </w:r>
      <w:proofErr w:type="spellEnd"/>
      <w:r w:rsidR="000C366C" w:rsidRPr="000C03D8">
        <w:rPr>
          <w:rFonts w:ascii="Times New Roman" w:hAnsi="Times New Roman" w:cs="Times New Roman"/>
          <w:sz w:val="24"/>
          <w:szCs w:val="24"/>
        </w:rPr>
        <w:t xml:space="preserve"> pars </w:t>
      </w:r>
      <w:proofErr w:type="spellStart"/>
      <w:r w:rsidR="000C366C" w:rsidRPr="000C03D8">
        <w:rPr>
          <w:rFonts w:ascii="Times New Roman" w:hAnsi="Times New Roman" w:cs="Times New Roman"/>
          <w:sz w:val="24"/>
          <w:szCs w:val="24"/>
        </w:rPr>
        <w:t>reticulata</w:t>
      </w:r>
      <w:proofErr w:type="spellEnd"/>
      <w:r w:rsidR="000C366C" w:rsidRPr="000C03D8">
        <w:rPr>
          <w:rFonts w:ascii="Times New Roman" w:hAnsi="Times New Roman" w:cs="Times New Roman"/>
          <w:sz w:val="24"/>
          <w:szCs w:val="24"/>
        </w:rPr>
        <w:t xml:space="preserve"> </w:t>
      </w:r>
      <w:r w:rsidR="0032010C" w:rsidRPr="000C03D8">
        <w:rPr>
          <w:rFonts w:ascii="Times New Roman" w:hAnsi="Times New Roman" w:cs="Times New Roman"/>
          <w:sz w:val="24"/>
          <w:szCs w:val="24"/>
        </w:rPr>
        <w:t>wird dadurch der hemmende Einfluss des Striatum auf diese</w:t>
      </w:r>
      <w:r w:rsidR="00AB6FCF" w:rsidRPr="000C03D8">
        <w:rPr>
          <w:rFonts w:ascii="Times New Roman" w:hAnsi="Times New Roman" w:cs="Times New Roman"/>
          <w:sz w:val="24"/>
          <w:szCs w:val="24"/>
        </w:rPr>
        <w:t xml:space="preserve"> beiden</w:t>
      </w:r>
      <w:r w:rsidR="0032010C" w:rsidRPr="000C03D8">
        <w:rPr>
          <w:rFonts w:ascii="Times New Roman" w:hAnsi="Times New Roman" w:cs="Times New Roman"/>
          <w:sz w:val="24"/>
          <w:szCs w:val="24"/>
        </w:rPr>
        <w:t xml:space="preserve"> Bereiche verringert. Das resultiert in einer verstärkten Hemmung von motorischen Bereichen des Mittelhirns und des Thalamus, der wiederum durch eine Verbindung mit dem motorischen Kortex für die Steuerung von Bewegungen zuständig ist. </w:t>
      </w:r>
      <w:r w:rsidR="00AB6FCF" w:rsidRPr="000C03D8">
        <w:rPr>
          <w:rFonts w:ascii="Times New Roman" w:hAnsi="Times New Roman" w:cs="Times New Roman"/>
          <w:sz w:val="24"/>
          <w:szCs w:val="24"/>
        </w:rPr>
        <w:t xml:space="preserve">Die verstärkte Hemmung von motorischen Bereichen durch den Globus </w:t>
      </w:r>
      <w:proofErr w:type="spellStart"/>
      <w:r w:rsidR="00AB6FCF" w:rsidRPr="000C03D8">
        <w:rPr>
          <w:rFonts w:ascii="Times New Roman" w:hAnsi="Times New Roman" w:cs="Times New Roman"/>
          <w:sz w:val="24"/>
          <w:szCs w:val="24"/>
        </w:rPr>
        <w:t>pallidus</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internus</w:t>
      </w:r>
      <w:proofErr w:type="spellEnd"/>
      <w:r w:rsidR="00AB6FCF" w:rsidRPr="000C03D8">
        <w:rPr>
          <w:rFonts w:ascii="Times New Roman" w:hAnsi="Times New Roman" w:cs="Times New Roman"/>
          <w:sz w:val="24"/>
          <w:szCs w:val="24"/>
        </w:rPr>
        <w:t xml:space="preserve"> und die Substantia </w:t>
      </w:r>
      <w:proofErr w:type="spellStart"/>
      <w:r w:rsidR="00AB6FCF" w:rsidRPr="000C03D8">
        <w:rPr>
          <w:rFonts w:ascii="Times New Roman" w:hAnsi="Times New Roman" w:cs="Times New Roman"/>
          <w:sz w:val="24"/>
          <w:szCs w:val="24"/>
        </w:rPr>
        <w:t>nigra</w:t>
      </w:r>
      <w:proofErr w:type="spellEnd"/>
      <w:r w:rsidR="00AB6FCF" w:rsidRPr="000C03D8">
        <w:rPr>
          <w:rFonts w:ascii="Times New Roman" w:hAnsi="Times New Roman" w:cs="Times New Roman"/>
          <w:sz w:val="24"/>
          <w:szCs w:val="24"/>
        </w:rPr>
        <w:t xml:space="preserve"> pars </w:t>
      </w:r>
      <w:proofErr w:type="spellStart"/>
      <w:r w:rsidR="00AB6FCF" w:rsidRPr="000C03D8">
        <w:rPr>
          <w:rFonts w:ascii="Times New Roman" w:hAnsi="Times New Roman" w:cs="Times New Roman"/>
          <w:sz w:val="24"/>
          <w:szCs w:val="24"/>
        </w:rPr>
        <w:t>reticula</w:t>
      </w:r>
      <w:proofErr w:type="spellEnd"/>
      <w:r w:rsidR="00AB6FCF" w:rsidRPr="000C03D8">
        <w:rPr>
          <w:rFonts w:ascii="Times New Roman" w:hAnsi="Times New Roman" w:cs="Times New Roman"/>
          <w:sz w:val="24"/>
          <w:szCs w:val="24"/>
        </w:rPr>
        <w:t xml:space="preserve"> wird des Weiteren auch durch einen indirekten Weg erreicht. Der Verlust von Zellen in der Substantia </w:t>
      </w:r>
      <w:proofErr w:type="spellStart"/>
      <w:r w:rsidR="00AB6FCF" w:rsidRPr="000C03D8">
        <w:rPr>
          <w:rFonts w:ascii="Times New Roman" w:hAnsi="Times New Roman" w:cs="Times New Roman"/>
          <w:sz w:val="24"/>
          <w:szCs w:val="24"/>
        </w:rPr>
        <w:t>nigra</w:t>
      </w:r>
      <w:proofErr w:type="spellEnd"/>
      <w:r w:rsidR="00AB6FCF" w:rsidRPr="000C03D8">
        <w:rPr>
          <w:rFonts w:ascii="Times New Roman" w:hAnsi="Times New Roman" w:cs="Times New Roman"/>
          <w:sz w:val="24"/>
          <w:szCs w:val="24"/>
        </w:rPr>
        <w:t xml:space="preserve"> pars </w:t>
      </w:r>
      <w:proofErr w:type="spellStart"/>
      <w:r w:rsidR="00AB6FCF" w:rsidRPr="000C03D8">
        <w:rPr>
          <w:rFonts w:ascii="Times New Roman" w:hAnsi="Times New Roman" w:cs="Times New Roman"/>
          <w:sz w:val="24"/>
          <w:szCs w:val="24"/>
        </w:rPr>
        <w:t>com</w:t>
      </w:r>
      <w:r w:rsidR="00EF5196" w:rsidRPr="000C03D8">
        <w:rPr>
          <w:rFonts w:ascii="Times New Roman" w:hAnsi="Times New Roman" w:cs="Times New Roman"/>
          <w:sz w:val="24"/>
          <w:szCs w:val="24"/>
        </w:rPr>
        <w:t>pacta</w:t>
      </w:r>
      <w:proofErr w:type="spellEnd"/>
      <w:r w:rsidR="00EF5196" w:rsidRPr="000C03D8">
        <w:rPr>
          <w:rFonts w:ascii="Times New Roman" w:hAnsi="Times New Roman" w:cs="Times New Roman"/>
          <w:sz w:val="24"/>
          <w:szCs w:val="24"/>
        </w:rPr>
        <w:t xml:space="preserve"> sorgt auch dafür, dass das</w:t>
      </w:r>
      <w:r w:rsidR="00AB6FCF" w:rsidRPr="000C03D8">
        <w:rPr>
          <w:rFonts w:ascii="Times New Roman" w:hAnsi="Times New Roman" w:cs="Times New Roman"/>
          <w:sz w:val="24"/>
          <w:szCs w:val="24"/>
        </w:rPr>
        <w:t xml:space="preserve"> Striatum eine verstärkte Hemmung des Globus </w:t>
      </w:r>
      <w:proofErr w:type="spellStart"/>
      <w:r w:rsidR="00AB6FCF" w:rsidRPr="000C03D8">
        <w:rPr>
          <w:rFonts w:ascii="Times New Roman" w:hAnsi="Times New Roman" w:cs="Times New Roman"/>
          <w:sz w:val="24"/>
          <w:szCs w:val="24"/>
        </w:rPr>
        <w:t>pallidus</w:t>
      </w:r>
      <w:proofErr w:type="spellEnd"/>
      <w:r w:rsidR="00AB6FCF" w:rsidRPr="000C03D8">
        <w:rPr>
          <w:rFonts w:ascii="Times New Roman" w:hAnsi="Times New Roman" w:cs="Times New Roman"/>
          <w:sz w:val="24"/>
          <w:szCs w:val="24"/>
        </w:rPr>
        <w:t xml:space="preserve"> externus </w:t>
      </w:r>
      <w:r w:rsidR="00AB6FCF" w:rsidRPr="000C03D8">
        <w:rPr>
          <w:rFonts w:ascii="Times New Roman" w:hAnsi="Times New Roman" w:cs="Times New Roman"/>
          <w:sz w:val="24"/>
          <w:szCs w:val="24"/>
        </w:rPr>
        <w:lastRenderedPageBreak/>
        <w:t>bewirkt. Dieser hat dadurch eine verringerte hemmende Wirkung a</w:t>
      </w:r>
      <w:r w:rsidR="00EA3C7A" w:rsidRPr="000C03D8">
        <w:rPr>
          <w:rFonts w:ascii="Times New Roman" w:hAnsi="Times New Roman" w:cs="Times New Roman"/>
          <w:sz w:val="24"/>
          <w:szCs w:val="24"/>
        </w:rPr>
        <w:t xml:space="preserve">uf den </w:t>
      </w:r>
      <w:proofErr w:type="spellStart"/>
      <w:r w:rsidR="00EA3C7A" w:rsidRPr="000C03D8">
        <w:rPr>
          <w:rFonts w:ascii="Times New Roman" w:hAnsi="Times New Roman" w:cs="Times New Roman"/>
          <w:sz w:val="24"/>
          <w:szCs w:val="24"/>
        </w:rPr>
        <w:t>Subthalamischen</w:t>
      </w:r>
      <w:proofErr w:type="spellEnd"/>
      <w:r w:rsidR="00EA3C7A" w:rsidRPr="000C03D8">
        <w:rPr>
          <w:rFonts w:ascii="Times New Roman" w:hAnsi="Times New Roman" w:cs="Times New Roman"/>
          <w:sz w:val="24"/>
          <w:szCs w:val="24"/>
        </w:rPr>
        <w:t xml:space="preserve"> Kern (STK</w:t>
      </w:r>
      <w:r w:rsidR="00AB6FCF" w:rsidRPr="000C03D8">
        <w:rPr>
          <w:rFonts w:ascii="Times New Roman" w:hAnsi="Times New Roman" w:cs="Times New Roman"/>
          <w:sz w:val="24"/>
          <w:szCs w:val="24"/>
        </w:rPr>
        <w:t xml:space="preserve">), der dann wiederum eine verstärkende Wirkung auf den Globus </w:t>
      </w:r>
      <w:proofErr w:type="spellStart"/>
      <w:r w:rsidR="00AB6FCF" w:rsidRPr="000C03D8">
        <w:rPr>
          <w:rFonts w:ascii="Times New Roman" w:hAnsi="Times New Roman" w:cs="Times New Roman"/>
          <w:sz w:val="24"/>
          <w:szCs w:val="24"/>
        </w:rPr>
        <w:t>pallidus</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internus</w:t>
      </w:r>
      <w:proofErr w:type="spellEnd"/>
      <w:r w:rsidR="00AB6FCF" w:rsidRPr="000C03D8">
        <w:rPr>
          <w:rFonts w:ascii="Times New Roman" w:hAnsi="Times New Roman" w:cs="Times New Roman"/>
          <w:sz w:val="24"/>
          <w:szCs w:val="24"/>
        </w:rPr>
        <w:t xml:space="preserve"> und die Substantia </w:t>
      </w:r>
      <w:proofErr w:type="spellStart"/>
      <w:r w:rsidR="00AB6FCF" w:rsidRPr="000C03D8">
        <w:rPr>
          <w:rFonts w:ascii="Times New Roman" w:hAnsi="Times New Roman" w:cs="Times New Roman"/>
          <w:sz w:val="24"/>
          <w:szCs w:val="24"/>
        </w:rPr>
        <w:t>nigra</w:t>
      </w:r>
      <w:proofErr w:type="spellEnd"/>
      <w:r w:rsidR="00AB6FCF" w:rsidRPr="000C03D8">
        <w:rPr>
          <w:rFonts w:ascii="Times New Roman" w:hAnsi="Times New Roman" w:cs="Times New Roman"/>
          <w:sz w:val="24"/>
          <w:szCs w:val="24"/>
        </w:rPr>
        <w:t xml:space="preserve"> pars </w:t>
      </w:r>
      <w:proofErr w:type="spellStart"/>
      <w:r w:rsidR="00AB6FCF" w:rsidRPr="000C03D8">
        <w:rPr>
          <w:rFonts w:ascii="Times New Roman" w:hAnsi="Times New Roman" w:cs="Times New Roman"/>
          <w:sz w:val="24"/>
          <w:szCs w:val="24"/>
        </w:rPr>
        <w:t>reticulata</w:t>
      </w:r>
      <w:proofErr w:type="spellEnd"/>
      <w:r w:rsidR="00AB6FCF" w:rsidRPr="000C03D8">
        <w:rPr>
          <w:rFonts w:ascii="Times New Roman" w:hAnsi="Times New Roman" w:cs="Times New Roman"/>
          <w:sz w:val="24"/>
          <w:szCs w:val="24"/>
        </w:rPr>
        <w:t xml:space="preserve"> hat</w:t>
      </w:r>
      <w:r w:rsidR="0028116E" w:rsidRPr="000C03D8">
        <w:rPr>
          <w:rFonts w:ascii="Times New Roman" w:hAnsi="Times New Roman" w:cs="Times New Roman"/>
          <w:sz w:val="24"/>
          <w:szCs w:val="24"/>
        </w:rPr>
        <w:t xml:space="preserve">. </w:t>
      </w:r>
      <w:r w:rsidR="00335D4C" w:rsidRPr="000C03D8">
        <w:rPr>
          <w:rFonts w:ascii="Times New Roman" w:hAnsi="Times New Roman" w:cs="Times New Roman"/>
          <w:sz w:val="24"/>
          <w:szCs w:val="24"/>
        </w:rPr>
        <w:t>Es wurde außerdem eine weitere monosynapti</w:t>
      </w:r>
      <w:r w:rsidR="00EA3C7A" w:rsidRPr="000C03D8">
        <w:rPr>
          <w:rFonts w:ascii="Times New Roman" w:hAnsi="Times New Roman" w:cs="Times New Roman"/>
          <w:sz w:val="24"/>
          <w:szCs w:val="24"/>
        </w:rPr>
        <w:t>sche Verbindung zwischen dem STK</w:t>
      </w:r>
      <w:r w:rsidR="00335D4C" w:rsidRPr="000C03D8">
        <w:rPr>
          <w:rFonts w:ascii="Times New Roman" w:hAnsi="Times New Roman" w:cs="Times New Roman"/>
          <w:sz w:val="24"/>
          <w:szCs w:val="24"/>
        </w:rPr>
        <w:t xml:space="preserve"> und dem motorischen Kortex ge</w:t>
      </w:r>
      <w:r w:rsidR="00EF5196" w:rsidRPr="000C03D8">
        <w:rPr>
          <w:rFonts w:ascii="Times New Roman" w:hAnsi="Times New Roman" w:cs="Times New Roman"/>
          <w:sz w:val="24"/>
          <w:szCs w:val="24"/>
        </w:rPr>
        <w:t>funden, welche</w:t>
      </w:r>
      <w:r w:rsidR="00EA3C7A" w:rsidRPr="000C03D8">
        <w:rPr>
          <w:rFonts w:ascii="Times New Roman" w:hAnsi="Times New Roman" w:cs="Times New Roman"/>
          <w:sz w:val="24"/>
          <w:szCs w:val="24"/>
        </w:rPr>
        <w:t xml:space="preserve"> die Relevanz des STK</w:t>
      </w:r>
      <w:r w:rsidR="00335D4C" w:rsidRPr="000C03D8">
        <w:rPr>
          <w:rFonts w:ascii="Times New Roman" w:hAnsi="Times New Roman" w:cs="Times New Roman"/>
          <w:sz w:val="24"/>
          <w:szCs w:val="24"/>
        </w:rPr>
        <w:t xml:space="preserve"> innerhalb dieser Verschaltung </w:t>
      </w:r>
      <w:r w:rsidR="00EF5196" w:rsidRPr="000C03D8">
        <w:rPr>
          <w:rFonts w:ascii="Times New Roman" w:hAnsi="Times New Roman" w:cs="Times New Roman"/>
          <w:sz w:val="24"/>
          <w:szCs w:val="24"/>
        </w:rPr>
        <w:t xml:space="preserve">hervorgehoben </w:t>
      </w:r>
      <w:r w:rsidR="00335D4C" w:rsidRPr="000C03D8">
        <w:rPr>
          <w:rFonts w:ascii="Times New Roman" w:hAnsi="Times New Roman" w:cs="Times New Roman"/>
          <w:sz w:val="24"/>
          <w:szCs w:val="24"/>
        </w:rPr>
        <w:t>hat</w:t>
      </w:r>
      <w:r w:rsidR="00DB7C45" w:rsidRPr="000C03D8">
        <w:rPr>
          <w:rFonts w:ascii="Times New Roman" w:hAnsi="Times New Roman" w:cs="Times New Roman"/>
          <w:sz w:val="24"/>
          <w:szCs w:val="24"/>
        </w:rPr>
        <w:t>.</w:t>
      </w:r>
      <w:r w:rsidR="000E1DA9" w:rsidRPr="000C03D8">
        <w:rPr>
          <w:rFonts w:ascii="Times New Roman" w:hAnsi="Times New Roman" w:cs="Times New Roman"/>
          <w:sz w:val="24"/>
          <w:szCs w:val="24"/>
        </w:rPr>
        <w:t xml:space="preserve"> </w:t>
      </w:r>
    </w:p>
    <w:p w14:paraId="6AED6A46" w14:textId="77777777" w:rsidR="000D188D" w:rsidRPr="000C03D8" w:rsidRDefault="00C37B5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Grundsätzlich konnte gezeigt werden, dass di</w:t>
      </w:r>
      <w:r w:rsidR="003804D7" w:rsidRPr="000C03D8">
        <w:rPr>
          <w:rFonts w:ascii="Times New Roman" w:hAnsi="Times New Roman" w:cs="Times New Roman"/>
          <w:sz w:val="24"/>
          <w:szCs w:val="24"/>
        </w:rPr>
        <w:t xml:space="preserve">e </w:t>
      </w:r>
      <w:r w:rsidRPr="000C03D8">
        <w:rPr>
          <w:rFonts w:ascii="Times New Roman" w:hAnsi="Times New Roman" w:cs="Times New Roman"/>
          <w:sz w:val="24"/>
          <w:szCs w:val="24"/>
        </w:rPr>
        <w:t xml:space="preserve">meisten Elemente der Basalganglien und der </w:t>
      </w:r>
      <w:proofErr w:type="spellStart"/>
      <w:r w:rsidRPr="000C03D8">
        <w:rPr>
          <w:rFonts w:ascii="Times New Roman" w:hAnsi="Times New Roman" w:cs="Times New Roman"/>
          <w:sz w:val="24"/>
          <w:szCs w:val="24"/>
        </w:rPr>
        <w:t>thalamocortikalen</w:t>
      </w:r>
      <w:proofErr w:type="spellEnd"/>
      <w:r w:rsidRPr="000C03D8">
        <w:rPr>
          <w:rFonts w:ascii="Times New Roman" w:hAnsi="Times New Roman" w:cs="Times New Roman"/>
          <w:sz w:val="24"/>
          <w:szCs w:val="24"/>
        </w:rPr>
        <w:t xml:space="preserve"> Verschaltungen </w:t>
      </w:r>
      <w:r w:rsidR="003804D7" w:rsidRPr="000C03D8">
        <w:rPr>
          <w:rFonts w:ascii="Times New Roman" w:hAnsi="Times New Roman" w:cs="Times New Roman"/>
          <w:sz w:val="24"/>
          <w:szCs w:val="24"/>
        </w:rPr>
        <w:t xml:space="preserve">bei Patient*innen mit Morbus Parkinson synchronisierte Oszillationen mit niedriger Frequenz aufweisen </w:t>
      </w:r>
      <w:r w:rsidR="003804D7" w:rsidRPr="000C03D8">
        <w:rPr>
          <w:rFonts w:ascii="Times New Roman" w:hAnsi="Times New Roman" w:cs="Times New Roman"/>
          <w:sz w:val="24"/>
          <w:szCs w:val="24"/>
        </w:rPr>
        <w:fldChar w:fldCharType="begin"/>
      </w:r>
      <w:r w:rsidR="003804D7" w:rsidRPr="000C03D8">
        <w:rPr>
          <w:rFonts w:ascii="Times New Roman" w:hAnsi="Times New Roman" w:cs="Times New Roman"/>
          <w:sz w:val="24"/>
          <w:szCs w:val="24"/>
        </w:rPr>
        <w:instrText xml:space="preserve"> ADDIN ZOTERO_ITEM CSL_CITATION {"citationID":"qgHzXvry","properties":{"formattedCitation":"(Wichmann,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3804D7" w:rsidRPr="000C03D8">
        <w:rPr>
          <w:rFonts w:ascii="Times New Roman" w:hAnsi="Times New Roman" w:cs="Times New Roman"/>
          <w:sz w:val="24"/>
          <w:szCs w:val="24"/>
        </w:rPr>
        <w:fldChar w:fldCharType="separate"/>
      </w:r>
      <w:r w:rsidR="003804D7" w:rsidRPr="000C03D8">
        <w:rPr>
          <w:rFonts w:ascii="Times New Roman" w:hAnsi="Times New Roman" w:cs="Times New Roman"/>
          <w:sz w:val="24"/>
          <w:szCs w:val="24"/>
        </w:rPr>
        <w:t>(Wichmann, 2019)</w:t>
      </w:r>
      <w:r w:rsidR="003804D7" w:rsidRPr="000C03D8">
        <w:rPr>
          <w:rFonts w:ascii="Times New Roman" w:hAnsi="Times New Roman" w:cs="Times New Roman"/>
          <w:sz w:val="24"/>
          <w:szCs w:val="24"/>
        </w:rPr>
        <w:fldChar w:fldCharType="end"/>
      </w:r>
      <w:r w:rsidR="003804D7" w:rsidRPr="000C03D8">
        <w:rPr>
          <w:rFonts w:ascii="Times New Roman" w:hAnsi="Times New Roman" w:cs="Times New Roman"/>
          <w:sz w:val="24"/>
          <w:szCs w:val="24"/>
        </w:rPr>
        <w:t>.</w:t>
      </w:r>
      <w:r w:rsidR="005A38F4" w:rsidRPr="000C03D8">
        <w:rPr>
          <w:rFonts w:ascii="Times New Roman" w:hAnsi="Times New Roman" w:cs="Times New Roman"/>
          <w:sz w:val="24"/>
          <w:szCs w:val="24"/>
        </w:rPr>
        <w:t xml:space="preserve"> </w:t>
      </w:r>
      <w:r w:rsidR="00306F70" w:rsidRPr="000C03D8">
        <w:rPr>
          <w:rFonts w:ascii="Times New Roman" w:hAnsi="Times New Roman" w:cs="Times New Roman"/>
          <w:sz w:val="24"/>
          <w:szCs w:val="24"/>
        </w:rPr>
        <w:t xml:space="preserve">In einer Studie von </w:t>
      </w:r>
      <w:r w:rsidR="00306F70" w:rsidRPr="000C03D8">
        <w:rPr>
          <w:rFonts w:ascii="Times New Roman" w:hAnsi="Times New Roman" w:cs="Times New Roman"/>
          <w:sz w:val="24"/>
          <w:szCs w:val="24"/>
        </w:rPr>
        <w:fldChar w:fldCharType="begin"/>
      </w:r>
      <w:r w:rsidR="00306F70" w:rsidRPr="000C03D8">
        <w:rPr>
          <w:rFonts w:ascii="Times New Roman" w:hAnsi="Times New Roman" w:cs="Times New Roman"/>
          <w:sz w:val="24"/>
          <w:szCs w:val="24"/>
        </w:rPr>
        <w:instrText xml:space="preserve"> ADDIN ZOTERO_ITEM CSL_CITATION {"citationID":"jrmIvPL4","properties":{"formattedCitation":"(Bologna et al., 2018)","plainCitation":"(Bologna et al., 2018)","dontUpdate":true,"noteIndex":0},"citationItems":[{"id":107,"uris":["http://zotero.org/users/local/AhaM3qLx/items/AB4KQ5B3"],"itemData":{"id":107,"type":"article-journal","container-title":"Brain","DOI":"10.1093/brain/awy155","ISSN":"0006-8950, 1460-2156","issue":"8","language":"en","page":"2432-2444","source":"DOI.org (Crossref)","title":"Neurophysiological correlates of bradykinesia in Parkinson’s disease","volume":"141","author":[{"family":"Bologna","given":"Matteo"},{"family":"Guerra","given":"Andrea"},{"family":"Paparella","given":"Giulia"},{"family":"Giordo","given":"Laura"},{"family":"Alunni Fegatelli","given":"Danilo"},{"family":"Vestri","given":"Anna Rita"},{"family":"Rothwell","given":"John C"},{"family":"Berardelli","given":"Alfredo"}],"issued":{"date-parts":[["2018",8,1]]}}}],"schema":"https://github.com/citation-style-language/schema/raw/master/csl-citation.json"} </w:instrText>
      </w:r>
      <w:r w:rsidR="00306F70" w:rsidRPr="000C03D8">
        <w:rPr>
          <w:rFonts w:ascii="Times New Roman" w:hAnsi="Times New Roman" w:cs="Times New Roman"/>
          <w:sz w:val="24"/>
          <w:szCs w:val="24"/>
        </w:rPr>
        <w:fldChar w:fldCharType="separate"/>
      </w:r>
      <w:r w:rsidR="00306F70" w:rsidRPr="000C03D8">
        <w:rPr>
          <w:rFonts w:ascii="Times New Roman" w:hAnsi="Times New Roman" w:cs="Times New Roman"/>
          <w:sz w:val="24"/>
          <w:szCs w:val="24"/>
        </w:rPr>
        <w:t>Bologna et al. (2018)</w:t>
      </w:r>
      <w:r w:rsidR="00306F70" w:rsidRPr="000C03D8">
        <w:rPr>
          <w:rFonts w:ascii="Times New Roman" w:hAnsi="Times New Roman" w:cs="Times New Roman"/>
          <w:sz w:val="24"/>
          <w:szCs w:val="24"/>
        </w:rPr>
        <w:fldChar w:fldCharType="end"/>
      </w:r>
      <w:r w:rsidR="00306F70" w:rsidRPr="000C03D8">
        <w:rPr>
          <w:rFonts w:ascii="Times New Roman" w:hAnsi="Times New Roman" w:cs="Times New Roman"/>
          <w:sz w:val="24"/>
          <w:szCs w:val="24"/>
        </w:rPr>
        <w:t xml:space="preserve"> konnte gezeigt werden, dass Eigenschaften der Bradykinesie mit der Veränderung der Erregbarkeit und Plastizität des primären motorischen Kortex (M1) bei Patient*innen mit Morbus Parkinson korreliert. </w:t>
      </w:r>
      <w:r w:rsidR="00C269DB" w:rsidRPr="000C03D8">
        <w:rPr>
          <w:rFonts w:ascii="Times New Roman" w:hAnsi="Times New Roman" w:cs="Times New Roman"/>
          <w:sz w:val="24"/>
          <w:szCs w:val="24"/>
        </w:rPr>
        <w:t xml:space="preserve">Der Verlust der dopaminergen Neuronen in der Substantia Nigra pars </w:t>
      </w:r>
      <w:proofErr w:type="spellStart"/>
      <w:r w:rsidR="00C269DB" w:rsidRPr="000C03D8">
        <w:rPr>
          <w:rFonts w:ascii="Times New Roman" w:hAnsi="Times New Roman" w:cs="Times New Roman"/>
          <w:sz w:val="24"/>
          <w:szCs w:val="24"/>
        </w:rPr>
        <w:t>compacta</w:t>
      </w:r>
      <w:proofErr w:type="spellEnd"/>
      <w:r w:rsidR="00C269DB" w:rsidRPr="000C03D8">
        <w:rPr>
          <w:rFonts w:ascii="Times New Roman" w:hAnsi="Times New Roman" w:cs="Times New Roman"/>
          <w:sz w:val="24"/>
          <w:szCs w:val="24"/>
        </w:rPr>
        <w:t xml:space="preserve"> und die daraus resultierenden Verminderung von Dopamin im Striatum führen durch die beschriebenen Mechanismen zu einem Ungleichgewicht zwischen der direkten und der indirekten Verbindung in den Basalganglien und dadurch zu Bradykinesie </w:t>
      </w:r>
      <w:r w:rsidR="00C269DB" w:rsidRPr="000C03D8">
        <w:rPr>
          <w:rFonts w:ascii="Times New Roman" w:hAnsi="Times New Roman" w:cs="Times New Roman"/>
          <w:sz w:val="24"/>
          <w:szCs w:val="24"/>
        </w:rPr>
        <w:fldChar w:fldCharType="begin"/>
      </w:r>
      <w:r w:rsidR="00C269DB" w:rsidRPr="000C03D8">
        <w:rPr>
          <w:rFonts w:ascii="Times New Roman" w:hAnsi="Times New Roman" w:cs="Times New Roman"/>
          <w:sz w:val="24"/>
          <w:szCs w:val="24"/>
        </w:rPr>
        <w:instrText xml:space="preserve"> ADDIN ZOTERO_ITEM CSL_CITATION {"citationID":"G75OzMCf","properties":{"formattedCitation":"(Bloem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C269DB" w:rsidRPr="000C03D8">
        <w:rPr>
          <w:rFonts w:ascii="Times New Roman" w:hAnsi="Times New Roman" w:cs="Times New Roman"/>
          <w:sz w:val="24"/>
          <w:szCs w:val="24"/>
        </w:rPr>
        <w:fldChar w:fldCharType="separate"/>
      </w:r>
      <w:r w:rsidR="00C269DB" w:rsidRPr="000C03D8">
        <w:rPr>
          <w:rFonts w:ascii="Times New Roman" w:hAnsi="Times New Roman" w:cs="Times New Roman"/>
          <w:sz w:val="24"/>
          <w:szCs w:val="24"/>
        </w:rPr>
        <w:t>(Bloem et al., 2021)</w:t>
      </w:r>
      <w:r w:rsidR="00C269DB" w:rsidRPr="000C03D8">
        <w:rPr>
          <w:rFonts w:ascii="Times New Roman" w:hAnsi="Times New Roman" w:cs="Times New Roman"/>
          <w:sz w:val="24"/>
          <w:szCs w:val="24"/>
        </w:rPr>
        <w:fldChar w:fldCharType="end"/>
      </w:r>
      <w:r w:rsidR="00C269DB" w:rsidRPr="000C03D8">
        <w:rPr>
          <w:rFonts w:ascii="Times New Roman" w:hAnsi="Times New Roman" w:cs="Times New Roman"/>
          <w:sz w:val="24"/>
          <w:szCs w:val="24"/>
        </w:rPr>
        <w:t xml:space="preserve">. Bradykinesie kann anhand von neurophysiologischen Aufzeichnungen auch als Ungleichgewicht zwischen unterschiedlichen oszillatorischen Aktivitätsmustern beschrieben werden </w:t>
      </w:r>
      <w:r w:rsidR="00C269DB" w:rsidRPr="000C03D8">
        <w:rPr>
          <w:rFonts w:ascii="Times New Roman" w:hAnsi="Times New Roman" w:cs="Times New Roman"/>
          <w:sz w:val="24"/>
          <w:szCs w:val="24"/>
        </w:rPr>
        <w:fldChar w:fldCharType="begin"/>
      </w:r>
      <w:r w:rsidR="00C269DB" w:rsidRPr="000C03D8">
        <w:rPr>
          <w:rFonts w:ascii="Times New Roman" w:hAnsi="Times New Roman" w:cs="Times New Roman"/>
          <w:sz w:val="24"/>
          <w:szCs w:val="24"/>
        </w:rPr>
        <w:instrText xml:space="preserve"> ADDIN ZOTERO_ITEM CSL_CITATION {"citationID":"FCpaZ28I","properties":{"formattedCitation":"(Bloem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C269DB" w:rsidRPr="000C03D8">
        <w:rPr>
          <w:rFonts w:ascii="Times New Roman" w:hAnsi="Times New Roman" w:cs="Times New Roman"/>
          <w:sz w:val="24"/>
          <w:szCs w:val="24"/>
        </w:rPr>
        <w:fldChar w:fldCharType="separate"/>
      </w:r>
      <w:r w:rsidR="00C269DB" w:rsidRPr="000C03D8">
        <w:rPr>
          <w:rFonts w:ascii="Times New Roman" w:hAnsi="Times New Roman" w:cs="Times New Roman"/>
          <w:sz w:val="24"/>
          <w:szCs w:val="24"/>
        </w:rPr>
        <w:t>(Bloem et al., 2021)</w:t>
      </w:r>
      <w:r w:rsidR="00C269DB" w:rsidRPr="000C03D8">
        <w:rPr>
          <w:rFonts w:ascii="Times New Roman" w:hAnsi="Times New Roman" w:cs="Times New Roman"/>
          <w:sz w:val="24"/>
          <w:szCs w:val="24"/>
        </w:rPr>
        <w:fldChar w:fldCharType="end"/>
      </w:r>
      <w:r w:rsidR="00C269DB" w:rsidRPr="000C03D8">
        <w:rPr>
          <w:rFonts w:ascii="Times New Roman" w:hAnsi="Times New Roman" w:cs="Times New Roman"/>
          <w:sz w:val="24"/>
          <w:szCs w:val="24"/>
        </w:rPr>
        <w:t xml:space="preserve">. Dabei ist eine erhöhte Aktivität im </w:t>
      </w:r>
      <w:proofErr w:type="spellStart"/>
      <w:r w:rsidR="00C269DB" w:rsidRPr="000C03D8">
        <w:rPr>
          <w:rFonts w:ascii="Times New Roman" w:hAnsi="Times New Roman" w:cs="Times New Roman"/>
          <w:sz w:val="24"/>
          <w:szCs w:val="24"/>
        </w:rPr>
        <w:t>Betaband</w:t>
      </w:r>
      <w:proofErr w:type="spellEnd"/>
      <w:r w:rsidR="00C269DB" w:rsidRPr="000C03D8">
        <w:rPr>
          <w:rFonts w:ascii="Times New Roman" w:hAnsi="Times New Roman" w:cs="Times New Roman"/>
          <w:sz w:val="24"/>
          <w:szCs w:val="24"/>
        </w:rPr>
        <w:t xml:space="preserve"> assoziiert mit der Bewegungseinschränkung bei Bradykinesie und Rigor </w:t>
      </w:r>
      <w:r w:rsidR="00C269DB" w:rsidRPr="000C03D8">
        <w:rPr>
          <w:rFonts w:ascii="Times New Roman" w:hAnsi="Times New Roman" w:cs="Times New Roman"/>
          <w:sz w:val="24"/>
          <w:szCs w:val="24"/>
        </w:rPr>
        <w:fldChar w:fldCharType="begin"/>
      </w:r>
      <w:r w:rsidR="00C269DB" w:rsidRPr="000C03D8">
        <w:rPr>
          <w:rFonts w:ascii="Times New Roman" w:hAnsi="Times New Roman" w:cs="Times New Roman"/>
          <w:sz w:val="24"/>
          <w:szCs w:val="24"/>
        </w:rPr>
        <w:instrText xml:space="preserve"> ADDIN ZOTERO_ITEM CSL_CITATION {"citationID":"mh3wpZAV","properties":{"formattedCitation":"(K\\uc0\\u252{}hn et al., 2006)","plainCitation":"(Kühn et al., 2006)","noteIndex":0},"citationItems":[{"id":88,"uris":["http://zotero.org/users/local/AhaM3qLx/items/4DBN363L"],"itemData":{"id":88,"type":"article-journal","abstract":"Strong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C269DB" w:rsidRPr="000C03D8">
        <w:rPr>
          <w:rFonts w:ascii="Times New Roman" w:hAnsi="Times New Roman" w:cs="Times New Roman"/>
          <w:sz w:val="24"/>
          <w:szCs w:val="24"/>
        </w:rPr>
        <w:fldChar w:fldCharType="separate"/>
      </w:r>
      <w:r w:rsidR="00C269DB" w:rsidRPr="000C03D8">
        <w:rPr>
          <w:rFonts w:ascii="Times New Roman" w:hAnsi="Times New Roman" w:cs="Times New Roman"/>
          <w:sz w:val="24"/>
          <w:szCs w:val="24"/>
        </w:rPr>
        <w:t>(Kühn et al., 2006)</w:t>
      </w:r>
      <w:r w:rsidR="00C269DB" w:rsidRPr="000C03D8">
        <w:rPr>
          <w:rFonts w:ascii="Times New Roman" w:hAnsi="Times New Roman" w:cs="Times New Roman"/>
          <w:sz w:val="24"/>
          <w:szCs w:val="24"/>
        </w:rPr>
        <w:fldChar w:fldCharType="end"/>
      </w:r>
      <w:r w:rsidR="00C269DB" w:rsidRPr="000C03D8">
        <w:rPr>
          <w:rFonts w:ascii="Times New Roman" w:hAnsi="Times New Roman" w:cs="Times New Roman"/>
          <w:sz w:val="24"/>
          <w:szCs w:val="24"/>
        </w:rPr>
        <w:t xml:space="preserve">. </w:t>
      </w:r>
      <w:r w:rsidR="003804D7" w:rsidRPr="000C03D8">
        <w:rPr>
          <w:rFonts w:ascii="Times New Roman" w:hAnsi="Times New Roman" w:cs="Times New Roman"/>
          <w:sz w:val="24"/>
          <w:szCs w:val="24"/>
        </w:rPr>
        <w:t xml:space="preserve">Obwohl in der Vergangenheit in der Forschung des </w:t>
      </w:r>
      <w:proofErr w:type="spellStart"/>
      <w:r w:rsidR="003804D7" w:rsidRPr="000C03D8">
        <w:rPr>
          <w:rFonts w:ascii="Times New Roman" w:hAnsi="Times New Roman" w:cs="Times New Roman"/>
          <w:sz w:val="24"/>
          <w:szCs w:val="24"/>
        </w:rPr>
        <w:t>Rigors</w:t>
      </w:r>
      <w:proofErr w:type="spellEnd"/>
      <w:r w:rsidR="003804D7" w:rsidRPr="000C03D8">
        <w:rPr>
          <w:rFonts w:ascii="Times New Roman" w:hAnsi="Times New Roman" w:cs="Times New Roman"/>
          <w:sz w:val="24"/>
          <w:szCs w:val="24"/>
        </w:rPr>
        <w:t xml:space="preserve"> der Fokus auf veränderte Reflexmechanismen in der Wirbelsäule und im Hirnstamm lag, sind auch hier mit hoher Wahrscheinlichkeit Veränderungen in den Basalganglien beteiligt, da die Schwere des </w:t>
      </w:r>
      <w:proofErr w:type="spellStart"/>
      <w:r w:rsidR="003804D7" w:rsidRPr="000C03D8">
        <w:rPr>
          <w:rFonts w:ascii="Times New Roman" w:hAnsi="Times New Roman" w:cs="Times New Roman"/>
          <w:sz w:val="24"/>
          <w:szCs w:val="24"/>
        </w:rPr>
        <w:t>Rigors</w:t>
      </w:r>
      <w:proofErr w:type="spellEnd"/>
      <w:r w:rsidR="003804D7" w:rsidRPr="000C03D8">
        <w:rPr>
          <w:rFonts w:ascii="Times New Roman" w:hAnsi="Times New Roman" w:cs="Times New Roman"/>
          <w:sz w:val="24"/>
          <w:szCs w:val="24"/>
        </w:rPr>
        <w:t xml:space="preserve"> mit dem Dopaminverlust im Striatum </w:t>
      </w:r>
      <w:r w:rsidR="0021190D" w:rsidRPr="000C03D8">
        <w:rPr>
          <w:rFonts w:ascii="Times New Roman" w:hAnsi="Times New Roman" w:cs="Times New Roman"/>
          <w:sz w:val="24"/>
          <w:szCs w:val="24"/>
        </w:rPr>
        <w:t xml:space="preserve">und der Aktivität im </w:t>
      </w:r>
      <w:proofErr w:type="spellStart"/>
      <w:r w:rsidR="0021190D" w:rsidRPr="000C03D8">
        <w:rPr>
          <w:rFonts w:ascii="Times New Roman" w:hAnsi="Times New Roman" w:cs="Times New Roman"/>
          <w:sz w:val="24"/>
          <w:szCs w:val="24"/>
        </w:rPr>
        <w:t>Betaband</w:t>
      </w:r>
      <w:proofErr w:type="spellEnd"/>
      <w:r w:rsidR="0021190D" w:rsidRPr="000C03D8">
        <w:rPr>
          <w:rFonts w:ascii="Times New Roman" w:hAnsi="Times New Roman" w:cs="Times New Roman"/>
          <w:sz w:val="24"/>
          <w:szCs w:val="24"/>
        </w:rPr>
        <w:t xml:space="preserve"> korreliert </w:t>
      </w:r>
      <w:r w:rsidR="0021190D" w:rsidRPr="000C03D8">
        <w:rPr>
          <w:rFonts w:ascii="Times New Roman" w:hAnsi="Times New Roman" w:cs="Times New Roman"/>
          <w:sz w:val="24"/>
          <w:szCs w:val="24"/>
        </w:rPr>
        <w:fldChar w:fldCharType="begin"/>
      </w:r>
      <w:r w:rsidR="0021190D" w:rsidRPr="000C03D8">
        <w:rPr>
          <w:rFonts w:ascii="Times New Roman" w:hAnsi="Times New Roman" w:cs="Times New Roman"/>
          <w:sz w:val="24"/>
          <w:szCs w:val="24"/>
        </w:rPr>
        <w:instrText xml:space="preserve"> ADDIN ZOTERO_ITEM CSL_CITATION {"citationID":"89zsOaAK","properties":{"formattedCitation":"(Wichmann,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21190D" w:rsidRPr="000C03D8">
        <w:rPr>
          <w:rFonts w:ascii="Times New Roman" w:hAnsi="Times New Roman" w:cs="Times New Roman"/>
          <w:sz w:val="24"/>
          <w:szCs w:val="24"/>
        </w:rPr>
        <w:fldChar w:fldCharType="separate"/>
      </w:r>
      <w:r w:rsidR="0021190D" w:rsidRPr="000C03D8">
        <w:rPr>
          <w:rFonts w:ascii="Times New Roman" w:hAnsi="Times New Roman" w:cs="Times New Roman"/>
          <w:sz w:val="24"/>
          <w:szCs w:val="24"/>
        </w:rPr>
        <w:t>(Wichmann, 2019)</w:t>
      </w:r>
      <w:r w:rsidR="0021190D" w:rsidRPr="000C03D8">
        <w:rPr>
          <w:rFonts w:ascii="Times New Roman" w:hAnsi="Times New Roman" w:cs="Times New Roman"/>
          <w:sz w:val="24"/>
          <w:szCs w:val="24"/>
        </w:rPr>
        <w:fldChar w:fldCharType="end"/>
      </w:r>
      <w:r w:rsidR="0021190D" w:rsidRPr="000C03D8">
        <w:rPr>
          <w:rFonts w:ascii="Times New Roman" w:hAnsi="Times New Roman" w:cs="Times New Roman"/>
          <w:sz w:val="24"/>
          <w:szCs w:val="24"/>
        </w:rPr>
        <w:t xml:space="preserve">. Der Ruhetremor hat eine andere Pathophysiologie als Bradykinesie und Rigor, was daran erkennbar ist, dass die Schwere und der Verlauf </w:t>
      </w:r>
      <w:r w:rsidR="00E74455" w:rsidRPr="000C03D8">
        <w:rPr>
          <w:rFonts w:ascii="Times New Roman" w:hAnsi="Times New Roman" w:cs="Times New Roman"/>
          <w:sz w:val="24"/>
          <w:szCs w:val="24"/>
        </w:rPr>
        <w:t xml:space="preserve">von Ruhetremor von der Schwere und dem Verlauf von Bradykinesie und Rigor </w:t>
      </w:r>
      <w:r w:rsidR="00E74455" w:rsidRPr="000C03D8">
        <w:rPr>
          <w:rFonts w:ascii="Times New Roman" w:hAnsi="Times New Roman" w:cs="Times New Roman"/>
          <w:sz w:val="24"/>
          <w:szCs w:val="24"/>
        </w:rPr>
        <w:lastRenderedPageBreak/>
        <w:t xml:space="preserve">abweicht </w:t>
      </w:r>
      <w:r w:rsidR="00E74455" w:rsidRPr="000C03D8">
        <w:rPr>
          <w:rFonts w:ascii="Times New Roman" w:hAnsi="Times New Roman" w:cs="Times New Roman"/>
          <w:sz w:val="24"/>
          <w:szCs w:val="24"/>
        </w:rPr>
        <w:fldChar w:fldCharType="begin"/>
      </w:r>
      <w:r w:rsidR="008B1E28" w:rsidRPr="000C03D8">
        <w:rPr>
          <w:rFonts w:ascii="Times New Roman" w:hAnsi="Times New Roman" w:cs="Times New Roman"/>
          <w:sz w:val="24"/>
          <w:szCs w:val="24"/>
        </w:rPr>
        <w:instrText xml:space="preserve"> ADDIN ZOTERO_ITEM CSL_CITATION {"citationID":"GfiUbInD","properties":{"formattedCitation":"(R. C. Helmich, 2018; R. Helmich &amp; Dirkx, 2017)","plainCitation":"(R. C. Helmich, 2018; R. Helmich &amp; Dirkx, 2017)","noteIndex":0},"citationItems":[{"id":125,"uris":["http://zotero.org/users/local/AhaM3qLx/items/S96ANRI3"],"itemData":{"id":125,"type":"article-journal","container-title":"Movement Disorders","DOI":"10.1002/mds.27224","ISSN":"0885-3185, 1531-8257","issue":"2","journalAbbreviation":"Movement Disorders","language":"en","page":"219-231","source":"DOI.org (Crossref)","title":"The cerebral basis of Parkinsonian tremor: A network perspective","title-short":"The cerebral basis of Parkinsonian tremor","volume":"33","author":[{"family":"Helmich","given":"Rick C."}],"issued":{"date-parts":[["2018",2]]}}},{"id":123,"uris":["http://zotero.org/users/local/AhaM3qLx/items/KZ2XKYQ7"],"itemData":{"id":123,"type":"article-journal","container-title":"Seminars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Tremor","volume":"37","author":[{"family":"Helmich","given":"Rick"},{"family":"Dirkx","given":"Michiel"}],"issued":{"date-parts":[["2017",5,16]]}}}],"schema":"https://github.com/citation-style-language/schema/raw/master/csl-citation.json"} </w:instrText>
      </w:r>
      <w:r w:rsidR="00E74455" w:rsidRPr="000C03D8">
        <w:rPr>
          <w:rFonts w:ascii="Times New Roman" w:hAnsi="Times New Roman" w:cs="Times New Roman"/>
          <w:sz w:val="24"/>
          <w:szCs w:val="24"/>
        </w:rPr>
        <w:fldChar w:fldCharType="separate"/>
      </w:r>
      <w:r w:rsidR="008B1E28" w:rsidRPr="000C03D8">
        <w:rPr>
          <w:rFonts w:ascii="Times New Roman" w:hAnsi="Times New Roman" w:cs="Times New Roman"/>
          <w:sz w:val="24"/>
          <w:szCs w:val="24"/>
        </w:rPr>
        <w:t>(R. C. Helmich, 2018; R. Helmich &amp; Dirkx, 2017)</w:t>
      </w:r>
      <w:r w:rsidR="00E74455" w:rsidRPr="000C03D8">
        <w:rPr>
          <w:rFonts w:ascii="Times New Roman" w:hAnsi="Times New Roman" w:cs="Times New Roman"/>
          <w:sz w:val="24"/>
          <w:szCs w:val="24"/>
        </w:rPr>
        <w:fldChar w:fldCharType="end"/>
      </w:r>
      <w:r w:rsidR="00E74455" w:rsidRPr="000C03D8">
        <w:rPr>
          <w:rFonts w:ascii="Times New Roman" w:hAnsi="Times New Roman" w:cs="Times New Roman"/>
          <w:sz w:val="24"/>
          <w:szCs w:val="24"/>
        </w:rPr>
        <w:t xml:space="preserve">. Bei der Entstehung vom Ruhetremor spielt vermutlich die Dysfunktion des Cerebellum </w:t>
      </w:r>
      <w:r w:rsidR="008B1E28" w:rsidRPr="000C03D8">
        <w:rPr>
          <w:rFonts w:ascii="Times New Roman" w:hAnsi="Times New Roman" w:cs="Times New Roman"/>
          <w:sz w:val="24"/>
          <w:szCs w:val="24"/>
        </w:rPr>
        <w:t xml:space="preserve">und der </w:t>
      </w:r>
      <w:proofErr w:type="spellStart"/>
      <w:r w:rsidR="008B1E28" w:rsidRPr="000C03D8">
        <w:rPr>
          <w:rFonts w:ascii="Times New Roman" w:hAnsi="Times New Roman" w:cs="Times New Roman"/>
          <w:sz w:val="24"/>
          <w:szCs w:val="24"/>
        </w:rPr>
        <w:t>thalamischen</w:t>
      </w:r>
      <w:proofErr w:type="spellEnd"/>
      <w:r w:rsidR="008B1E28" w:rsidRPr="000C03D8">
        <w:rPr>
          <w:rFonts w:ascii="Times New Roman" w:hAnsi="Times New Roman" w:cs="Times New Roman"/>
          <w:sz w:val="24"/>
          <w:szCs w:val="24"/>
        </w:rPr>
        <w:t xml:space="preserve"> Bereiche, die mit ihm verknüpft sind, eine direkte Rolle </w:t>
      </w:r>
      <w:r w:rsidR="00E74455" w:rsidRPr="000C03D8">
        <w:rPr>
          <w:rFonts w:ascii="Times New Roman" w:hAnsi="Times New Roman" w:cs="Times New Roman"/>
          <w:sz w:val="24"/>
          <w:szCs w:val="24"/>
        </w:rPr>
        <w:fldChar w:fldCharType="begin"/>
      </w:r>
      <w:r w:rsidR="00E74455" w:rsidRPr="000C03D8">
        <w:rPr>
          <w:rFonts w:ascii="Times New Roman" w:hAnsi="Times New Roman" w:cs="Times New Roman"/>
          <w:sz w:val="24"/>
          <w:szCs w:val="24"/>
        </w:rPr>
        <w:instrText xml:space="preserve"> ADDIN ZOTERO_ITEM CSL_CITATION {"citationID":"M3gdfLnG","properties":{"formattedCitation":"(Wichmann,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E74455" w:rsidRPr="000C03D8">
        <w:rPr>
          <w:rFonts w:ascii="Times New Roman" w:hAnsi="Times New Roman" w:cs="Times New Roman"/>
          <w:sz w:val="24"/>
          <w:szCs w:val="24"/>
        </w:rPr>
        <w:fldChar w:fldCharType="separate"/>
      </w:r>
      <w:r w:rsidR="00E74455" w:rsidRPr="000C03D8">
        <w:rPr>
          <w:rFonts w:ascii="Times New Roman" w:hAnsi="Times New Roman" w:cs="Times New Roman"/>
          <w:sz w:val="24"/>
          <w:szCs w:val="24"/>
        </w:rPr>
        <w:t>(Wichmann, 2019)</w:t>
      </w:r>
      <w:r w:rsidR="00E74455" w:rsidRPr="000C03D8">
        <w:rPr>
          <w:rFonts w:ascii="Times New Roman" w:hAnsi="Times New Roman" w:cs="Times New Roman"/>
          <w:sz w:val="24"/>
          <w:szCs w:val="24"/>
        </w:rPr>
        <w:fldChar w:fldCharType="end"/>
      </w:r>
      <w:r w:rsidR="00E74455" w:rsidRPr="000C03D8">
        <w:rPr>
          <w:rFonts w:ascii="Times New Roman" w:hAnsi="Times New Roman" w:cs="Times New Roman"/>
          <w:sz w:val="24"/>
          <w:szCs w:val="24"/>
        </w:rPr>
        <w:t xml:space="preserve">. </w:t>
      </w:r>
      <w:r w:rsidR="008B1E28" w:rsidRPr="000C03D8">
        <w:rPr>
          <w:rFonts w:ascii="Times New Roman" w:hAnsi="Times New Roman" w:cs="Times New Roman"/>
          <w:sz w:val="24"/>
          <w:szCs w:val="24"/>
        </w:rPr>
        <w:t xml:space="preserve">Aber auch bei der Entstehung des Ruhetremors sind Veränderungen in den Basalganglien wieder beteiligt </w:t>
      </w:r>
      <w:r w:rsidR="008B1E28" w:rsidRPr="000C03D8">
        <w:rPr>
          <w:rFonts w:ascii="Times New Roman" w:hAnsi="Times New Roman" w:cs="Times New Roman"/>
          <w:sz w:val="24"/>
          <w:szCs w:val="24"/>
        </w:rPr>
        <w:fldChar w:fldCharType="begin"/>
      </w:r>
      <w:r w:rsidR="008B1E28" w:rsidRPr="000C03D8">
        <w:rPr>
          <w:rFonts w:ascii="Times New Roman" w:hAnsi="Times New Roman" w:cs="Times New Roman"/>
          <w:sz w:val="24"/>
          <w:szCs w:val="24"/>
        </w:rPr>
        <w:instrText xml:space="preserve"> ADDIN ZOTERO_ITEM CSL_CITATION {"citationID":"dSvjDU7P","properties":{"formattedCitation":"(R. Helmich &amp; Dirkx, 2017)","plainCitation":"(R. Helmich &amp; Dirkx, 2017)","noteIndex":0},"citationItems":[{"id":123,"uris":["http://zotero.org/users/local/AhaM3qLx/items/KZ2XKYQ7"],"itemData":{"id":123,"type":"article-journal","container-title":"Seminars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Tremor","volume":"37","author":[{"family":"Helmich","given":"Rick"},{"family":"Dirkx","given":"Michiel"}],"issued":{"date-parts":[["2017",5,16]]}}}],"schema":"https://github.com/citation-style-language/schema/raw/master/csl-citation.json"} </w:instrText>
      </w:r>
      <w:r w:rsidR="008B1E28" w:rsidRPr="000C03D8">
        <w:rPr>
          <w:rFonts w:ascii="Times New Roman" w:hAnsi="Times New Roman" w:cs="Times New Roman"/>
          <w:sz w:val="24"/>
          <w:szCs w:val="24"/>
        </w:rPr>
        <w:fldChar w:fldCharType="separate"/>
      </w:r>
      <w:r w:rsidR="008B1E28" w:rsidRPr="000C03D8">
        <w:rPr>
          <w:rFonts w:ascii="Times New Roman" w:hAnsi="Times New Roman" w:cs="Times New Roman"/>
          <w:sz w:val="24"/>
          <w:szCs w:val="24"/>
        </w:rPr>
        <w:t>(R. Helmich &amp; Dirkx, 2017)</w:t>
      </w:r>
      <w:r w:rsidR="008B1E28" w:rsidRPr="000C03D8">
        <w:rPr>
          <w:rFonts w:ascii="Times New Roman" w:hAnsi="Times New Roman" w:cs="Times New Roman"/>
          <w:sz w:val="24"/>
          <w:szCs w:val="24"/>
        </w:rPr>
        <w:fldChar w:fldCharType="end"/>
      </w:r>
      <w:r w:rsidR="00306F70" w:rsidRPr="000C03D8">
        <w:rPr>
          <w:rFonts w:ascii="Times New Roman" w:hAnsi="Times New Roman" w:cs="Times New Roman"/>
          <w:sz w:val="24"/>
          <w:szCs w:val="24"/>
        </w:rPr>
        <w:t xml:space="preserve">. </w:t>
      </w:r>
      <w:r w:rsidR="00DB5039" w:rsidRPr="000C03D8">
        <w:rPr>
          <w:rFonts w:ascii="Times New Roman" w:hAnsi="Times New Roman" w:cs="Times New Roman"/>
          <w:sz w:val="24"/>
          <w:szCs w:val="24"/>
        </w:rPr>
        <w:t xml:space="preserve">All diese Erkenntnisse haben einen wichtigen Beitrag für den Fortschritt </w:t>
      </w:r>
      <w:r w:rsidR="006045B8" w:rsidRPr="000C03D8">
        <w:rPr>
          <w:rFonts w:ascii="Times New Roman" w:hAnsi="Times New Roman" w:cs="Times New Roman"/>
          <w:sz w:val="24"/>
          <w:szCs w:val="24"/>
        </w:rPr>
        <w:t xml:space="preserve">in der klinischen Forschung von Parkinson geleistet und dafür gesorgt, dass einige effektive Behandlungsformen bereits seit einiger Zeit angewendet werden. </w:t>
      </w:r>
    </w:p>
    <w:p w14:paraId="3112F0CC" w14:textId="77777777" w:rsidR="006045B8" w:rsidRPr="000C03D8" w:rsidRDefault="006045B8" w:rsidP="00337758">
      <w:pPr>
        <w:pStyle w:val="Heading2"/>
        <w:spacing w:line="480" w:lineRule="auto"/>
        <w:jc w:val="both"/>
        <w:rPr>
          <w:rFonts w:ascii="Times New Roman" w:hAnsi="Times New Roman" w:cs="Times New Roman"/>
          <w:b/>
          <w:color w:val="auto"/>
          <w:sz w:val="28"/>
          <w:szCs w:val="28"/>
        </w:rPr>
      </w:pPr>
      <w:bookmarkStart w:id="14" w:name="_Toc102231154"/>
      <w:r w:rsidRPr="000C03D8">
        <w:rPr>
          <w:rFonts w:ascii="Times New Roman" w:hAnsi="Times New Roman" w:cs="Times New Roman"/>
          <w:b/>
          <w:color w:val="auto"/>
          <w:sz w:val="28"/>
          <w:szCs w:val="28"/>
        </w:rPr>
        <w:t>1.3 Behandlung von Morbus Parkinson</w:t>
      </w:r>
      <w:bookmarkEnd w:id="14"/>
    </w:p>
    <w:p w14:paraId="3EAC9535" w14:textId="77777777" w:rsidR="0092475B" w:rsidRPr="000C03D8" w:rsidRDefault="0092475B" w:rsidP="00337758">
      <w:pPr>
        <w:pStyle w:val="Heading3"/>
        <w:spacing w:line="480" w:lineRule="auto"/>
        <w:jc w:val="both"/>
        <w:rPr>
          <w:rFonts w:ascii="Times New Roman" w:hAnsi="Times New Roman" w:cs="Times New Roman"/>
          <w:b/>
          <w:i/>
          <w:color w:val="auto"/>
        </w:rPr>
      </w:pPr>
      <w:bookmarkStart w:id="15" w:name="_Toc102231155"/>
      <w:r w:rsidRPr="000C03D8">
        <w:rPr>
          <w:rFonts w:ascii="Times New Roman" w:hAnsi="Times New Roman" w:cs="Times New Roman"/>
          <w:b/>
          <w:i/>
          <w:color w:val="auto"/>
        </w:rPr>
        <w:t>1.3.1 Medikamentöse Behandlung</w:t>
      </w:r>
      <w:bookmarkEnd w:id="15"/>
    </w:p>
    <w:p w14:paraId="7DE4D696" w14:textId="77777777" w:rsidR="0092475B" w:rsidRPr="000C03D8" w:rsidRDefault="006E72EA" w:rsidP="0033775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Auch wenn er</w:t>
      </w:r>
      <w:r w:rsidR="0000655A" w:rsidRPr="000C03D8">
        <w:rPr>
          <w:rFonts w:ascii="Times New Roman" w:hAnsi="Times New Roman" w:cs="Times New Roman"/>
          <w:sz w:val="24"/>
          <w:szCs w:val="24"/>
        </w:rPr>
        <w:t xml:space="preserve"> bis heute nicht endgültig geheilt werden kann, haben die Fortschritte in der Forschung Morbus Parkinson zu der ersten neurodegenerativen Krankheit gemacht, mit der auf eine Weise umgegangen werden kann, bei der die Symptome kontrolliert und die Lebensqualität aufrecht erhal</w:t>
      </w:r>
      <w:r w:rsidR="00A546EE" w:rsidRPr="000C03D8">
        <w:rPr>
          <w:rFonts w:ascii="Times New Roman" w:hAnsi="Times New Roman" w:cs="Times New Roman"/>
          <w:sz w:val="24"/>
          <w:szCs w:val="24"/>
        </w:rPr>
        <w:t xml:space="preserve">ten werden können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{"citationID":"wKXOv6la","properties":{"formattedCitation":"(Poewe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00655A" w:rsidRPr="000C03D8">
        <w:rPr>
          <w:rFonts w:ascii="Times New Roman" w:hAnsi="Times New Roman" w:cs="Times New Roman"/>
          <w:sz w:val="24"/>
          <w:szCs w:val="24"/>
        </w:rPr>
        <w:t>.</w:t>
      </w:r>
      <w:r w:rsidR="00746345" w:rsidRPr="000C03D8">
        <w:rPr>
          <w:rFonts w:ascii="Times New Roman" w:hAnsi="Times New Roman" w:cs="Times New Roman"/>
          <w:sz w:val="24"/>
          <w:szCs w:val="24"/>
        </w:rPr>
        <w:t xml:space="preserve"> </w:t>
      </w:r>
      <w:r w:rsidR="00267210" w:rsidRPr="000C03D8">
        <w:rPr>
          <w:rFonts w:ascii="Times New Roman" w:hAnsi="Times New Roman" w:cs="Times New Roman"/>
          <w:sz w:val="24"/>
          <w:szCs w:val="24"/>
        </w:rPr>
        <w:t>Die</w:t>
      </w:r>
      <w:r w:rsidR="00C87F2F" w:rsidRPr="000C03D8">
        <w:rPr>
          <w:rFonts w:ascii="Times New Roman" w:hAnsi="Times New Roman" w:cs="Times New Roman"/>
          <w:sz w:val="24"/>
          <w:szCs w:val="24"/>
        </w:rPr>
        <w:t xml:space="preserve"> Verminderung </w:t>
      </w:r>
      <w:r w:rsidR="00267210" w:rsidRPr="000C03D8">
        <w:rPr>
          <w:rFonts w:ascii="Times New Roman" w:hAnsi="Times New Roman" w:cs="Times New Roman"/>
          <w:sz w:val="24"/>
          <w:szCs w:val="24"/>
        </w:rPr>
        <w:t xml:space="preserve">von Dopamin im Striatum </w:t>
      </w:r>
      <w:r w:rsidR="00C87F2F" w:rsidRPr="000C03D8">
        <w:rPr>
          <w:rFonts w:ascii="Times New Roman" w:hAnsi="Times New Roman" w:cs="Times New Roman"/>
          <w:sz w:val="24"/>
          <w:szCs w:val="24"/>
        </w:rPr>
        <w:t xml:space="preserve">wird durch die medikamentöse </w:t>
      </w:r>
      <w:r w:rsidR="00F77EC2" w:rsidRPr="000C03D8">
        <w:rPr>
          <w:rFonts w:ascii="Times New Roman" w:hAnsi="Times New Roman" w:cs="Times New Roman"/>
          <w:sz w:val="24"/>
          <w:szCs w:val="24"/>
        </w:rPr>
        <w:t>Zugabe von Levodopa, der Vorstufe von Dopamin, ausgeglichen und kontrolliert.</w:t>
      </w:r>
      <w:r w:rsidR="00267210" w:rsidRPr="000C03D8">
        <w:rPr>
          <w:rFonts w:ascii="Times New Roman" w:hAnsi="Times New Roman" w:cs="Times New Roman"/>
          <w:sz w:val="24"/>
          <w:szCs w:val="24"/>
        </w:rPr>
        <w:t xml:space="preserve"> Die medikamentöse Behandlung mit Levodopa führt zu einer Verringerung der Power im </w:t>
      </w:r>
      <w:proofErr w:type="spellStart"/>
      <w:r w:rsidR="00267210" w:rsidRPr="000C03D8">
        <w:rPr>
          <w:rFonts w:ascii="Times New Roman" w:hAnsi="Times New Roman" w:cs="Times New Roman"/>
          <w:sz w:val="24"/>
          <w:szCs w:val="24"/>
        </w:rPr>
        <w:t>Betaband</w:t>
      </w:r>
      <w:proofErr w:type="spellEnd"/>
      <w:r w:rsidR="00267210" w:rsidRPr="000C03D8">
        <w:rPr>
          <w:rFonts w:ascii="Times New Roman" w:hAnsi="Times New Roman" w:cs="Times New Roman"/>
          <w:sz w:val="24"/>
          <w:szCs w:val="24"/>
        </w:rPr>
        <w:t>, die wiederum mit der Verringerung der motorische</w:t>
      </w:r>
      <w:r w:rsidR="00FD199E" w:rsidRPr="000C03D8">
        <w:rPr>
          <w:rFonts w:ascii="Times New Roman" w:hAnsi="Times New Roman" w:cs="Times New Roman"/>
          <w:sz w:val="24"/>
          <w:szCs w:val="24"/>
        </w:rPr>
        <w:t>n Symptome korreliert</w:t>
      </w:r>
      <w:r w:rsidR="00D556BB" w:rsidRPr="000C03D8">
        <w:rPr>
          <w:rFonts w:ascii="Times New Roman" w:hAnsi="Times New Roman" w:cs="Times New Roman"/>
          <w:sz w:val="24"/>
          <w:szCs w:val="24"/>
        </w:rPr>
        <w:t xml:space="preserve"> </w:t>
      </w:r>
      <w:r w:rsidR="00D556BB" w:rsidRPr="000C03D8">
        <w:rPr>
          <w:rFonts w:ascii="Times New Roman" w:hAnsi="Times New Roman" w:cs="Times New Roman"/>
          <w:sz w:val="24"/>
          <w:szCs w:val="24"/>
        </w:rPr>
        <w:fldChar w:fldCharType="begin"/>
      </w:r>
      <w:r w:rsidR="00847716" w:rsidRPr="000C03D8">
        <w:rPr>
          <w:rFonts w:ascii="Times New Roman" w:hAnsi="Times New Roman" w:cs="Times New Roman"/>
          <w:sz w:val="24"/>
          <w:szCs w:val="24"/>
        </w:rPr>
        <w:instrText xml:space="preserve"> ADDIN ZOTERO_ITEM CSL_CITATION {"citationID":"peLDwR4I","properties":{"formattedCitation":"(R. Helmich &amp; Dirkx, 2017; K\\uc0\\u252{}hn et al., 2006)","plainCitation":"(R. Helmich &amp; Dirkx, 2017; Kühn et al., 2006)","noteIndex":0},"citationItems":[{"id":123,"uris":["http://zotero.org/users/local/AhaM3qLx/items/KZ2XKYQ7"],"itemData":{"id":123,"type":"article-journal","container-title":"Seminars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D556BB" w:rsidRPr="000C03D8">
        <w:rPr>
          <w:rFonts w:ascii="Times New Roman" w:hAnsi="Times New Roman" w:cs="Times New Roman"/>
          <w:sz w:val="24"/>
          <w:szCs w:val="24"/>
        </w:rPr>
        <w:fldChar w:fldCharType="separate"/>
      </w:r>
      <w:r w:rsidR="00847716" w:rsidRPr="000C03D8">
        <w:rPr>
          <w:rFonts w:ascii="Times New Roman" w:hAnsi="Times New Roman" w:cs="Times New Roman"/>
          <w:sz w:val="24"/>
          <w:szCs w:val="24"/>
        </w:rPr>
        <w:t>(R. Helmich &amp; Dirkx, 2017; Kühn et al., 2006)</w:t>
      </w:r>
      <w:r w:rsidR="00D556BB" w:rsidRPr="000C03D8">
        <w:rPr>
          <w:rFonts w:ascii="Times New Roman" w:hAnsi="Times New Roman" w:cs="Times New Roman"/>
          <w:sz w:val="24"/>
          <w:szCs w:val="24"/>
        </w:rPr>
        <w:fldChar w:fldCharType="end"/>
      </w:r>
      <w:r w:rsidR="00267210" w:rsidRPr="000C03D8">
        <w:rPr>
          <w:rFonts w:ascii="Times New Roman" w:hAnsi="Times New Roman" w:cs="Times New Roman"/>
          <w:sz w:val="24"/>
          <w:szCs w:val="24"/>
        </w:rPr>
        <w:t xml:space="preserve">. </w:t>
      </w:r>
      <w:r w:rsidR="00F77EC2" w:rsidRPr="000C03D8">
        <w:rPr>
          <w:rFonts w:ascii="Times New Roman" w:hAnsi="Times New Roman" w:cs="Times New Roman"/>
          <w:sz w:val="24"/>
          <w:szCs w:val="24"/>
        </w:rPr>
        <w:t xml:space="preserve">Diese Behandlungsform, die vor über 50 Jahren bahnbrechend war, ist immer noch Teil des Goldstandards zur Behandlung von Morbus Parkinson, sodass nahezu jede erkrankte Person im Laufe der Zeit damit behandelt </w:t>
      </w:r>
      <w:r w:rsidR="00D556BB" w:rsidRPr="000C03D8">
        <w:rPr>
          <w:rFonts w:ascii="Times New Roman" w:hAnsi="Times New Roman" w:cs="Times New Roman"/>
          <w:sz w:val="24"/>
          <w:szCs w:val="24"/>
        </w:rPr>
        <w:t xml:space="preserve">wird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{"citationID":"lMpVPgOr","properties":{"formattedCitation":"(Poewe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(Poewe et al., 2017)</w:t>
      </w:r>
      <w:r w:rsidR="00D556BB" w:rsidRPr="000C03D8">
        <w:rPr>
          <w:rFonts w:ascii="Times New Roman" w:hAnsi="Times New Roman" w:cs="Times New Roman"/>
          <w:sz w:val="24"/>
          <w:szCs w:val="24"/>
        </w:rPr>
        <w:fldChar w:fldCharType="end"/>
      </w:r>
      <w:r w:rsidR="00A05DBF" w:rsidRPr="000C03D8">
        <w:rPr>
          <w:rFonts w:ascii="Times New Roman" w:hAnsi="Times New Roman" w:cs="Times New Roman"/>
          <w:sz w:val="24"/>
          <w:szCs w:val="24"/>
        </w:rPr>
        <w:t xml:space="preserve">. Der Einfluss von Levodopa auf Rigor gilt als einer der vertrauenswürdigsten Hinweise, um die Reaktion auf </w:t>
      </w:r>
      <w:r w:rsidR="00942BDB" w:rsidRPr="000C03D8">
        <w:rPr>
          <w:rFonts w:ascii="Times New Roman" w:hAnsi="Times New Roman" w:cs="Times New Roman"/>
          <w:sz w:val="24"/>
          <w:szCs w:val="24"/>
        </w:rPr>
        <w:t xml:space="preserve">das Medikament einzuschätzen </w:t>
      </w:r>
      <w:r w:rsidR="00A05DBF" w:rsidRPr="000C03D8">
        <w:rPr>
          <w:rFonts w:ascii="Times New Roman" w:hAnsi="Times New Roman" w:cs="Times New Roman"/>
          <w:sz w:val="24"/>
          <w:szCs w:val="24"/>
        </w:rPr>
        <w:fldChar w:fldCharType="begin"/>
      </w:r>
      <w:r w:rsidR="00A05DBF" w:rsidRPr="000C03D8">
        <w:rPr>
          <w:rFonts w:ascii="Times New Roman" w:hAnsi="Times New Roman" w:cs="Times New Roman"/>
          <w:sz w:val="24"/>
          <w:szCs w:val="24"/>
        </w:rPr>
        <w:instrText xml:space="preserve"> ADDIN ZOTERO_ITEM CSL_CITATION {"citationID":"6bkWBBVV","properties":{"formattedCitation":"(Hess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A05DBF" w:rsidRPr="000C03D8">
        <w:rPr>
          <w:rFonts w:ascii="Times New Roman" w:hAnsi="Times New Roman" w:cs="Times New Roman"/>
          <w:sz w:val="24"/>
          <w:szCs w:val="24"/>
        </w:rPr>
        <w:fldChar w:fldCharType="separate"/>
      </w:r>
      <w:r w:rsidR="00A05DBF" w:rsidRPr="000C03D8">
        <w:rPr>
          <w:rFonts w:ascii="Times New Roman" w:hAnsi="Times New Roman" w:cs="Times New Roman"/>
          <w:sz w:val="24"/>
          <w:szCs w:val="24"/>
        </w:rPr>
        <w:t>(Hess &amp; Hallett, 2017)</w:t>
      </w:r>
      <w:r w:rsidR="00A05DBF" w:rsidRPr="000C03D8">
        <w:rPr>
          <w:rFonts w:ascii="Times New Roman" w:hAnsi="Times New Roman" w:cs="Times New Roman"/>
          <w:sz w:val="24"/>
          <w:szCs w:val="24"/>
        </w:rPr>
        <w:fldChar w:fldCharType="end"/>
      </w:r>
      <w:r w:rsidR="00A05DBF" w:rsidRPr="000C03D8">
        <w:rPr>
          <w:rFonts w:ascii="Times New Roman" w:hAnsi="Times New Roman" w:cs="Times New Roman"/>
          <w:sz w:val="24"/>
          <w:szCs w:val="24"/>
        </w:rPr>
        <w:t xml:space="preserve">. </w:t>
      </w:r>
    </w:p>
    <w:p w14:paraId="4F092B82" w14:textId="77777777" w:rsidR="006045B8" w:rsidRPr="000C03D8" w:rsidRDefault="00B312D7"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können auch einige nicht-motorische Symptome mit dopaminergen Medikamenten behandelt werden, allerdings werden einige andere nicht-motorische Symptome dadurch verstärkt, weshalb eine Kombination aus pharmakologischer und nicht-pharmakologischer Behandlung </w:t>
      </w:r>
      <w:r w:rsidRPr="000C03D8">
        <w:rPr>
          <w:rFonts w:ascii="Times New Roman" w:hAnsi="Times New Roman" w:cs="Times New Roman"/>
          <w:sz w:val="24"/>
          <w:szCs w:val="24"/>
        </w:rPr>
        <w:lastRenderedPageBreak/>
        <w:t xml:space="preserve">angewandt werden muss, die auf die Patient*innen angepasst ist. </w:t>
      </w:r>
      <w:r w:rsidR="00942FA8" w:rsidRPr="000C03D8">
        <w:rPr>
          <w:rFonts w:ascii="Times New Roman" w:hAnsi="Times New Roman" w:cs="Times New Roman"/>
          <w:sz w:val="24"/>
          <w:szCs w:val="24"/>
        </w:rPr>
        <w:t>Allerdings löst die Behandlung mit Levodopa langfristig neue Bewegungsstörungen und Dys</w:t>
      </w:r>
      <w:r w:rsidR="00D556BB" w:rsidRPr="000C03D8">
        <w:rPr>
          <w:rFonts w:ascii="Times New Roman" w:hAnsi="Times New Roman" w:cs="Times New Roman"/>
          <w:sz w:val="24"/>
          <w:szCs w:val="24"/>
        </w:rPr>
        <w:t xml:space="preserve">kinesien aus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{"citationID":"Q9golfrk","properties":{"formattedCitation":"(Poewe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w:t>
      </w:r>
      <w:proofErr w:type="spellStart"/>
      <w:r w:rsidR="00D556BB" w:rsidRPr="000C03D8">
        <w:rPr>
          <w:rFonts w:ascii="Times New Roman" w:hAnsi="Times New Roman" w:cs="Times New Roman"/>
          <w:sz w:val="24"/>
          <w:szCs w:val="24"/>
        </w:rPr>
        <w:t>Poewe</w:t>
      </w:r>
      <w:proofErr w:type="spellEnd"/>
      <w:r w:rsidR="00D556BB" w:rsidRPr="000C03D8">
        <w:rPr>
          <w:rFonts w:ascii="Times New Roman" w:hAnsi="Times New Roman" w:cs="Times New Roman"/>
          <w:sz w:val="24"/>
          <w:szCs w:val="24"/>
        </w:rPr>
        <w:t xml:space="preserve"> et al., 2017)</w:t>
      </w:r>
      <w:r w:rsidR="00D556BB" w:rsidRPr="000C03D8">
        <w:rPr>
          <w:rFonts w:ascii="Times New Roman" w:hAnsi="Times New Roman" w:cs="Times New Roman"/>
          <w:sz w:val="24"/>
          <w:szCs w:val="24"/>
        </w:rPr>
        <w:fldChar w:fldCharType="end"/>
      </w:r>
      <w:r w:rsidR="00942FA8" w:rsidRPr="000C03D8">
        <w:rPr>
          <w:rFonts w:ascii="Times New Roman" w:hAnsi="Times New Roman" w:cs="Times New Roman"/>
          <w:sz w:val="24"/>
          <w:szCs w:val="24"/>
        </w:rPr>
        <w:t xml:space="preserve">. Die Gründe dafür sind immer noch nicht vollständig aufgeklärt. </w:t>
      </w:r>
      <w:r w:rsidR="00250996" w:rsidRPr="000C03D8">
        <w:rPr>
          <w:rFonts w:ascii="Times New Roman" w:hAnsi="Times New Roman" w:cs="Times New Roman"/>
          <w:sz w:val="24"/>
          <w:szCs w:val="24"/>
        </w:rPr>
        <w:t xml:space="preserve">In </w:t>
      </w:r>
      <w:r w:rsidR="00465D1F" w:rsidRPr="000C03D8">
        <w:rPr>
          <w:rFonts w:ascii="Times New Roman" w:hAnsi="Times New Roman" w:cs="Times New Roman"/>
          <w:sz w:val="24"/>
          <w:szCs w:val="24"/>
        </w:rPr>
        <w:t xml:space="preserve">einer Studie konnte gezeigt werden, dass die Komplikationen von dopaminergen Medikamenten von allen Faktoren den drittgrößten Einfluss auf die Verringerung der Lebensqualität haben (Gomez-Esteban et al., 2007). Auch die Anzahl der Jahre, in denen Levodopa genommen wurde, hatte einen negativen Zusammenhang mit der Lebensqualität, allerdings einen geringeren. </w:t>
      </w:r>
    </w:p>
    <w:p w14:paraId="2DD6ED2C" w14:textId="77777777" w:rsidR="0092475B" w:rsidRPr="000C03D8" w:rsidRDefault="0092475B" w:rsidP="00337758">
      <w:pPr>
        <w:pStyle w:val="Heading3"/>
        <w:spacing w:line="480" w:lineRule="auto"/>
        <w:jc w:val="both"/>
        <w:rPr>
          <w:rFonts w:ascii="Times New Roman" w:hAnsi="Times New Roman" w:cs="Times New Roman"/>
          <w:b/>
          <w:i/>
          <w:color w:val="auto"/>
        </w:rPr>
      </w:pPr>
      <w:bookmarkStart w:id="16" w:name="_Toc102231156"/>
      <w:r w:rsidRPr="000C03D8">
        <w:rPr>
          <w:rFonts w:ascii="Times New Roman" w:hAnsi="Times New Roman" w:cs="Times New Roman"/>
          <w:b/>
          <w:i/>
          <w:color w:val="auto"/>
        </w:rPr>
        <w:t>1.3.2 Tiefe Hirnstimulation</w:t>
      </w:r>
      <w:bookmarkEnd w:id="16"/>
    </w:p>
    <w:p w14:paraId="29558DBF" w14:textId="77777777" w:rsidR="0092475B" w:rsidRPr="000C03D8" w:rsidRDefault="00875986"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w:t>
      </w:r>
      <w:r w:rsidR="00C37B5C" w:rsidRPr="000C03D8">
        <w:rPr>
          <w:rFonts w:ascii="Times New Roman" w:hAnsi="Times New Roman" w:cs="Times New Roman"/>
          <w:sz w:val="24"/>
          <w:szCs w:val="24"/>
        </w:rPr>
        <w:t xml:space="preserve">m Jahr 1995 haben </w:t>
      </w:r>
      <w:r w:rsidR="00C37B5C" w:rsidRPr="000C03D8">
        <w:rPr>
          <w:rFonts w:ascii="Times New Roman" w:hAnsi="Times New Roman" w:cs="Times New Roman"/>
          <w:sz w:val="24"/>
          <w:szCs w:val="24"/>
        </w:rPr>
        <w:fldChar w:fldCharType="begin"/>
      </w:r>
      <w:r w:rsidR="00783604" w:rsidRPr="000C03D8">
        <w:rPr>
          <w:rFonts w:ascii="Times New Roman" w:hAnsi="Times New Roman" w:cs="Times New Roman"/>
          <w:sz w:val="24"/>
          <w:szCs w:val="24"/>
        </w:rPr>
        <w:instrText xml:space="preserve"> ADDIN ZOTERO_ITEM CSL_CITATION {"citationID":"COdeFRH7","properties":{"formattedCitation":"(Limousin et al., 1995)","plainCitation":"(Limousin et al., 1995)","dontUpdate":true,"noteIndex":0},"citationItems":[{"id":44,"uris":["http://zotero.org/users/local/AhaM3qLx/items/KIEB24NC"],"itemData":{"id":44,"type":"article-journal","abstract":"In monkeys rendered parkinsonian, lesions and electrical stimulation of the subthalamic nucleus reduce all major motor disturbances. The effect of electrical stimulation of the subthalamic nucleus was assessed in three patients with disabling akinetic-rigid Parkinson’s disease and severe motor fluctuations.","container-title":"The Lancet","DOI":"10.1016/S0140-6736(95)90062-4","ISSN":"01406736","issue":"8942","journalAbbreviation":"The Lancet","language":"en","page":"91-95","source":"DOI.org (Crossref)","title":"Effect on parkinsonian signs and symptoms of bilateral subthalamic nucleus stimulation","volume":"345","author":[{"family":"Limousin","given":"P."},{"family":"Pollak","given":"P."},{"family":"Benazzouz","given":"A."},{"family":"Hoffmann","given":"D."},{"family":"Le Bas","given":"J-F."},{"family":"Perret","given":"J.E."},{"family":"Benabid","given":"A-L."},{"family":"Broussolle","given":"El"}],"issued":{"date-parts":[["1995",1]]}}}],"schema":"https://github.com/citation-style-language/schema/raw/master/csl-citation.json"} </w:instrText>
      </w:r>
      <w:r w:rsidR="00C37B5C" w:rsidRPr="000C03D8">
        <w:rPr>
          <w:rFonts w:ascii="Times New Roman" w:hAnsi="Times New Roman" w:cs="Times New Roman"/>
          <w:sz w:val="24"/>
          <w:szCs w:val="24"/>
        </w:rPr>
        <w:fldChar w:fldCharType="separate"/>
      </w:r>
      <w:r w:rsidR="00C37B5C" w:rsidRPr="000C03D8">
        <w:rPr>
          <w:rFonts w:ascii="Times New Roman" w:hAnsi="Times New Roman" w:cs="Times New Roman"/>
          <w:sz w:val="24"/>
          <w:szCs w:val="24"/>
        </w:rPr>
        <w:t>Limousin et al.</w:t>
      </w:r>
      <w:r w:rsidR="00C37B5C"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zum ersten Mal die Wirkung von elektrischer Stimulation der STK bei Patient*innen mit Morbus Parkinson untersucht und eine deutliche Verbesserung der täglichen Aktivitäten und motorischen Symptome entdeckt. Nachdem die STK als sinnvolles Ziel für eine Tiefe Hirnstimu</w:t>
      </w:r>
      <w:r w:rsidR="0092475B" w:rsidRPr="000C03D8">
        <w:rPr>
          <w:rFonts w:ascii="Times New Roman" w:hAnsi="Times New Roman" w:cs="Times New Roman"/>
          <w:sz w:val="24"/>
          <w:szCs w:val="24"/>
        </w:rPr>
        <w:t>lation (THS) festgestellt wurde</w:t>
      </w:r>
      <w:r w:rsidRPr="000C03D8">
        <w:rPr>
          <w:rFonts w:ascii="Times New Roman" w:hAnsi="Times New Roman" w:cs="Times New Roman"/>
          <w:sz w:val="24"/>
          <w:szCs w:val="24"/>
        </w:rPr>
        <w:t>,</w:t>
      </w:r>
      <w:r w:rsidR="004C7615" w:rsidRPr="000C03D8">
        <w:rPr>
          <w:rFonts w:ascii="Times New Roman" w:hAnsi="Times New Roman" w:cs="Times New Roman"/>
          <w:sz w:val="24"/>
          <w:szCs w:val="24"/>
        </w:rPr>
        <w:t xml:space="preserve"> kam </w:t>
      </w:r>
      <w:r w:rsidRPr="000C03D8">
        <w:rPr>
          <w:rFonts w:ascii="Times New Roman" w:hAnsi="Times New Roman" w:cs="Times New Roman"/>
          <w:sz w:val="24"/>
          <w:szCs w:val="24"/>
        </w:rPr>
        <w:t xml:space="preserve">dies </w:t>
      </w:r>
      <w:r w:rsidR="004C7615" w:rsidRPr="000C03D8">
        <w:rPr>
          <w:rFonts w:ascii="Times New Roman" w:hAnsi="Times New Roman" w:cs="Times New Roman"/>
          <w:sz w:val="24"/>
          <w:szCs w:val="24"/>
        </w:rPr>
        <w:t xml:space="preserve">als alternative Behandlungsmöglichkeit </w:t>
      </w:r>
      <w:r w:rsidR="00EB624F" w:rsidRPr="000C03D8">
        <w:rPr>
          <w:rFonts w:ascii="Times New Roman" w:hAnsi="Times New Roman" w:cs="Times New Roman"/>
          <w:sz w:val="24"/>
          <w:szCs w:val="24"/>
        </w:rPr>
        <w:t xml:space="preserve">für Morbus Parkinson </w:t>
      </w:r>
      <w:r w:rsidRPr="000C03D8">
        <w:rPr>
          <w:rFonts w:ascii="Times New Roman" w:hAnsi="Times New Roman" w:cs="Times New Roman"/>
          <w:sz w:val="24"/>
          <w:szCs w:val="24"/>
        </w:rPr>
        <w:t>z</w:t>
      </w:r>
      <w:r w:rsidR="00D556BB" w:rsidRPr="000C03D8">
        <w:rPr>
          <w:rFonts w:ascii="Times New Roman" w:hAnsi="Times New Roman" w:cs="Times New Roman"/>
          <w:sz w:val="24"/>
          <w:szCs w:val="24"/>
        </w:rPr>
        <w:t xml:space="preserve">um Vorschein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{"citationID":"6p9HQwIO","properties":{"formattedCitation":"(Poewe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(Poewe et al., 2017)</w:t>
      </w:r>
      <w:r w:rsidR="00D556BB" w:rsidRPr="000C03D8">
        <w:rPr>
          <w:rFonts w:ascii="Times New Roman" w:hAnsi="Times New Roman" w:cs="Times New Roman"/>
          <w:sz w:val="24"/>
          <w:szCs w:val="24"/>
        </w:rPr>
        <w:fldChar w:fldCharType="end"/>
      </w:r>
      <w:r w:rsidR="004C7615" w:rsidRPr="000C03D8">
        <w:rPr>
          <w:rFonts w:ascii="Times New Roman" w:hAnsi="Times New Roman" w:cs="Times New Roman"/>
          <w:sz w:val="24"/>
          <w:szCs w:val="24"/>
        </w:rPr>
        <w:t>.</w:t>
      </w:r>
      <w:r w:rsidR="001B40C0" w:rsidRPr="000C03D8">
        <w:rPr>
          <w:rFonts w:ascii="Times New Roman" w:hAnsi="Times New Roman" w:cs="Times New Roman"/>
          <w:sz w:val="24"/>
          <w:szCs w:val="24"/>
        </w:rPr>
        <w:t xml:space="preserve"> Die THS basiert auf dem Befund, dass hochfrequente elek</w:t>
      </w:r>
      <w:r w:rsidR="00EB624F" w:rsidRPr="000C03D8">
        <w:rPr>
          <w:rFonts w:ascii="Times New Roman" w:hAnsi="Times New Roman" w:cs="Times New Roman"/>
          <w:sz w:val="24"/>
          <w:szCs w:val="24"/>
        </w:rPr>
        <w:t>trische Stimulation von 100 – 200 H</w:t>
      </w:r>
      <w:r w:rsidR="001B40C0" w:rsidRPr="000C03D8">
        <w:rPr>
          <w:rFonts w:ascii="Times New Roman" w:hAnsi="Times New Roman" w:cs="Times New Roman"/>
          <w:sz w:val="24"/>
          <w:szCs w:val="24"/>
        </w:rPr>
        <w:t>z auf bestimmte Bereiche des Gehirns den gleichen Effekt hat wi</w:t>
      </w:r>
      <w:r w:rsidR="00D556BB" w:rsidRPr="000C03D8">
        <w:rPr>
          <w:rFonts w:ascii="Times New Roman" w:hAnsi="Times New Roman" w:cs="Times New Roman"/>
          <w:sz w:val="24"/>
          <w:szCs w:val="24"/>
        </w:rPr>
        <w:t xml:space="preserve">e eine Läsion </w:t>
      </w:r>
      <w:commentRangeStart w:id="17"/>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{"citationID":"sANab6Oo","properties":{"formattedCitation":"(Poewe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(Poewe et al., 2017)</w:t>
      </w:r>
      <w:r w:rsidR="00D556BB" w:rsidRPr="000C03D8">
        <w:rPr>
          <w:rFonts w:ascii="Times New Roman" w:hAnsi="Times New Roman" w:cs="Times New Roman"/>
          <w:sz w:val="24"/>
          <w:szCs w:val="24"/>
        </w:rPr>
        <w:fldChar w:fldCharType="end"/>
      </w:r>
      <w:commentRangeEnd w:id="17"/>
      <w:r w:rsidR="001C3563">
        <w:rPr>
          <w:rStyle w:val="CommentReference"/>
        </w:rPr>
        <w:commentReference w:id="17"/>
      </w:r>
      <w:r w:rsidR="00C00E12" w:rsidRPr="000C03D8">
        <w:rPr>
          <w:rFonts w:ascii="Times New Roman" w:hAnsi="Times New Roman" w:cs="Times New Roman"/>
          <w:sz w:val="24"/>
          <w:szCs w:val="24"/>
        </w:rPr>
        <w:t>.</w:t>
      </w:r>
      <w:r w:rsidR="001B40C0" w:rsidRPr="000C03D8">
        <w:rPr>
          <w:rFonts w:ascii="Times New Roman" w:hAnsi="Times New Roman" w:cs="Times New Roman"/>
          <w:sz w:val="24"/>
          <w:szCs w:val="24"/>
        </w:rPr>
        <w:t xml:space="preserve"> </w:t>
      </w:r>
      <w:r w:rsidR="00C00E12" w:rsidRPr="000C03D8">
        <w:rPr>
          <w:rFonts w:ascii="Times New Roman" w:hAnsi="Times New Roman" w:cs="Times New Roman"/>
          <w:sz w:val="24"/>
          <w:szCs w:val="24"/>
        </w:rPr>
        <w:t>Nebeneffekte, die durch die Stimulation induziert sind, sind im Gegensatz zu einer Läsion reversibel und durch Anpassung der Einstellungen kann ein Kompromiss zwischen der Abwesenheit von Nebeneffekten und der Verbesserung der Symptomat</w:t>
      </w:r>
      <w:r w:rsidR="00D556BB" w:rsidRPr="000C03D8">
        <w:rPr>
          <w:rFonts w:ascii="Times New Roman" w:hAnsi="Times New Roman" w:cs="Times New Roman"/>
          <w:sz w:val="24"/>
          <w:szCs w:val="24"/>
        </w:rPr>
        <w:t xml:space="preserve">ik bewirkt werden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{"citationID":"bvUUHcyY","properties":{"formattedCitation":"(Benabid et al., 2009)","plainCitation":"(Benabid et al., 2009)","noteIndex":0},"citationItems":[{"id":30,"uris":["http://zotero.org/users/local/AhaM3qLx/items/9CIMNGQY"],"itemData":{"id":30,"type":"article-journal","language":"en","page":"15","source":"Zotero","title":"Deep brain stimulation of the subthalamic nucleus for the treatment of Parkinson's disease","volume":"8","author":[{"family":"Benabid","given":"Alim Louis"},{"family":"Chabardes","given":"Stephan"},{"family":"Mitrofanis","given":"John"},{"family":"Pollak","given":"Pierre"}],"issued":{"date-parts":[["2009"]]}}}],"schema":"https://github.com/citation-style-language/schema/raw/master/csl-citation.json"}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(Benabid et al., 2009)</w:t>
      </w:r>
      <w:r w:rsidR="00D556BB" w:rsidRPr="000C03D8">
        <w:rPr>
          <w:rFonts w:ascii="Times New Roman" w:hAnsi="Times New Roman" w:cs="Times New Roman"/>
          <w:sz w:val="24"/>
          <w:szCs w:val="24"/>
        </w:rPr>
        <w:fldChar w:fldCharType="end"/>
      </w:r>
      <w:r w:rsidR="00C54190" w:rsidRPr="000C03D8">
        <w:rPr>
          <w:rFonts w:ascii="Times New Roman" w:hAnsi="Times New Roman" w:cs="Times New Roman"/>
          <w:sz w:val="24"/>
          <w:szCs w:val="24"/>
        </w:rPr>
        <w:t>. Die Behandlung mit THS ist seitdem ausführlich klinisch getestet und untersucht worden.</w:t>
      </w:r>
      <w:r w:rsidR="00267210" w:rsidRPr="000C03D8">
        <w:rPr>
          <w:rFonts w:ascii="Times New Roman" w:hAnsi="Times New Roman" w:cs="Times New Roman"/>
          <w:sz w:val="24"/>
          <w:szCs w:val="24"/>
        </w:rPr>
        <w:t xml:space="preserve"> </w:t>
      </w:r>
      <w:r w:rsidR="004C3764" w:rsidRPr="000C03D8">
        <w:rPr>
          <w:rFonts w:ascii="Times New Roman" w:hAnsi="Times New Roman" w:cs="Times New Roman"/>
          <w:sz w:val="24"/>
          <w:szCs w:val="24"/>
        </w:rPr>
        <w:t>In ei</w:t>
      </w:r>
      <w:r w:rsidR="00D556BB" w:rsidRPr="000C03D8">
        <w:rPr>
          <w:rFonts w:ascii="Times New Roman" w:hAnsi="Times New Roman" w:cs="Times New Roman"/>
          <w:sz w:val="24"/>
          <w:szCs w:val="24"/>
        </w:rPr>
        <w:t xml:space="preserve">nem Review von </w:t>
      </w:r>
      <w:r w:rsidR="00F26471"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{"citationID":"yMLhCwFj","properties":{"formattedCitation":"(Fox et al., 2011)","plainCitation":"(Fox et al., 2011)","dontUpdate":true,"noteIndex":0},"citationItems":[{"id":92,"uris":["http://zotero.org/users/local/AhaM3qLx/items/E4MHYZ3P"],"itemData":{"id":92,"type":"article-journal","container-title":"Movement Disorders","DOI":"10.1002/mds.23829","ISSN":"08853185","issue":"S3","journalAbbreviation":"Mov. Disord.","language":"en","page":"S2-S41","source":"DOI.org (Crossref)","title":"The Movement Disorder Society Evidence-Based Medicine Review Update: Treatments for the motor symptoms of Parkinson's disease","title-short":"The Movement Disorder Society Evidence-Based Medicine Review Update","volume":"26","author":[{"family":"Fox","given":"Susan H."},{"family":"Katzenschlager","given":"Regina"},{"family":"Lim","given":"Shen-Yang"},{"family":"Ravina","given":"Bernard"},{"family":"Seppi","given":"Klaus"},{"family":"Coelho","given":"Miguel"},{"family":"Poewe","given":"Werner"},{"family":"Rascol","given":"Olivier"},{"family":"Goetz","given":"Christopher G."},{"family":"Sampaio","given":"Cristina"}],"issued":{"date-parts":[["2011",10]]}}}],"schema":"https://github.com/citation-style-language/schema/raw/master/csl-citation.json"}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Fox et al. (2011)</w:t>
      </w:r>
      <w:r w:rsidR="00F26471" w:rsidRPr="000C03D8">
        <w:rPr>
          <w:rFonts w:ascii="Times New Roman" w:hAnsi="Times New Roman" w:cs="Times New Roman"/>
          <w:sz w:val="24"/>
          <w:szCs w:val="24"/>
        </w:rPr>
        <w:fldChar w:fldCharType="end"/>
      </w:r>
      <w:r w:rsidR="004C3764" w:rsidRPr="000C03D8">
        <w:rPr>
          <w:rFonts w:ascii="Times New Roman" w:hAnsi="Times New Roman" w:cs="Times New Roman"/>
          <w:sz w:val="24"/>
          <w:szCs w:val="24"/>
        </w:rPr>
        <w:t xml:space="preserve"> wurden einige Studien zusammengefasst, die darauf hinweisen, dass die </w:t>
      </w:r>
      <w:proofErr w:type="spellStart"/>
      <w:r w:rsidR="004C3764" w:rsidRPr="000C03D8">
        <w:rPr>
          <w:rFonts w:ascii="Times New Roman" w:hAnsi="Times New Roman" w:cs="Times New Roman"/>
          <w:sz w:val="24"/>
          <w:szCs w:val="24"/>
        </w:rPr>
        <w:t>bilatertale</w:t>
      </w:r>
      <w:proofErr w:type="spellEnd"/>
      <w:r w:rsidR="004C3764" w:rsidRPr="000C03D8">
        <w:rPr>
          <w:rFonts w:ascii="Times New Roman" w:hAnsi="Times New Roman" w:cs="Times New Roman"/>
          <w:sz w:val="24"/>
          <w:szCs w:val="24"/>
        </w:rPr>
        <w:t xml:space="preserve"> DBS der STK wirksam ist für die Behandlung von Dyskinesien und motorische Schwankungen.</w:t>
      </w:r>
      <w:r w:rsidR="00381D25" w:rsidRPr="000C03D8">
        <w:rPr>
          <w:rFonts w:ascii="Times New Roman" w:hAnsi="Times New Roman" w:cs="Times New Roman"/>
          <w:sz w:val="24"/>
          <w:szCs w:val="24"/>
        </w:rPr>
        <w:t xml:space="preserve"> Es konnte außerdem gezeigt werden, dass die bilaterale THS des STK die Aktivitäten im Alltag, die motorischen Symptome und die Lebensqualität erheblich verbessert, selbst im Vergleich zur bestmöglichen medikamentösen B</w:t>
      </w:r>
      <w:r w:rsidR="00F26471" w:rsidRPr="000C03D8">
        <w:rPr>
          <w:rFonts w:ascii="Times New Roman" w:hAnsi="Times New Roman" w:cs="Times New Roman"/>
          <w:sz w:val="24"/>
          <w:szCs w:val="24"/>
        </w:rPr>
        <w:t xml:space="preserve">ehandlung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{"citationID":"ZAWdlpFA","properties":{"formattedCitation":"(Deuschl &amp; Agid, 2013)","plainCitation":"(Deuschl &amp; Agid, 2013)","noteIndex":0},"citationItems":[{"id":34,"uris":["http://zotero.org/users/local/AhaM3qLx/items/B4PAAJWZ"],"itemData":{"id":34,"type":"article-journal","container-title":"The Lancet Neurology","DOI":"10.1016/S1474-4422(13)70151-0","ISSN":"14744422","issue":"10","journalAbbreviation":"The Lancet Neurology","language":"en","page":"1025-1034","source":"DOI.org (Crossref)","title":"Subthalamic neurostimulation for Parkinson's disease with early fluctuations: balancing the risks and benefits","title-short":"Subthalamic neurostimulation for Parkinson's disease with early fluctuations","volume":"12","author":[{"family":"Deuschl","given":"Günther"},{"family":"Agid","given":"Yves"}],"issued":{"date-parts":[["2013",10]]}}}],"schema":"https://github.com/citation-style-language/schema/raw/master/csl-citation.json"}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(Deuschl &amp; Agid, 2013)</w:t>
      </w:r>
      <w:r w:rsidR="00F26471" w:rsidRPr="000C03D8">
        <w:rPr>
          <w:rFonts w:ascii="Times New Roman" w:hAnsi="Times New Roman" w:cs="Times New Roman"/>
          <w:sz w:val="24"/>
          <w:szCs w:val="24"/>
        </w:rPr>
        <w:fldChar w:fldCharType="end"/>
      </w:r>
      <w:r w:rsidR="00381D25" w:rsidRPr="000C03D8">
        <w:rPr>
          <w:rFonts w:ascii="Times New Roman" w:hAnsi="Times New Roman" w:cs="Times New Roman"/>
          <w:sz w:val="24"/>
          <w:szCs w:val="24"/>
        </w:rPr>
        <w:t>.</w:t>
      </w:r>
      <w:r w:rsidR="004C3764" w:rsidRPr="000C03D8">
        <w:rPr>
          <w:rFonts w:ascii="Times New Roman" w:hAnsi="Times New Roman" w:cs="Times New Roman"/>
          <w:sz w:val="24"/>
          <w:szCs w:val="24"/>
        </w:rPr>
        <w:t xml:space="preserve"> Aufgrund dieser Befunde</w:t>
      </w:r>
      <w:r w:rsidR="00EA3C7A" w:rsidRPr="000C03D8">
        <w:rPr>
          <w:rFonts w:ascii="Times New Roman" w:hAnsi="Times New Roman" w:cs="Times New Roman"/>
          <w:sz w:val="24"/>
          <w:szCs w:val="24"/>
        </w:rPr>
        <w:t>, ist die THS des STK</w:t>
      </w:r>
      <w:r w:rsidR="00C54190" w:rsidRPr="000C03D8">
        <w:rPr>
          <w:rFonts w:ascii="Times New Roman" w:hAnsi="Times New Roman" w:cs="Times New Roman"/>
          <w:sz w:val="24"/>
          <w:szCs w:val="24"/>
        </w:rPr>
        <w:t xml:space="preserve"> schon seit einiger Zeit </w:t>
      </w:r>
      <w:r w:rsidR="00C54190" w:rsidRPr="000C03D8">
        <w:rPr>
          <w:rFonts w:ascii="Times New Roman" w:hAnsi="Times New Roman" w:cs="Times New Roman"/>
          <w:sz w:val="24"/>
          <w:szCs w:val="24"/>
        </w:rPr>
        <w:lastRenderedPageBreak/>
        <w:t xml:space="preserve">eine etablierte und evidenzbasierte Option zur Behandlung von motorischen Symptomen bei fortgeschrittener Erkrankung an Morbus Parkinson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{"citationID":"PXOOb2nl","properties":{"formattedCitation":"(Poewe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(Poewe et al., 2017)</w:t>
      </w:r>
      <w:r w:rsidR="00F26471" w:rsidRPr="000C03D8">
        <w:rPr>
          <w:rFonts w:ascii="Times New Roman" w:hAnsi="Times New Roman" w:cs="Times New Roman"/>
          <w:sz w:val="24"/>
          <w:szCs w:val="24"/>
        </w:rPr>
        <w:fldChar w:fldCharType="end"/>
      </w:r>
      <w:r w:rsidR="00C54190" w:rsidRPr="000C03D8">
        <w:rPr>
          <w:rFonts w:ascii="Times New Roman" w:hAnsi="Times New Roman" w:cs="Times New Roman"/>
          <w:sz w:val="24"/>
          <w:szCs w:val="24"/>
        </w:rPr>
        <w:t>.</w:t>
      </w:r>
      <w:r w:rsidR="00FC5862" w:rsidRPr="000C03D8">
        <w:rPr>
          <w:rFonts w:ascii="Times New Roman" w:hAnsi="Times New Roman" w:cs="Times New Roman"/>
          <w:sz w:val="24"/>
          <w:szCs w:val="24"/>
        </w:rPr>
        <w:t xml:space="preserve"> </w:t>
      </w:r>
    </w:p>
    <w:p w14:paraId="522BAD48" w14:textId="77777777" w:rsidR="00997325" w:rsidRPr="000C03D8" w:rsidRDefault="004C376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Die THS des STK weist die gleiche Verringerung der Power im </w:t>
      </w:r>
      <w:proofErr w:type="spellStart"/>
      <w:r w:rsidRPr="000C03D8">
        <w:rPr>
          <w:rFonts w:ascii="Times New Roman" w:hAnsi="Times New Roman" w:cs="Times New Roman"/>
          <w:sz w:val="24"/>
          <w:szCs w:val="24"/>
        </w:rPr>
        <w:t>Betaband</w:t>
      </w:r>
      <w:proofErr w:type="spellEnd"/>
      <w:r w:rsidRPr="000C03D8">
        <w:rPr>
          <w:rFonts w:ascii="Times New Roman" w:hAnsi="Times New Roman" w:cs="Times New Roman"/>
          <w:sz w:val="24"/>
          <w:szCs w:val="24"/>
        </w:rPr>
        <w:t xml:space="preserve"> auf, die mit einer verringerten motorischen Symptomatik ass</w:t>
      </w:r>
      <w:r w:rsidR="00F26471" w:rsidRPr="000C03D8">
        <w:rPr>
          <w:rFonts w:ascii="Times New Roman" w:hAnsi="Times New Roman" w:cs="Times New Roman"/>
          <w:sz w:val="24"/>
          <w:szCs w:val="24"/>
        </w:rPr>
        <w:t xml:space="preserve">oziiert ist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{"citationID":"dqn5pq0U","properties":{"formattedCitation":"(K\\uc0\\u252{}hn et al., 2006)","plainCitation":"(Kühn et al., 2006)","noteIndex":0},"citationItems":[{"id":88,"uris":["http://zotero.org/users/local/AhaM3qLx/items/4DBN363L"],"itemData":{"id":88,"type":"article-journal","abstract":"Strong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(Kühn et al., 2006)</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FC5862" w:rsidRPr="000C03D8">
        <w:rPr>
          <w:rFonts w:ascii="Times New Roman" w:hAnsi="Times New Roman" w:cs="Times New Roman"/>
          <w:sz w:val="24"/>
          <w:szCs w:val="24"/>
        </w:rPr>
        <w:t>Da die Verringerung der Symptomatik bei der Behandlung mit THS und der Behandlung mit Levodopa a</w:t>
      </w:r>
      <w:r w:rsidR="00EB624F" w:rsidRPr="000C03D8">
        <w:rPr>
          <w:rFonts w:ascii="Times New Roman" w:hAnsi="Times New Roman" w:cs="Times New Roman"/>
          <w:sz w:val="24"/>
          <w:szCs w:val="24"/>
        </w:rPr>
        <w:t>uf demselben Mechanismus basieren</w:t>
      </w:r>
      <w:r w:rsidR="00FC5862" w:rsidRPr="000C03D8">
        <w:rPr>
          <w:rFonts w:ascii="Times New Roman" w:hAnsi="Times New Roman" w:cs="Times New Roman"/>
          <w:sz w:val="24"/>
          <w:szCs w:val="24"/>
        </w:rPr>
        <w:t>, sprechen Patient*innen meist</w:t>
      </w:r>
      <w:r w:rsidR="0092475B" w:rsidRPr="000C03D8">
        <w:rPr>
          <w:rFonts w:ascii="Times New Roman" w:hAnsi="Times New Roman" w:cs="Times New Roman"/>
          <w:sz w:val="24"/>
          <w:szCs w:val="24"/>
        </w:rPr>
        <w:t xml:space="preserve">ens nicht auf die THS an, wenn </w:t>
      </w:r>
      <w:r w:rsidR="00FC5862" w:rsidRPr="000C03D8">
        <w:rPr>
          <w:rFonts w:ascii="Times New Roman" w:hAnsi="Times New Roman" w:cs="Times New Roman"/>
          <w:sz w:val="24"/>
          <w:szCs w:val="24"/>
        </w:rPr>
        <w:t xml:space="preserve">die Behandlung mit dopaminerger Medikation bereits keine Wirkung </w:t>
      </w:r>
      <w:r w:rsidR="00087CA9" w:rsidRPr="000C03D8">
        <w:rPr>
          <w:rFonts w:ascii="Times New Roman" w:hAnsi="Times New Roman" w:cs="Times New Roman"/>
          <w:sz w:val="24"/>
          <w:szCs w:val="24"/>
        </w:rPr>
        <w:t>ge</w:t>
      </w:r>
      <w:r w:rsidR="00FC5862" w:rsidRPr="000C03D8">
        <w:rPr>
          <w:rFonts w:ascii="Times New Roman" w:hAnsi="Times New Roman" w:cs="Times New Roman"/>
          <w:sz w:val="24"/>
          <w:szCs w:val="24"/>
        </w:rPr>
        <w:t>zeigt</w:t>
      </w:r>
      <w:r w:rsidR="00087CA9" w:rsidRPr="000C03D8">
        <w:rPr>
          <w:rFonts w:ascii="Times New Roman" w:hAnsi="Times New Roman" w:cs="Times New Roman"/>
          <w:sz w:val="24"/>
          <w:szCs w:val="24"/>
        </w:rPr>
        <w:t xml:space="preserve"> hat</w:t>
      </w:r>
      <w:r w:rsidR="00F26471" w:rsidRPr="000C03D8">
        <w:rPr>
          <w:rFonts w:ascii="Times New Roman" w:hAnsi="Times New Roman" w:cs="Times New Roman"/>
          <w:sz w:val="24"/>
          <w:szCs w:val="24"/>
        </w:rPr>
        <w:t xml:space="preserv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{"citationID":"ebADCWQ7","properties":{"formattedCitation":"(Poewe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(Poewe et al., 2017)</w:t>
      </w:r>
      <w:r w:rsidR="00F26471" w:rsidRPr="000C03D8">
        <w:rPr>
          <w:rFonts w:ascii="Times New Roman" w:hAnsi="Times New Roman" w:cs="Times New Roman"/>
          <w:sz w:val="24"/>
          <w:szCs w:val="24"/>
        </w:rPr>
        <w:fldChar w:fldCharType="end"/>
      </w:r>
      <w:r w:rsidR="00FC5862" w:rsidRPr="000C03D8">
        <w:rPr>
          <w:rFonts w:ascii="Times New Roman" w:hAnsi="Times New Roman" w:cs="Times New Roman"/>
          <w:sz w:val="24"/>
          <w:szCs w:val="24"/>
        </w:rPr>
        <w:t>. Die besten Voraussetzung</w:t>
      </w:r>
      <w:r w:rsidR="009829BB" w:rsidRPr="000C03D8">
        <w:rPr>
          <w:rFonts w:ascii="Times New Roman" w:hAnsi="Times New Roman" w:cs="Times New Roman"/>
          <w:sz w:val="24"/>
          <w:szCs w:val="24"/>
        </w:rPr>
        <w:t>en sind daher</w:t>
      </w:r>
      <w:r w:rsidR="00BB72C8" w:rsidRPr="000C03D8">
        <w:rPr>
          <w:rFonts w:ascii="Times New Roman" w:hAnsi="Times New Roman" w:cs="Times New Roman"/>
          <w:sz w:val="24"/>
          <w:szCs w:val="24"/>
        </w:rPr>
        <w:t xml:space="preserve"> erfüllt</w:t>
      </w:r>
      <w:r w:rsidR="009829BB" w:rsidRPr="000C03D8">
        <w:rPr>
          <w:rFonts w:ascii="Times New Roman" w:hAnsi="Times New Roman" w:cs="Times New Roman"/>
          <w:sz w:val="24"/>
          <w:szCs w:val="24"/>
        </w:rPr>
        <w:t xml:space="preserve">, wenn </w:t>
      </w:r>
      <w:r w:rsidR="00B94287" w:rsidRPr="000C03D8">
        <w:rPr>
          <w:rFonts w:ascii="Times New Roman" w:hAnsi="Times New Roman" w:cs="Times New Roman"/>
          <w:sz w:val="24"/>
          <w:szCs w:val="24"/>
        </w:rPr>
        <w:t>Patient*innen mit Morbus Parkinson sehr gut auf Levodopa reagieren, aber langfristig neue motorische Symptome durch</w:t>
      </w:r>
      <w:r w:rsidR="006C5A40" w:rsidRPr="000C03D8">
        <w:rPr>
          <w:rFonts w:ascii="Times New Roman" w:hAnsi="Times New Roman" w:cs="Times New Roman"/>
          <w:sz w:val="24"/>
          <w:szCs w:val="24"/>
        </w:rPr>
        <w:t xml:space="preserve"> die Medikation entstanden sind</w:t>
      </w:r>
      <w:r w:rsidR="00B94287" w:rsidRPr="000C03D8">
        <w:rPr>
          <w:rFonts w:ascii="Times New Roman" w:hAnsi="Times New Roman" w:cs="Times New Roman"/>
          <w:sz w:val="24"/>
          <w:szCs w:val="24"/>
        </w:rPr>
        <w:t xml:space="preserv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{"citationID":"M5Lpxzun","properties":{"formattedCitation":"(Morgante et al., 2007)","plainCitation":"(Morgante et al., 2007)","noteIndex":0},"citationItems":[{"id":94,"uris":["http://zotero.org/users/local/AhaM3qLx/items/MQZ8ZDE6"],"itemData":{"id":94,"type":"article-journal","abstract":"We used a CAPSIT-based questionnaire to estimate the percentage of parkinsonian patients suitable for subthalamic nucleus (STN) deep brain stimulation (DBS) in a movement disorders clinic. We found that out of 641 consecutive PD patients only 1.6% fulﬁlled strict STN-DBS criteria. When we applied more ﬂexible criteria, the percentage of eligibility increased to 4.5%. Most patients (60%) were ineligible because they did not satisfy multiple questionnaire items. Items related to disease severity were responsible for the largest number of exclusions. This knowledge will help make decisions on resource allocation in centres wishing to start DBS surgery.","container-title":"Parkinsonism &amp; Related Disorders","DOI":"10.1016/j.parkreldis.2006.12.013","ISSN":"13538020","issue":"8","journalAbbreviation":"Parkinsonism &amp; Related Disorders","language":"en","page":"528-531","source":"DOI.org (Crossref)","title":"How many parkinsonian patients are suitable candidates for deep brain stimulation of subthalamic nucleus? Results of a questionnaire","title-short":"How many parkinsonian patients are suitable candidates for deep brain stimulation of subthalamic nucleus?","volume":"13","author":[{"family":"Morgante","given":"Letterio"},{"family":"Morgante","given":"Francesca"},{"family":"Moro","given":"Elena"},{"family":"Epifanio","given":"Antonio"},{"family":"Girlanda","given":"Paolo"},{"family":"Ragonese","given":"Paolo"},{"family":"Antonini","given":"Angelo"},{"family":"Barone","given":"Paolo"},{"family":"Bonuccelli","given":"Ubaldo"},{"family":"Contarino","given":"Maria Fiorella"},{"family":"Capus","given":"Livio"},{"family":"Ceravolo","given":"Maria Gabriella"},{"family":"Marconi","given":"Roberto"},{"family":"Ceravolo","given":"Roberto"},{"family":"D’Amelio","given":"Marco"},{"family":"Savettieri","given":"Giovanni"}],"issued":{"date-parts":[["2007",12]]}}}],"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(Morgante et al., 2007)</w:t>
      </w:r>
      <w:r w:rsidR="00F26471" w:rsidRPr="000C03D8">
        <w:rPr>
          <w:rFonts w:ascii="Times New Roman" w:hAnsi="Times New Roman" w:cs="Times New Roman"/>
          <w:sz w:val="24"/>
          <w:szCs w:val="24"/>
        </w:rPr>
        <w:fldChar w:fldCharType="end"/>
      </w:r>
      <w:r w:rsidR="00B94287" w:rsidRPr="000C03D8">
        <w:rPr>
          <w:rFonts w:ascii="Times New Roman" w:hAnsi="Times New Roman" w:cs="Times New Roman"/>
          <w:sz w:val="24"/>
          <w:szCs w:val="24"/>
        </w:rPr>
        <w:t xml:space="preserve">. </w:t>
      </w:r>
      <w:r w:rsidR="00997325" w:rsidRPr="000C03D8">
        <w:rPr>
          <w:rFonts w:ascii="Times New Roman" w:hAnsi="Times New Roman" w:cs="Times New Roman"/>
          <w:sz w:val="24"/>
          <w:szCs w:val="24"/>
        </w:rPr>
        <w:t>Nach der Operation wird die Dosie</w:t>
      </w:r>
      <w:r w:rsidR="00087CA9" w:rsidRPr="000C03D8">
        <w:rPr>
          <w:rFonts w:ascii="Times New Roman" w:hAnsi="Times New Roman" w:cs="Times New Roman"/>
          <w:sz w:val="24"/>
          <w:szCs w:val="24"/>
        </w:rPr>
        <w:t>rung der Medikation schrittweise</w:t>
      </w:r>
      <w:r w:rsidR="00997325" w:rsidRPr="000C03D8">
        <w:rPr>
          <w:rFonts w:ascii="Times New Roman" w:hAnsi="Times New Roman" w:cs="Times New Roman"/>
          <w:sz w:val="24"/>
          <w:szCs w:val="24"/>
        </w:rPr>
        <w:t xml:space="preserve"> runtergesetzt, allerdings trotzdem nicht vollständig abgesetzt. Der Globus </w:t>
      </w:r>
      <w:proofErr w:type="spellStart"/>
      <w:r w:rsidR="00997325" w:rsidRPr="000C03D8">
        <w:rPr>
          <w:rFonts w:ascii="Times New Roman" w:hAnsi="Times New Roman" w:cs="Times New Roman"/>
          <w:sz w:val="24"/>
          <w:szCs w:val="24"/>
        </w:rPr>
        <w:t>Pallidus</w:t>
      </w:r>
      <w:proofErr w:type="spellEnd"/>
      <w:r w:rsidR="00997325" w:rsidRPr="000C03D8">
        <w:rPr>
          <w:rFonts w:ascii="Times New Roman" w:hAnsi="Times New Roman" w:cs="Times New Roman"/>
          <w:sz w:val="24"/>
          <w:szCs w:val="24"/>
        </w:rPr>
        <w:t xml:space="preserve"> </w:t>
      </w:r>
      <w:proofErr w:type="spellStart"/>
      <w:r w:rsidR="00997325" w:rsidRPr="000C03D8">
        <w:rPr>
          <w:rFonts w:ascii="Times New Roman" w:hAnsi="Times New Roman" w:cs="Times New Roman"/>
          <w:sz w:val="24"/>
          <w:szCs w:val="24"/>
        </w:rPr>
        <w:t>Internus</w:t>
      </w:r>
      <w:proofErr w:type="spellEnd"/>
      <w:r w:rsidR="00997325" w:rsidRPr="000C03D8">
        <w:rPr>
          <w:rFonts w:ascii="Times New Roman" w:hAnsi="Times New Roman" w:cs="Times New Roman"/>
          <w:sz w:val="24"/>
          <w:szCs w:val="24"/>
        </w:rPr>
        <w:t xml:space="preserve"> ist ein alternativ mögliches Ziel für eine Operation zur Behandlung der motorischen Symptome, erlaubt aber häufig nicht die Reduktion der Medika</w:t>
      </w:r>
      <w:r w:rsidR="00F26471" w:rsidRPr="000C03D8">
        <w:rPr>
          <w:rFonts w:ascii="Times New Roman" w:hAnsi="Times New Roman" w:cs="Times New Roman"/>
          <w:sz w:val="24"/>
          <w:szCs w:val="24"/>
        </w:rPr>
        <w:t xml:space="preserve">tion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{"citationID":"iVtrJWDO","properties":{"formattedCitation":"(Odekerken et al., 2013)","plainCitation":"(Odekerken et al., 2013)","noteIndex":0},"citationItems":[{"id":46,"uris":["http://zotero.org/users/local/AhaM3qLx/items/HLTLAFJ7"],"itemData":{"id":46,"type":"article-journal","abstract":"Background Patients with advanced Parkinson’s disease often have rapid swings between mobility and immobility, and many respond unsatisfactorily to adjustments in pharmacological treatment. We assessed whether globus pallidus pars interna (GPi) deep brain stimulation (DBS) gives greater functional improvement than does subthalamic nucleus (STN) DBS.","container-title":"The Lancet Neurology","DOI":"10.1016/S1474-4422(12)70264-8","ISSN":"14744422","issue":"1","journalAbbreviation":"The Lancet Neurology","language":"en","page":"37-44","source":"DOI.org (Crossref)","title":"Subthalamic nucleus versus globus pallidus bilateral deep brain stimulation for advanced Parkinson's disease (NSTAPS study): a randomised controlled trial","title-short":"Subthalamic nucleus versus globus pallidus bilateral deep brain stimulation for advanced Parkinson's disease (NSTAPS study)","volume":"12","author":[{"family":"Odekerken","given":"Vincent JJ"},{"family":"Laar","given":"Teus","non-dropping-particle":"van"},{"family":"Staal","given":"Michiel J"},{"family":"Mosch","given":"Arne"},{"family":"Hoffmann","given":"Carel FE"},{"family":"Nijssen","given":"Peter CG"},{"family":"Beute","given":"Guus N"},{"family":"Vugt","given":"Jeroen PP","non-dropping-particle":"van"},{"family":"Lenders","given":"Mathieu WPM"},{"family":"Contarino","given":"M Fiorella"},{"family":"Mink","given":"Marieke SJ"},{"family":"Bour","given":"Lo J"},{"family":"Munckhof","given":"Pepijn","non-dropping-particle":"van den"},{"family":"Schmand","given":"Ben A"},{"family":"Haan","given":"Rob J","non-dropping-particle":"de"},{"family":"Schuurman","given":"P Richard"},{"family":"Bie","given":"Rob MA","non-dropping-particle":"de"}],"issued":{"date-parts":[["2013",1]]}}}],"schema":"https://github.com/citation-style-language/schema/raw/master/csl-citation.json"}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(Odekerken et al., 2013)</w:t>
      </w:r>
      <w:r w:rsidR="00F26471" w:rsidRPr="000C03D8">
        <w:rPr>
          <w:rFonts w:ascii="Times New Roman" w:hAnsi="Times New Roman" w:cs="Times New Roman"/>
          <w:sz w:val="24"/>
          <w:szCs w:val="24"/>
        </w:rPr>
        <w:fldChar w:fldCharType="end"/>
      </w:r>
      <w:r w:rsidR="00997325" w:rsidRPr="000C03D8">
        <w:rPr>
          <w:rFonts w:ascii="Times New Roman" w:hAnsi="Times New Roman" w:cs="Times New Roman"/>
          <w:sz w:val="24"/>
          <w:szCs w:val="24"/>
        </w:rPr>
        <w:t>.</w:t>
      </w:r>
    </w:p>
    <w:p w14:paraId="70A37546" w14:textId="77777777" w:rsidR="00183EF5" w:rsidRPr="000C03D8" w:rsidRDefault="00FE115F"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Auch die THS ist</w:t>
      </w:r>
      <w:r w:rsidR="00183EF5"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jedoch </w:t>
      </w:r>
      <w:r w:rsidR="00183EF5" w:rsidRPr="000C03D8">
        <w:rPr>
          <w:rFonts w:ascii="Times New Roman" w:hAnsi="Times New Roman" w:cs="Times New Roman"/>
          <w:sz w:val="24"/>
          <w:szCs w:val="24"/>
        </w:rPr>
        <w:t xml:space="preserve">nicht frei von Komplikationen. </w:t>
      </w:r>
      <w:r w:rsidR="00A92E93" w:rsidRPr="000C03D8">
        <w:rPr>
          <w:rFonts w:ascii="Times New Roman" w:hAnsi="Times New Roman" w:cs="Times New Roman"/>
          <w:sz w:val="24"/>
          <w:szCs w:val="24"/>
        </w:rPr>
        <w:t>Wegen der geringen Gr</w:t>
      </w:r>
      <w:r w:rsidRPr="000C03D8">
        <w:rPr>
          <w:rFonts w:ascii="Times New Roman" w:hAnsi="Times New Roman" w:cs="Times New Roman"/>
          <w:sz w:val="24"/>
          <w:szCs w:val="24"/>
        </w:rPr>
        <w:t xml:space="preserve">öße des </w:t>
      </w:r>
      <w:r w:rsidR="00EB624F" w:rsidRPr="000C03D8">
        <w:rPr>
          <w:rFonts w:ascii="Times New Roman" w:hAnsi="Times New Roman" w:cs="Times New Roman"/>
          <w:sz w:val="24"/>
          <w:szCs w:val="24"/>
        </w:rPr>
        <w:t>senso</w:t>
      </w:r>
      <w:r w:rsidRPr="000C03D8">
        <w:rPr>
          <w:rFonts w:ascii="Times New Roman" w:hAnsi="Times New Roman" w:cs="Times New Roman"/>
          <w:sz w:val="24"/>
          <w:szCs w:val="24"/>
        </w:rPr>
        <w:t>motorischen Bereichs im</w:t>
      </w:r>
      <w:r w:rsidR="00A92E93" w:rsidRPr="000C03D8">
        <w:rPr>
          <w:rFonts w:ascii="Times New Roman" w:hAnsi="Times New Roman" w:cs="Times New Roman"/>
          <w:sz w:val="24"/>
          <w:szCs w:val="24"/>
        </w:rPr>
        <w:t xml:space="preserve"> STK, muss die Elektrode sehr präzise positioniert werden, da die Spannung sich sonst auf umliegende Bereiche ausbreite</w:t>
      </w:r>
      <w:r w:rsidR="00F26471" w:rsidRPr="000C03D8">
        <w:rPr>
          <w:rFonts w:ascii="Times New Roman" w:hAnsi="Times New Roman" w:cs="Times New Roman"/>
          <w:sz w:val="24"/>
          <w:szCs w:val="24"/>
        </w:rPr>
        <w:t xml:space="preserve">n könnte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{"citationID":"QljVB7rs","properties":{"formattedCitation":"(Thompson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A92E93" w:rsidRPr="000C03D8">
        <w:rPr>
          <w:rFonts w:ascii="Times New Roman" w:hAnsi="Times New Roman" w:cs="Times New Roman"/>
          <w:sz w:val="24"/>
          <w:szCs w:val="24"/>
        </w:rPr>
        <w:t xml:space="preserve">. </w:t>
      </w:r>
      <w:r w:rsidR="00A458C8" w:rsidRPr="000C03D8">
        <w:rPr>
          <w:rFonts w:ascii="Times New Roman" w:hAnsi="Times New Roman" w:cs="Times New Roman"/>
          <w:sz w:val="24"/>
          <w:szCs w:val="24"/>
        </w:rPr>
        <w:t>Dabei kann es zu Nebeneffekten kommen wie Sprachstörungen, Kontraktionen, Parästhesien,</w:t>
      </w:r>
      <w:r w:rsidR="00C36D16" w:rsidRPr="000C03D8">
        <w:rPr>
          <w:rFonts w:ascii="Times New Roman" w:hAnsi="Times New Roman" w:cs="Times New Roman"/>
          <w:sz w:val="24"/>
          <w:szCs w:val="24"/>
        </w:rPr>
        <w:t xml:space="preserve"> Störungen der Augenbewegung,</w:t>
      </w:r>
      <w:r w:rsidR="00A458C8" w:rsidRPr="000C03D8">
        <w:rPr>
          <w:rFonts w:ascii="Times New Roman" w:hAnsi="Times New Roman" w:cs="Times New Roman"/>
          <w:sz w:val="24"/>
          <w:szCs w:val="24"/>
        </w:rPr>
        <w:t xml:space="preserve"> psychiatrische Symptome </w:t>
      </w:r>
      <w:r w:rsidR="00F26471" w:rsidRPr="000C03D8">
        <w:rPr>
          <w:rFonts w:ascii="Times New Roman" w:hAnsi="Times New Roman" w:cs="Times New Roman"/>
          <w:sz w:val="24"/>
          <w:szCs w:val="24"/>
        </w:rPr>
        <w:t xml:space="preserve">und noch viele weitere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{"citationID":"MJPIszlH","properties":{"formattedCitation":"(Benabid et al., 2009)","plainCitation":"(Benabid et al., 2009)","noteIndex":0},"citationItems":[{"id":30,"uris":["http://zotero.org/users/local/AhaM3qLx/items/9CIMNGQY"],"itemData":{"id":30,"type":"article-journal","language":"en","page":"15","source":"Zotero","title":"Deep brain stimulation of the subthalamic nucleus for the treatment of Parkinson's disease","volume":"8","author":[{"family":"Benabid","given":"Alim Louis"},{"family":"Chabardes","given":"Stephan"},{"family":"Mitrofanis","given":"John"},{"family":"Pollak","given":"Pierre"}],"issued":{"date-parts":[["2009"]]}}}],"schema":"https://github.com/citation-style-language/schema/raw/master/csl-citation.json"}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(Benabid et al., 2009)</w:t>
      </w:r>
      <w:r w:rsidR="00F26471" w:rsidRPr="000C03D8">
        <w:rPr>
          <w:rFonts w:ascii="Times New Roman" w:hAnsi="Times New Roman" w:cs="Times New Roman"/>
          <w:sz w:val="24"/>
          <w:szCs w:val="24"/>
        </w:rPr>
        <w:fldChar w:fldCharType="end"/>
      </w:r>
      <w:r w:rsidR="00A458C8" w:rsidRPr="000C03D8">
        <w:rPr>
          <w:rFonts w:ascii="Times New Roman" w:hAnsi="Times New Roman" w:cs="Times New Roman"/>
          <w:sz w:val="24"/>
          <w:szCs w:val="24"/>
        </w:rPr>
        <w:t xml:space="preserve">. </w:t>
      </w:r>
      <w:r w:rsidR="00FF4E18" w:rsidRPr="000C03D8">
        <w:rPr>
          <w:rFonts w:ascii="Times New Roman" w:hAnsi="Times New Roman" w:cs="Times New Roman"/>
          <w:sz w:val="24"/>
          <w:szCs w:val="24"/>
        </w:rPr>
        <w:t>Deshalb sind Neurochirurgen auf bildgebende Verfahren, Elektrophysiologie, kinästhetische Reaktionen und dem Testen der Stim</w:t>
      </w:r>
      <w:r w:rsidR="00D82EED" w:rsidRPr="000C03D8">
        <w:rPr>
          <w:rFonts w:ascii="Times New Roman" w:hAnsi="Times New Roman" w:cs="Times New Roman"/>
          <w:sz w:val="24"/>
          <w:szCs w:val="24"/>
        </w:rPr>
        <w:t>ulation angewiesen</w:t>
      </w:r>
      <w:r w:rsidR="00761855" w:rsidRPr="000C03D8">
        <w:rPr>
          <w:rFonts w:ascii="Times New Roman" w:hAnsi="Times New Roman" w:cs="Times New Roman"/>
          <w:sz w:val="24"/>
          <w:szCs w:val="24"/>
        </w:rPr>
        <w:t xml:space="preserve">, wie es in der Arbeit von </w:t>
      </w:r>
      <w:r w:rsidR="00F26471"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{"citationID":"n2qPUwW6","properties":{"formattedCitation":"(Abosch et al., 2013)","plainCitation":"(Abosch et al., 2013)","dontUpdate":true,"noteIndex":0},"citationItems":[{"id":29,"uris":["http://zotero.org/users/local/AhaM3qLx/items/WNN5Y6WY"],"itemData":{"id":29,"type":"article-journal","container-title":"Stereotactic and Functional Neurosurgery","DOI":"10.1159/000343207","ISSN":"1011-6125, 1423-0372","issue":"1","journalAbbreviation":"Stereotact Funct Neurosurg","language":"en","page":"1-11","source":"DOI.org (Crossref)","title":"An International Survey of Deep Brain Stimulation Procedural Steps","volume":"91","author":[{"family":"Abosch","given":"Aviva"},{"family":"Timmermann","given":"Lars"},{"family":"Bartley","given":"Sylvia"},{"family":"Rietkerk","given":"Hans Guido"},{"family":"Whiting","given":"Donald"},{"family":"Connolly","given":"Patrick J."},{"family":"Lanctin","given":"David"},{"family":"Hariz","given":"Marwan I."}],"issued":{"date-parts":[["2013"]]}}}],"schema":"https://github.com/citation-style-language/schema/raw/master/csl-citation.json"}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Abosch et al. (2013)</w:t>
      </w:r>
      <w:r w:rsidR="00F26471" w:rsidRPr="000C03D8">
        <w:rPr>
          <w:rFonts w:ascii="Times New Roman" w:hAnsi="Times New Roman" w:cs="Times New Roman"/>
          <w:sz w:val="24"/>
          <w:szCs w:val="24"/>
        </w:rPr>
        <w:fldChar w:fldCharType="end"/>
      </w:r>
      <w:r w:rsidR="00761855" w:rsidRPr="000C03D8">
        <w:rPr>
          <w:rFonts w:ascii="Times New Roman" w:hAnsi="Times New Roman" w:cs="Times New Roman"/>
          <w:sz w:val="24"/>
          <w:szCs w:val="24"/>
        </w:rPr>
        <w:t xml:space="preserve"> über das Verfahren der DBS beschrieben ist. Nach dieser Arbeit basiert der Standard</w:t>
      </w:r>
      <w:r w:rsidR="00FF4E18" w:rsidRPr="000C03D8">
        <w:rPr>
          <w:rFonts w:ascii="Times New Roman" w:hAnsi="Times New Roman" w:cs="Times New Roman"/>
          <w:sz w:val="24"/>
          <w:szCs w:val="24"/>
        </w:rPr>
        <w:t xml:space="preserve"> für die optimale </w:t>
      </w:r>
      <w:r w:rsidR="00EA3C7A" w:rsidRPr="000C03D8">
        <w:rPr>
          <w:rFonts w:ascii="Times New Roman" w:hAnsi="Times New Roman" w:cs="Times New Roman"/>
          <w:sz w:val="24"/>
          <w:szCs w:val="24"/>
        </w:rPr>
        <w:t>Bestimmung d</w:t>
      </w:r>
      <w:r w:rsidR="006A7676" w:rsidRPr="000C03D8">
        <w:rPr>
          <w:rFonts w:ascii="Times New Roman" w:hAnsi="Times New Roman" w:cs="Times New Roman"/>
          <w:sz w:val="24"/>
          <w:szCs w:val="24"/>
        </w:rPr>
        <w:t>es sensomotorischen Bereichs im</w:t>
      </w:r>
      <w:r w:rsidR="00EA3C7A" w:rsidRPr="000C03D8">
        <w:rPr>
          <w:rFonts w:ascii="Times New Roman" w:hAnsi="Times New Roman" w:cs="Times New Roman"/>
          <w:sz w:val="24"/>
          <w:szCs w:val="24"/>
        </w:rPr>
        <w:t xml:space="preserve"> STK auf Mikr</w:t>
      </w:r>
      <w:r w:rsidR="00A93D10" w:rsidRPr="000C03D8">
        <w:rPr>
          <w:rFonts w:ascii="Times New Roman" w:hAnsi="Times New Roman" w:cs="Times New Roman"/>
          <w:sz w:val="24"/>
          <w:szCs w:val="24"/>
        </w:rPr>
        <w:t>oelektroden-Aufzeichnungen</w:t>
      </w:r>
      <w:r w:rsidR="00EA3C7A" w:rsidRPr="000C03D8">
        <w:rPr>
          <w:rFonts w:ascii="Times New Roman" w:hAnsi="Times New Roman" w:cs="Times New Roman"/>
          <w:sz w:val="24"/>
          <w:szCs w:val="24"/>
        </w:rPr>
        <w:t xml:space="preserve"> der neuronalen Aktivität, die in den geplanten Trajekten der </w:t>
      </w:r>
      <w:r w:rsidR="00956D07" w:rsidRPr="000C03D8">
        <w:rPr>
          <w:rFonts w:ascii="Times New Roman" w:hAnsi="Times New Roman" w:cs="Times New Roman"/>
          <w:sz w:val="24"/>
          <w:szCs w:val="24"/>
        </w:rPr>
        <w:t xml:space="preserve">Implantation </w:t>
      </w:r>
      <w:r w:rsidR="00956D07" w:rsidRPr="000C03D8">
        <w:rPr>
          <w:rFonts w:ascii="Times New Roman" w:hAnsi="Times New Roman" w:cs="Times New Roman"/>
          <w:sz w:val="24"/>
          <w:szCs w:val="24"/>
        </w:rPr>
        <w:lastRenderedPageBreak/>
        <w:t xml:space="preserve">der Elektroden </w:t>
      </w:r>
      <w:r w:rsidR="00D82EED" w:rsidRPr="000C03D8">
        <w:rPr>
          <w:rFonts w:ascii="Times New Roman" w:hAnsi="Times New Roman" w:cs="Times New Roman"/>
          <w:sz w:val="24"/>
          <w:szCs w:val="24"/>
        </w:rPr>
        <w:t>zu finden s</w:t>
      </w:r>
      <w:r w:rsidR="008A2AD0" w:rsidRPr="000C03D8">
        <w:rPr>
          <w:rFonts w:ascii="Times New Roman" w:hAnsi="Times New Roman" w:cs="Times New Roman"/>
          <w:sz w:val="24"/>
          <w:szCs w:val="24"/>
        </w:rPr>
        <w:t>ind</w:t>
      </w:r>
      <w:r w:rsidR="00E85563" w:rsidRPr="000C03D8">
        <w:rPr>
          <w:rFonts w:ascii="Times New Roman" w:hAnsi="Times New Roman" w:cs="Times New Roman"/>
          <w:sz w:val="24"/>
          <w:szCs w:val="24"/>
        </w:rPr>
        <w:t>. Mittels</w:t>
      </w:r>
      <w:r w:rsidR="00EA3C7A" w:rsidRPr="000C03D8">
        <w:rPr>
          <w:rFonts w:ascii="Times New Roman" w:hAnsi="Times New Roman" w:cs="Times New Roman"/>
          <w:sz w:val="24"/>
          <w:szCs w:val="24"/>
        </w:rPr>
        <w:t xml:space="preserve"> diese</w:t>
      </w:r>
      <w:r w:rsidR="00E85563" w:rsidRPr="000C03D8">
        <w:rPr>
          <w:rFonts w:ascii="Times New Roman" w:hAnsi="Times New Roman" w:cs="Times New Roman"/>
          <w:sz w:val="24"/>
          <w:szCs w:val="24"/>
        </w:rPr>
        <w:t>r</w:t>
      </w:r>
      <w:r w:rsidR="00EA3C7A" w:rsidRPr="000C03D8">
        <w:rPr>
          <w:rFonts w:ascii="Times New Roman" w:hAnsi="Times New Roman" w:cs="Times New Roman"/>
          <w:sz w:val="24"/>
          <w:szCs w:val="24"/>
        </w:rPr>
        <w:t xml:space="preserve"> Aufzeichnungen können </w:t>
      </w:r>
      <w:r w:rsidR="00E85563" w:rsidRPr="000C03D8">
        <w:rPr>
          <w:rFonts w:ascii="Times New Roman" w:hAnsi="Times New Roman" w:cs="Times New Roman"/>
          <w:sz w:val="24"/>
          <w:szCs w:val="24"/>
        </w:rPr>
        <w:t xml:space="preserve">durch oszillatorische Aktivitätsmuster die dorsalen und ventralen </w:t>
      </w:r>
      <w:r w:rsidR="00EA3C7A" w:rsidRPr="000C03D8">
        <w:rPr>
          <w:rFonts w:ascii="Times New Roman" w:hAnsi="Times New Roman" w:cs="Times New Roman"/>
          <w:sz w:val="24"/>
          <w:szCs w:val="24"/>
        </w:rPr>
        <w:t xml:space="preserve">Grenzen des STK </w:t>
      </w:r>
      <w:r w:rsidR="00E85563" w:rsidRPr="000C03D8">
        <w:rPr>
          <w:rFonts w:ascii="Times New Roman" w:hAnsi="Times New Roman" w:cs="Times New Roman"/>
          <w:sz w:val="24"/>
          <w:szCs w:val="24"/>
        </w:rPr>
        <w:t xml:space="preserve">mit hoher Genauigkeit identifiziert werden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{"citationID":"M8F7SPLj","properties":{"formattedCitation":"(Thompson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B43C14" w:rsidRPr="000C03D8">
        <w:rPr>
          <w:rFonts w:ascii="Times New Roman" w:hAnsi="Times New Roman" w:cs="Times New Roman"/>
          <w:sz w:val="24"/>
          <w:szCs w:val="24"/>
        </w:rPr>
        <w:t xml:space="preserve">. </w:t>
      </w:r>
      <w:r w:rsidR="00441A07" w:rsidRPr="000C03D8">
        <w:rPr>
          <w:rFonts w:ascii="Times New Roman" w:hAnsi="Times New Roman" w:cs="Times New Roman"/>
          <w:sz w:val="24"/>
          <w:szCs w:val="24"/>
        </w:rPr>
        <w:t>Die THS ist daher eine komplexe Behandlungsmethode, die ein groß</w:t>
      </w:r>
      <w:r w:rsidR="00A93D10" w:rsidRPr="000C03D8">
        <w:rPr>
          <w:rFonts w:ascii="Times New Roman" w:hAnsi="Times New Roman" w:cs="Times New Roman"/>
          <w:sz w:val="24"/>
          <w:szCs w:val="24"/>
        </w:rPr>
        <w:t>es Maß an interdisziplinä</w:t>
      </w:r>
      <w:r w:rsidR="00D659D2" w:rsidRPr="000C03D8">
        <w:rPr>
          <w:rFonts w:ascii="Times New Roman" w:hAnsi="Times New Roman" w:cs="Times New Roman"/>
          <w:sz w:val="24"/>
          <w:szCs w:val="24"/>
        </w:rPr>
        <w:t>rer</w:t>
      </w:r>
      <w:r w:rsidR="00441A07" w:rsidRPr="000C03D8">
        <w:rPr>
          <w:rFonts w:ascii="Times New Roman" w:hAnsi="Times New Roman" w:cs="Times New Roman"/>
          <w:sz w:val="24"/>
          <w:szCs w:val="24"/>
        </w:rPr>
        <w:t xml:space="preserve"> Expertise verlangt, um die Elektrode sinnvoll zu positionieren, die Stimulation anschließend zu programmieren und die Medikation anzupassen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{"citationID":"JVJjtvDN","properties":{"formattedCitation":"(Poewe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(Poewe et al., 2017)</w:t>
      </w:r>
      <w:r w:rsidR="00F26471" w:rsidRPr="000C03D8">
        <w:rPr>
          <w:rFonts w:ascii="Times New Roman" w:hAnsi="Times New Roman" w:cs="Times New Roman"/>
          <w:sz w:val="24"/>
          <w:szCs w:val="24"/>
        </w:rPr>
        <w:fldChar w:fldCharType="end"/>
      </w:r>
      <w:r w:rsidR="00441A07" w:rsidRPr="000C03D8">
        <w:rPr>
          <w:rFonts w:ascii="Times New Roman" w:hAnsi="Times New Roman" w:cs="Times New Roman"/>
          <w:sz w:val="24"/>
          <w:szCs w:val="24"/>
        </w:rPr>
        <w:t>. Um die Elektrode sinnvoll zu positionieren, ist die Interpretation dieser elektrophysiologischen Aktivitätsmuster abhängig von erfahrenen Neuropsychologen weshalb dieses Vorgehen teilweise auch subjektiven Entsche</w:t>
      </w:r>
      <w:r w:rsidR="00F26471" w:rsidRPr="000C03D8">
        <w:rPr>
          <w:rFonts w:ascii="Times New Roman" w:hAnsi="Times New Roman" w:cs="Times New Roman"/>
          <w:sz w:val="24"/>
          <w:szCs w:val="24"/>
        </w:rPr>
        <w:t xml:space="preserve">idungen unterliegt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{"citationID":"ggBccDSz","properties":{"formattedCitation":"(Thompson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441A07" w:rsidRPr="000C03D8">
        <w:rPr>
          <w:rFonts w:ascii="Times New Roman" w:hAnsi="Times New Roman" w:cs="Times New Roman"/>
          <w:sz w:val="24"/>
          <w:szCs w:val="24"/>
        </w:rPr>
        <w:t>.</w:t>
      </w:r>
      <w:r w:rsidR="00B43C14" w:rsidRPr="000C03D8">
        <w:rPr>
          <w:rFonts w:ascii="Times New Roman" w:hAnsi="Times New Roman" w:cs="Times New Roman"/>
          <w:sz w:val="24"/>
          <w:szCs w:val="24"/>
        </w:rPr>
        <w:t xml:space="preserve"> </w:t>
      </w:r>
      <w:r w:rsidR="00EA3C7A" w:rsidRPr="000C03D8">
        <w:rPr>
          <w:rFonts w:ascii="Times New Roman" w:hAnsi="Times New Roman" w:cs="Times New Roman"/>
          <w:sz w:val="24"/>
          <w:szCs w:val="24"/>
        </w:rPr>
        <w:t xml:space="preserve">   </w:t>
      </w:r>
      <w:r w:rsidR="00FF4E18" w:rsidRPr="000C03D8">
        <w:rPr>
          <w:rFonts w:ascii="Times New Roman" w:hAnsi="Times New Roman" w:cs="Times New Roman"/>
          <w:sz w:val="24"/>
          <w:szCs w:val="24"/>
        </w:rPr>
        <w:t xml:space="preserve"> </w:t>
      </w:r>
    </w:p>
    <w:p w14:paraId="49D701A1" w14:textId="77777777" w:rsidR="0092475B" w:rsidRPr="000C03D8" w:rsidRDefault="00094EA7" w:rsidP="00337758">
      <w:pPr>
        <w:pStyle w:val="Heading3"/>
        <w:spacing w:line="480" w:lineRule="auto"/>
        <w:jc w:val="both"/>
        <w:rPr>
          <w:rFonts w:ascii="Times New Roman" w:hAnsi="Times New Roman" w:cs="Times New Roman"/>
          <w:b/>
          <w:i/>
          <w:color w:val="auto"/>
        </w:rPr>
      </w:pPr>
      <w:bookmarkStart w:id="18" w:name="_Toc102231157"/>
      <w:r w:rsidRPr="000C03D8">
        <w:rPr>
          <w:rFonts w:ascii="Times New Roman" w:hAnsi="Times New Roman" w:cs="Times New Roman"/>
          <w:b/>
          <w:i/>
          <w:color w:val="auto"/>
        </w:rPr>
        <w:t>1.3.3 Elektrophysiologische Maße</w:t>
      </w:r>
      <w:r w:rsidR="009120DC" w:rsidRPr="000C03D8">
        <w:rPr>
          <w:rFonts w:ascii="Times New Roman" w:hAnsi="Times New Roman" w:cs="Times New Roman"/>
          <w:b/>
          <w:i/>
          <w:color w:val="auto"/>
        </w:rPr>
        <w:t xml:space="preserve"> bei THS</w:t>
      </w:r>
      <w:bookmarkEnd w:id="18"/>
    </w:p>
    <w:p w14:paraId="5866596D" w14:textId="77777777" w:rsidR="009120DC" w:rsidRPr="000C03D8" w:rsidRDefault="00DA1F01"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Um diesem Umstand entgegenzuwirken und die Durchführung der THS einfacher und effizienter zu machen, gibt es einige rechnerische Modelle, die die beste Position für die Elektrode </w:t>
      </w:r>
      <w:r w:rsidR="00F26471" w:rsidRPr="000C03D8">
        <w:rPr>
          <w:rFonts w:ascii="Times New Roman" w:hAnsi="Times New Roman" w:cs="Times New Roman"/>
          <w:sz w:val="24"/>
          <w:szCs w:val="24"/>
        </w:rPr>
        <w:t xml:space="preserve">vorhersagen sollen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{"citationID":"oVc0iztC","properties":{"formattedCitation":"(Thompson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Dabei werden meist oszillatorische </w:t>
      </w:r>
      <w:r w:rsidR="008E1846" w:rsidRPr="000C03D8">
        <w:rPr>
          <w:rFonts w:ascii="Times New Roman" w:hAnsi="Times New Roman" w:cs="Times New Roman"/>
          <w:sz w:val="24"/>
          <w:szCs w:val="24"/>
        </w:rPr>
        <w:t>Aktivitätsm</w:t>
      </w:r>
      <w:r w:rsidRPr="000C03D8">
        <w:rPr>
          <w:rFonts w:ascii="Times New Roman" w:hAnsi="Times New Roman" w:cs="Times New Roman"/>
          <w:sz w:val="24"/>
          <w:szCs w:val="24"/>
        </w:rPr>
        <w:t xml:space="preserve">uster in bestimmten Frequenzbändern </w:t>
      </w:r>
      <w:r w:rsidR="000B53A3">
        <w:rPr>
          <w:rFonts w:ascii="Times New Roman" w:hAnsi="Times New Roman" w:cs="Times New Roman"/>
          <w:sz w:val="24"/>
          <w:szCs w:val="24"/>
        </w:rPr>
        <w:t>der l</w:t>
      </w:r>
      <w:r w:rsidR="00D659D2" w:rsidRPr="000C03D8">
        <w:rPr>
          <w:rFonts w:ascii="Times New Roman" w:hAnsi="Times New Roman" w:cs="Times New Roman"/>
          <w:sz w:val="24"/>
          <w:szCs w:val="24"/>
        </w:rPr>
        <w:t>okalen Feldpotentiale (LFP</w:t>
      </w:r>
      <w:r w:rsidRPr="000C03D8">
        <w:rPr>
          <w:rFonts w:ascii="Times New Roman" w:hAnsi="Times New Roman" w:cs="Times New Roman"/>
          <w:sz w:val="24"/>
          <w:szCs w:val="24"/>
        </w:rPr>
        <w:t xml:space="preserve">) genutzt, die </w:t>
      </w:r>
      <w:r w:rsidR="009E164B" w:rsidRPr="000C03D8">
        <w:rPr>
          <w:rFonts w:ascii="Times New Roman" w:hAnsi="Times New Roman" w:cs="Times New Roman"/>
          <w:sz w:val="24"/>
          <w:szCs w:val="24"/>
        </w:rPr>
        <w:t xml:space="preserve">aus den Mikroelektroden-Aufzeichnungen abgeleitet werden, die </w:t>
      </w:r>
      <w:r w:rsidRPr="000C03D8">
        <w:rPr>
          <w:rFonts w:ascii="Times New Roman" w:hAnsi="Times New Roman" w:cs="Times New Roman"/>
          <w:sz w:val="24"/>
          <w:szCs w:val="24"/>
        </w:rPr>
        <w:t xml:space="preserve">während der </w:t>
      </w:r>
      <w:r w:rsidR="00997D2F" w:rsidRPr="000C03D8">
        <w:rPr>
          <w:rFonts w:ascii="Times New Roman" w:hAnsi="Times New Roman" w:cs="Times New Roman"/>
          <w:sz w:val="24"/>
          <w:szCs w:val="24"/>
        </w:rPr>
        <w:t xml:space="preserve">Implantierung einer Elektrode </w:t>
      </w:r>
      <w:r w:rsidRPr="000C03D8">
        <w:rPr>
          <w:rFonts w:ascii="Times New Roman" w:hAnsi="Times New Roman" w:cs="Times New Roman"/>
          <w:sz w:val="24"/>
          <w:szCs w:val="24"/>
        </w:rPr>
        <w:t>au</w:t>
      </w:r>
      <w:r w:rsidR="00CB74F0" w:rsidRPr="000C03D8">
        <w:rPr>
          <w:rFonts w:ascii="Times New Roman" w:hAnsi="Times New Roman" w:cs="Times New Roman"/>
          <w:sz w:val="24"/>
          <w:szCs w:val="24"/>
        </w:rPr>
        <w:t>fgezeichnet we</w:t>
      </w:r>
      <w:r w:rsidR="00F26471" w:rsidRPr="000C03D8">
        <w:rPr>
          <w:rFonts w:ascii="Times New Roman" w:hAnsi="Times New Roman" w:cs="Times New Roman"/>
          <w:sz w:val="24"/>
          <w:szCs w:val="24"/>
        </w:rPr>
        <w:t xml:space="preserve">rden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{"citationID":"yWkexML7","properties":{"formattedCitation":"(Telkes et al., 2016)","plainCitation":"(Telkes et al., 2016)","noteIndex":0},"citationItems":[{"id":52,"uris":["http://zotero.org/users/local/AhaM3qLx/items/HHX5BJSB"],"itemData":{"id":52,"type":"article-journal","container-title":"Frontiers in Neuroscience","DOI":"10.3389/fnins.2016.00198","ISSN":"1662-453X","journalAbbreviation":"Front. Neurosci.","language":"en","source":"DOI.org (Crossref)","title":"Prediction of STN-DBS Electrode Implantation Track in Parkinson's Disease by Using Local Field Potentials","URL":"http://journal.frontiersin.org/Article/10.3389/fnins.2016.00198/abstract","volume":"10","author":[{"family":"Telkes","given":"Ilknur"},{"family":"Jimenez-Shahed","given":"Joohi"},{"family":"Viswanathan","given":"Ashwin"},{"family":"Abosch","given":"Aviva"},{"family":"Ince","given":"Nuri F."}],"accessed":{"date-parts":[["2022",4,1]]},"issued":{"date-parts":[["2016",5,9]]}}}],"schema":"https://github.com/citation-style-language/schema/raw/master/csl-citation.json"}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(Telkes et al., 2016)</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E92671" w:rsidRPr="000C03D8">
        <w:rPr>
          <w:rFonts w:ascii="Times New Roman" w:hAnsi="Times New Roman" w:cs="Times New Roman"/>
          <w:sz w:val="24"/>
          <w:szCs w:val="24"/>
        </w:rPr>
        <w:t xml:space="preserve">Die aktiven zellulären Prozesse im Gehirn bilden eine elektrische Spannung, die in bestimmten Bereichen gemessen werden können </w:t>
      </w:r>
      <w:r w:rsidR="00E92671" w:rsidRPr="000C03D8">
        <w:rPr>
          <w:rFonts w:ascii="Times New Roman" w:hAnsi="Times New Roman" w:cs="Times New Roman"/>
          <w:sz w:val="24"/>
          <w:szCs w:val="24"/>
        </w:rPr>
        <w:fldChar w:fldCharType="begin"/>
      </w:r>
      <w:r w:rsidR="00E92671" w:rsidRPr="000C03D8">
        <w:rPr>
          <w:rFonts w:ascii="Times New Roman" w:hAnsi="Times New Roman" w:cs="Times New Roman"/>
          <w:sz w:val="24"/>
          <w:szCs w:val="24"/>
        </w:rPr>
        <w:instrText xml:space="preserve"> ADDIN ZOTERO_ITEM CSL_CITATION {"citationID":"vJrKhBp7","properties":{"formattedCitation":"(Buzs\\uc0\\u225{}ki et al., 2012)","plainCitation":"(Buzsáki et al., 2012)","noteIndex":0},"citationItems":[{"id":72,"uris":["http://zotero.org/users/local/AhaM3qLx/items/EAH4BT9V"],"itemData":{"id":72,"type":"article-journal","abstract":"Neuronal activity in the brain gives rise to transmembrane currents that can be measured in the extracellular medium. Although the major contributor of the extracellular signal is the synaptic transmembrane current, other sources — including Na+ and Ca2+ spikes, ionic fluxes through voltage- and ligand-gated channels, and intrinsic membrane oscillations — 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signal.","container-title":"Nature Reviews Neuroscience","DOI":"10.1038/nrn3241","ISSN":"1471-003X, 1471-0048","issue":"6","journalAbbreviation":"Nat Rev Neurosci","language":"en","page":"407-420","source":"DOI.org (Crossref)","title":"The origin of extracellular fields and currents — EEG, ECoG, LFP and spikes","volume":"13","author":[{"family":"Buzsáki","given":"György"},{"family":"Anastassiou","given":"Costas A."},{"family":"Koch","given":"Christof"}],"issued":{"date-parts":[["2012",6]]}}}],"schema":"https://github.com/citation-style-language/schema/raw/master/csl-citation.json"} </w:instrText>
      </w:r>
      <w:r w:rsidR="00E92671" w:rsidRPr="000C03D8">
        <w:rPr>
          <w:rFonts w:ascii="Times New Roman" w:hAnsi="Times New Roman" w:cs="Times New Roman"/>
          <w:sz w:val="24"/>
          <w:szCs w:val="24"/>
        </w:rPr>
        <w:fldChar w:fldCharType="separate"/>
      </w:r>
      <w:r w:rsidR="00E92671" w:rsidRPr="000C03D8">
        <w:rPr>
          <w:rFonts w:ascii="Times New Roman" w:hAnsi="Times New Roman" w:cs="Times New Roman"/>
          <w:sz w:val="24"/>
          <w:szCs w:val="24"/>
        </w:rPr>
        <w:t>(Buzsáki et al., 2012)</w:t>
      </w:r>
      <w:r w:rsidR="00E92671" w:rsidRPr="000C03D8">
        <w:rPr>
          <w:rFonts w:ascii="Times New Roman" w:hAnsi="Times New Roman" w:cs="Times New Roman"/>
          <w:sz w:val="24"/>
          <w:szCs w:val="24"/>
        </w:rPr>
        <w:fldChar w:fldCharType="end"/>
      </w:r>
      <w:r w:rsidR="00E92671" w:rsidRPr="000C03D8">
        <w:rPr>
          <w:rFonts w:ascii="Times New Roman" w:hAnsi="Times New Roman" w:cs="Times New Roman"/>
          <w:sz w:val="24"/>
          <w:szCs w:val="24"/>
        </w:rPr>
        <w:t xml:space="preserve">. Wird diese Spannung durch eine </w:t>
      </w:r>
      <w:r w:rsidR="00E7519E" w:rsidRPr="000C03D8">
        <w:rPr>
          <w:rFonts w:ascii="Times New Roman" w:hAnsi="Times New Roman" w:cs="Times New Roman"/>
          <w:sz w:val="24"/>
          <w:szCs w:val="24"/>
        </w:rPr>
        <w:t xml:space="preserve">kleine intrazerebrale </w:t>
      </w:r>
      <w:r w:rsidR="00E92671" w:rsidRPr="000C03D8">
        <w:rPr>
          <w:rFonts w:ascii="Times New Roman" w:hAnsi="Times New Roman" w:cs="Times New Roman"/>
          <w:sz w:val="24"/>
          <w:szCs w:val="24"/>
        </w:rPr>
        <w:t xml:space="preserve">Elektrode innerhalb des Gehirns gemessen, wird es als LFP bezeichnet </w:t>
      </w:r>
      <w:r w:rsidR="00E92671" w:rsidRPr="000C03D8">
        <w:rPr>
          <w:rFonts w:ascii="Times New Roman" w:hAnsi="Times New Roman" w:cs="Times New Roman"/>
          <w:sz w:val="24"/>
          <w:szCs w:val="24"/>
        </w:rPr>
        <w:fldChar w:fldCharType="begin"/>
      </w:r>
      <w:r w:rsidR="00E92671" w:rsidRPr="000C03D8">
        <w:rPr>
          <w:rFonts w:ascii="Times New Roman" w:hAnsi="Times New Roman" w:cs="Times New Roman"/>
          <w:sz w:val="24"/>
          <w:szCs w:val="24"/>
        </w:rPr>
        <w:instrText xml:space="preserve"> ADDIN ZOTERO_ITEM CSL_CITATION {"citationID":"YIK6CYTZ","properties":{"formattedCitation":"(Buzs\\uc0\\u225{}ki et al., 2012)","plainCitation":"(Buzsáki et al., 2012)","noteIndex":0},"citationItems":[{"id":72,"uris":["http://zotero.org/users/local/AhaM3qLx/items/EAH4BT9V"],"itemData":{"id":72,"type":"article-journal","abstract":"Neuronal activity in the brain gives rise to transmembrane currents that can be measured in the extracellular medium. Although the major contributor of the extracellular signal is the synaptic transmembrane current, other sources — including Na+ and Ca2+ spikes, ionic fluxes through voltage- and ligand-gated channels, and intrinsic membrane oscillations — 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signal.","container-title":"Nature Reviews Neuroscience","DOI":"10.1038/nrn3241","ISSN":"1471-003X, 1471-0048","issue":"6","journalAbbreviation":"Nat Rev Neurosci","language":"en","page":"407-420","source":"DOI.org (Crossref)","title":"The origin of extracellular fields and currents — EEG, ECoG, LFP and spikes","volume":"13","author":[{"family":"Buzsáki","given":"György"},{"family":"Anastassiou","given":"Costas A."},{"family":"Koch","given":"Christof"}],"issued":{"date-parts":[["2012",6]]}}}],"schema":"https://github.com/citation-style-language/schema/raw/master/csl-citation.json"} </w:instrText>
      </w:r>
      <w:r w:rsidR="00E92671" w:rsidRPr="000C03D8">
        <w:rPr>
          <w:rFonts w:ascii="Times New Roman" w:hAnsi="Times New Roman" w:cs="Times New Roman"/>
          <w:sz w:val="24"/>
          <w:szCs w:val="24"/>
        </w:rPr>
        <w:fldChar w:fldCharType="separate"/>
      </w:r>
      <w:r w:rsidR="00E92671" w:rsidRPr="000C03D8">
        <w:rPr>
          <w:rFonts w:ascii="Times New Roman" w:hAnsi="Times New Roman" w:cs="Times New Roman"/>
          <w:sz w:val="24"/>
          <w:szCs w:val="24"/>
        </w:rPr>
        <w:t>(Buzsáki et al., 2012)</w:t>
      </w:r>
      <w:r w:rsidR="00E92671" w:rsidRPr="000C03D8">
        <w:rPr>
          <w:rFonts w:ascii="Times New Roman" w:hAnsi="Times New Roman" w:cs="Times New Roman"/>
          <w:sz w:val="24"/>
          <w:szCs w:val="24"/>
        </w:rPr>
        <w:fldChar w:fldCharType="end"/>
      </w:r>
      <w:r w:rsidR="00E92671" w:rsidRPr="000C03D8">
        <w:rPr>
          <w:rFonts w:ascii="Times New Roman" w:hAnsi="Times New Roman" w:cs="Times New Roman"/>
          <w:sz w:val="24"/>
          <w:szCs w:val="24"/>
        </w:rPr>
        <w:t xml:space="preserve">. </w:t>
      </w:r>
      <w:r w:rsidR="00E7519E" w:rsidRPr="000C03D8">
        <w:rPr>
          <w:rFonts w:ascii="Times New Roman" w:hAnsi="Times New Roman" w:cs="Times New Roman"/>
          <w:sz w:val="24"/>
          <w:szCs w:val="24"/>
        </w:rPr>
        <w:t xml:space="preserve">Der Begriff „lokales Feldpotential“ kann irreführend sein, da ein großer Teil der Spannung durch weiter entfernte Bereiche des Gehirns entstehen und mit einem einzelnen Aufnahmebereich keine Aussage über die Proportionen der Potentiale gemacht werden kann, die tatsächlich lokal sind </w:t>
      </w:r>
      <w:r w:rsidR="00E7519E" w:rsidRPr="000C03D8">
        <w:rPr>
          <w:rFonts w:ascii="Times New Roman" w:hAnsi="Times New Roman" w:cs="Times New Roman"/>
          <w:sz w:val="24"/>
          <w:szCs w:val="24"/>
        </w:rPr>
        <w:fldChar w:fldCharType="begin"/>
      </w:r>
      <w:r w:rsidR="00E7519E" w:rsidRPr="000C03D8">
        <w:rPr>
          <w:rFonts w:ascii="Times New Roman" w:hAnsi="Times New Roman" w:cs="Times New Roman"/>
          <w:sz w:val="24"/>
          <w:szCs w:val="24"/>
        </w:rPr>
        <w:instrText xml:space="preserve"> ADDIN ZOTERO_ITEM CSL_CITATION {"citationID":"o1zmiV9t","properties":{"formattedCitation":"(Herreras, 2016)","plainCitation":"(Herreras, 2016)","noteIndex":0},"citationItems":[{"id":70,"uris":["http://zotero.org/users/local/AhaM3qLx/items/U8LWNV9Z"],"itemData":{"id":70,"type":"article-journal","container-title":"Frontiers in Neural Circuits","DOI":"10.3389/fncir.2016.00101","ISSN":"1662-5110","journalAbbreviation":"Front. Neural Circuits","language":"en","source":"DOI.org (Crossref)","title":"Local Field Potentials: Myths and Misunderstandings","title-short":"Local Field Potentials","URL":"http://journal.frontiersin.org/article/10.3389/fncir.2016.00101/full","volume":"10","author":[{"family":"Herreras","given":"Oscar"}],"accessed":{"date-parts":[["2022",4,1]]},"issued":{"date-parts":[["2016",12,15]]}}}],"schema":"https://github.com/citation-style-language/schema/raw/master/csl-citation.json"} </w:instrText>
      </w:r>
      <w:r w:rsidR="00E7519E" w:rsidRPr="000C03D8">
        <w:rPr>
          <w:rFonts w:ascii="Times New Roman" w:hAnsi="Times New Roman" w:cs="Times New Roman"/>
          <w:sz w:val="24"/>
          <w:szCs w:val="24"/>
        </w:rPr>
        <w:fldChar w:fldCharType="separate"/>
      </w:r>
      <w:r w:rsidR="00E7519E" w:rsidRPr="000C03D8">
        <w:rPr>
          <w:rFonts w:ascii="Times New Roman" w:hAnsi="Times New Roman" w:cs="Times New Roman"/>
          <w:sz w:val="24"/>
        </w:rPr>
        <w:t>(Herreras, 2016)</w:t>
      </w:r>
      <w:r w:rsidR="00E7519E" w:rsidRPr="000C03D8">
        <w:rPr>
          <w:rFonts w:ascii="Times New Roman" w:hAnsi="Times New Roman" w:cs="Times New Roman"/>
          <w:sz w:val="24"/>
          <w:szCs w:val="24"/>
        </w:rPr>
        <w:fldChar w:fldCharType="end"/>
      </w:r>
      <w:r w:rsidR="00E7519E" w:rsidRPr="000C03D8">
        <w:rPr>
          <w:rFonts w:ascii="Times New Roman" w:hAnsi="Times New Roman" w:cs="Times New Roman"/>
          <w:sz w:val="24"/>
          <w:szCs w:val="24"/>
        </w:rPr>
        <w:t xml:space="preserve">. Der Begriff wird dennoch weiterhin genutzt, da er nun seit langer Zeit so in der Neurowissenschaft geläufig ist </w:t>
      </w:r>
      <w:r w:rsidR="00E7519E" w:rsidRPr="000C03D8">
        <w:rPr>
          <w:rFonts w:ascii="Times New Roman" w:hAnsi="Times New Roman" w:cs="Times New Roman"/>
          <w:sz w:val="24"/>
          <w:szCs w:val="24"/>
        </w:rPr>
        <w:fldChar w:fldCharType="begin"/>
      </w:r>
      <w:r w:rsidR="00E7519E" w:rsidRPr="000C03D8">
        <w:rPr>
          <w:rFonts w:ascii="Times New Roman" w:hAnsi="Times New Roman" w:cs="Times New Roman"/>
          <w:sz w:val="24"/>
          <w:szCs w:val="24"/>
        </w:rPr>
        <w:instrText xml:space="preserve"> ADDIN ZOTERO_ITEM CSL_CITATION {"citationID":"KoqJT06W","properties":{"formattedCitation":"(Buzs\\uc0\\u225{}ki et al., 2012)","plainCitation":"(Buzsáki et al., 2012)","noteIndex":0},"citationItems":[{"id":72,"uris":["http://zotero.org/users/local/AhaM3qLx/items/EAH4BT9V"],"itemData":{"id":72,"type":"article-journal","abstract":"Neuronal activity in the brain gives rise to transmembrane currents that can be measured in the extracellular medium. Although the major contributor of the extracellular signal is the synaptic transmembrane current, other sources — including Na+ and Ca2+ spikes, ionic fluxes through voltage- and ligand-gated channels, and intrinsic membrane oscillations — 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signal.","container-title":"Nature Reviews Neuroscience","DOI":"10.1038/nrn3241","ISSN":"1471-003X, 1471-0048","issue":"6","journalAbbreviation":"Nat Rev Neurosci","language":"en","page":"407-420","source":"DOI.org (Crossref)","title":"The origin of extracellular fields and currents — EEG, ECoG, LFP and spikes","volume":"13","author":[{"family":"Buzsáki","given":"György"},{"family":"Anastassiou","given":"Costas A."},{"family":"Koch","given":"Christof"}],"issued":{"date-parts":[["2012",6]]}}}],"schema":"https://github.com/citation-style-language/schema/raw/master/csl-citation.json"} </w:instrText>
      </w:r>
      <w:r w:rsidR="00E7519E" w:rsidRPr="000C03D8">
        <w:rPr>
          <w:rFonts w:ascii="Times New Roman" w:hAnsi="Times New Roman" w:cs="Times New Roman"/>
          <w:sz w:val="24"/>
          <w:szCs w:val="24"/>
        </w:rPr>
        <w:fldChar w:fldCharType="separate"/>
      </w:r>
      <w:r w:rsidR="00E7519E" w:rsidRPr="000C03D8">
        <w:rPr>
          <w:rFonts w:ascii="Times New Roman" w:hAnsi="Times New Roman" w:cs="Times New Roman"/>
          <w:sz w:val="24"/>
          <w:szCs w:val="24"/>
        </w:rPr>
        <w:t>(Buzsáki et al., 2012)</w:t>
      </w:r>
      <w:r w:rsidR="00E7519E" w:rsidRPr="000C03D8">
        <w:rPr>
          <w:rFonts w:ascii="Times New Roman" w:hAnsi="Times New Roman" w:cs="Times New Roman"/>
          <w:sz w:val="24"/>
          <w:szCs w:val="24"/>
        </w:rPr>
        <w:fldChar w:fldCharType="end"/>
      </w:r>
      <w:r w:rsidR="00E7519E" w:rsidRPr="000C03D8">
        <w:rPr>
          <w:rFonts w:ascii="Times New Roman" w:hAnsi="Times New Roman" w:cs="Times New Roman"/>
          <w:sz w:val="24"/>
          <w:szCs w:val="24"/>
        </w:rPr>
        <w:t>.</w:t>
      </w:r>
      <w:r w:rsidR="003322D2" w:rsidRPr="000C03D8">
        <w:rPr>
          <w:rFonts w:ascii="Times New Roman" w:hAnsi="Times New Roman" w:cs="Times New Roman"/>
          <w:sz w:val="24"/>
          <w:szCs w:val="24"/>
        </w:rPr>
        <w:t xml:space="preserve"> Die LFP sind daher ein Maß, dass den Informationsfluss zwischen neuronalen Netzwerken widerspiegeln kann </w:t>
      </w:r>
      <w:r w:rsidR="003322D2" w:rsidRPr="000C03D8">
        <w:rPr>
          <w:rFonts w:ascii="Times New Roman" w:hAnsi="Times New Roman" w:cs="Times New Roman"/>
          <w:sz w:val="24"/>
          <w:szCs w:val="24"/>
        </w:rPr>
        <w:fldChar w:fldCharType="begin"/>
      </w:r>
      <w:r w:rsidR="003322D2" w:rsidRPr="000C03D8">
        <w:rPr>
          <w:rFonts w:ascii="Times New Roman" w:hAnsi="Times New Roman" w:cs="Times New Roman"/>
          <w:sz w:val="24"/>
          <w:szCs w:val="24"/>
        </w:rPr>
        <w:instrText xml:space="preserve"> ADDIN ZOTERO_ITEM CSL_CITATION {"citationID":"ONkb7hxM","properties":{"formattedCitation":"(Herreras, 2016)","plainCitation":"(Herreras, 2016)","noteIndex":0},"citationItems":[{"id":70,"uris":["http://zotero.org/users/local/AhaM3qLx/items/U8LWNV9Z"],"itemData":{"id":70,"type":"article-journal","container-title":"Frontiers in Neural Circuits","DOI":"10.3389/fncir.2016.00101","ISSN":"1662-5110","journalAbbreviation":"Front. Neural Circuits","language":"en","source":"DOI.org (Crossref)","title":"Local Field Potentials: Myths and Misunderstandings","title-short":"Local Field Potentials","URL":"http://journal.frontiersin.org/article/10.3389/fncir.2016.00101/full","volume":"10","author":[{"family":"Herreras","given":"Oscar"}],"accessed":{"date-parts":[["2022",4,1]]},"issued":{"date-parts":[["2016",12,15]]}}}],"schema":"https://github.com/citation-style-language/schema/raw/master/csl-citation.json"} </w:instrText>
      </w:r>
      <w:r w:rsidR="003322D2" w:rsidRPr="000C03D8">
        <w:rPr>
          <w:rFonts w:ascii="Times New Roman" w:hAnsi="Times New Roman" w:cs="Times New Roman"/>
          <w:sz w:val="24"/>
          <w:szCs w:val="24"/>
        </w:rPr>
        <w:fldChar w:fldCharType="separate"/>
      </w:r>
      <w:r w:rsidR="003322D2" w:rsidRPr="000C03D8">
        <w:rPr>
          <w:rFonts w:ascii="Times New Roman" w:hAnsi="Times New Roman" w:cs="Times New Roman"/>
          <w:sz w:val="24"/>
        </w:rPr>
        <w:t>(Herreras, 2016)</w:t>
      </w:r>
      <w:r w:rsidR="003322D2" w:rsidRPr="000C03D8">
        <w:rPr>
          <w:rFonts w:ascii="Times New Roman" w:hAnsi="Times New Roman" w:cs="Times New Roman"/>
          <w:sz w:val="24"/>
          <w:szCs w:val="24"/>
        </w:rPr>
        <w:fldChar w:fldCharType="end"/>
      </w:r>
      <w:r w:rsidR="003322D2" w:rsidRPr="000C03D8">
        <w:rPr>
          <w:rFonts w:ascii="Times New Roman" w:hAnsi="Times New Roman" w:cs="Times New Roman"/>
          <w:sz w:val="24"/>
          <w:szCs w:val="24"/>
        </w:rPr>
        <w:t>.</w:t>
      </w:r>
    </w:p>
    <w:p w14:paraId="69817F90" w14:textId="77777777" w:rsidR="00255E11" w:rsidRPr="000C03D8" w:rsidRDefault="001B2C1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Es hat sich gezeigt, dass die Positionierung der Elektrode in Bereichen innerhalb des STK, die in der B</w:t>
      </w:r>
      <w:r w:rsidR="00D659D2" w:rsidRPr="000C03D8">
        <w:rPr>
          <w:rFonts w:ascii="Times New Roman" w:hAnsi="Times New Roman" w:cs="Times New Roman"/>
          <w:sz w:val="24"/>
          <w:szCs w:val="24"/>
        </w:rPr>
        <w:t>eta-Frequenz</w:t>
      </w:r>
      <w:r w:rsidR="008E1846" w:rsidRPr="000C03D8">
        <w:rPr>
          <w:rFonts w:ascii="Times New Roman" w:hAnsi="Times New Roman" w:cs="Times New Roman"/>
          <w:sz w:val="24"/>
          <w:szCs w:val="24"/>
        </w:rPr>
        <w:t xml:space="preserve"> von 13 – 30 H</w:t>
      </w:r>
      <w:r w:rsidR="00D659D2" w:rsidRPr="000C03D8">
        <w:rPr>
          <w:rFonts w:ascii="Times New Roman" w:hAnsi="Times New Roman" w:cs="Times New Roman"/>
          <w:sz w:val="24"/>
          <w:szCs w:val="24"/>
        </w:rPr>
        <w:t>z</w:t>
      </w:r>
      <w:r w:rsidRPr="000C03D8">
        <w:rPr>
          <w:rFonts w:ascii="Times New Roman" w:hAnsi="Times New Roman" w:cs="Times New Roman"/>
          <w:sz w:val="24"/>
          <w:szCs w:val="24"/>
        </w:rPr>
        <w:t xml:space="preserve"> eine erhöhte spektrale Power aufweisen, mit einem verbesse</w:t>
      </w:r>
      <w:r w:rsidR="00986457" w:rsidRPr="000C03D8">
        <w:rPr>
          <w:rFonts w:ascii="Times New Roman" w:hAnsi="Times New Roman" w:cs="Times New Roman"/>
          <w:sz w:val="24"/>
          <w:szCs w:val="24"/>
        </w:rPr>
        <w:t>rt</w:t>
      </w:r>
      <w:r w:rsidR="004F0C78" w:rsidRPr="000C03D8">
        <w:rPr>
          <w:rFonts w:ascii="Times New Roman" w:hAnsi="Times New Roman" w:cs="Times New Roman"/>
          <w:sz w:val="24"/>
          <w:szCs w:val="24"/>
        </w:rPr>
        <w:t>em</w:t>
      </w:r>
      <w:r w:rsidR="003322D2" w:rsidRPr="000C03D8">
        <w:rPr>
          <w:rFonts w:ascii="Times New Roman" w:hAnsi="Times New Roman" w:cs="Times New Roman"/>
          <w:sz w:val="24"/>
          <w:szCs w:val="24"/>
        </w:rPr>
        <w:t xml:space="preserve"> klinischen </w:t>
      </w:r>
      <w:r w:rsidR="00F26471" w:rsidRPr="000C03D8">
        <w:rPr>
          <w:rFonts w:ascii="Times New Roman" w:hAnsi="Times New Roman" w:cs="Times New Roman"/>
          <w:sz w:val="24"/>
          <w:szCs w:val="24"/>
        </w:rPr>
        <w:t xml:space="preserve">Ergebnis zusammenhängen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{"citationID":"BJ1DaYsZ","properties":{"formattedCitation":"(Zaidel et al., 2010)","plainCitation":"(Zaidel et al., 2010)","noteIndex":0},"citationItems":[{"id":55,"uris":["http://zotero.org/users/local/AhaM3qLx/items/ACQWHFNX"],"itemData":{"id":55,"type":"article-journal","container-title":"Brain","DOI":"10.1093/brain/awq144","ISSN":"0006-8950,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(Zaidel et al., 2010)</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Die halbautomatische </w:t>
      </w:r>
      <w:r w:rsidR="00EE1234" w:rsidRPr="000C03D8">
        <w:rPr>
          <w:rFonts w:ascii="Times New Roman" w:hAnsi="Times New Roman" w:cs="Times New Roman"/>
          <w:sz w:val="24"/>
          <w:szCs w:val="24"/>
        </w:rPr>
        <w:t xml:space="preserve">Software </w:t>
      </w:r>
      <w:proofErr w:type="spellStart"/>
      <w:r w:rsidR="00EE1234" w:rsidRPr="000C03D8">
        <w:rPr>
          <w:rFonts w:ascii="Times New Roman" w:hAnsi="Times New Roman" w:cs="Times New Roman"/>
          <w:sz w:val="24"/>
          <w:szCs w:val="24"/>
        </w:rPr>
        <w:t>HaG</w:t>
      </w:r>
      <w:r w:rsidR="00997D2F" w:rsidRPr="000C03D8">
        <w:rPr>
          <w:rFonts w:ascii="Times New Roman" w:hAnsi="Times New Roman" w:cs="Times New Roman"/>
          <w:sz w:val="24"/>
          <w:szCs w:val="24"/>
        </w:rPr>
        <w:t>uide</w:t>
      </w:r>
      <w:proofErr w:type="spellEnd"/>
      <w:r w:rsidR="00997D2F" w:rsidRPr="000C03D8">
        <w:rPr>
          <w:rFonts w:ascii="Times New Roman" w:hAnsi="Times New Roman" w:cs="Times New Roman"/>
          <w:sz w:val="24"/>
          <w:szCs w:val="24"/>
        </w:rPr>
        <w:t xml:space="preserve"> Tool wird bei der Implantierung der Elektroden</w:t>
      </w:r>
      <w:r w:rsidR="00EE1234" w:rsidRPr="000C03D8">
        <w:rPr>
          <w:rFonts w:ascii="Times New Roman" w:hAnsi="Times New Roman" w:cs="Times New Roman"/>
          <w:sz w:val="24"/>
          <w:szCs w:val="24"/>
        </w:rPr>
        <w:t xml:space="preserve"> genutzt, um </w:t>
      </w:r>
      <w:r w:rsidR="00626AE7" w:rsidRPr="000C03D8">
        <w:rPr>
          <w:rFonts w:ascii="Times New Roman" w:hAnsi="Times New Roman" w:cs="Times New Roman"/>
          <w:sz w:val="24"/>
          <w:szCs w:val="24"/>
        </w:rPr>
        <w:t>die Grenzen des STK und die optimale Zielposition</w:t>
      </w:r>
      <w:r w:rsidR="00997D2F" w:rsidRPr="000C03D8">
        <w:rPr>
          <w:rFonts w:ascii="Times New Roman" w:hAnsi="Times New Roman" w:cs="Times New Roman"/>
          <w:sz w:val="24"/>
          <w:szCs w:val="24"/>
        </w:rPr>
        <w:t xml:space="preserve"> für die Elektrode</w:t>
      </w:r>
      <w:r w:rsidR="00EE1234" w:rsidRPr="000C03D8">
        <w:rPr>
          <w:rFonts w:ascii="Times New Roman" w:hAnsi="Times New Roman" w:cs="Times New Roman"/>
          <w:sz w:val="24"/>
          <w:szCs w:val="24"/>
        </w:rPr>
        <w:t xml:space="preserve"> zu b</w:t>
      </w:r>
      <w:r w:rsidR="00F26471" w:rsidRPr="000C03D8">
        <w:rPr>
          <w:rFonts w:ascii="Times New Roman" w:hAnsi="Times New Roman" w:cs="Times New Roman"/>
          <w:sz w:val="24"/>
          <w:szCs w:val="24"/>
        </w:rPr>
        <w:t xml:space="preserve">estimmen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{"citationID":"4AgfnHKK","properties":{"formattedCitation":"(Thompson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EE1234" w:rsidRPr="000C03D8">
        <w:rPr>
          <w:rFonts w:ascii="Times New Roman" w:hAnsi="Times New Roman" w:cs="Times New Roman"/>
          <w:sz w:val="24"/>
          <w:szCs w:val="24"/>
        </w:rPr>
        <w:t>. Für die Bestimmung der Grenzen des STK wird</w:t>
      </w:r>
      <w:r w:rsidR="00255E11" w:rsidRPr="000C03D8">
        <w:rPr>
          <w:rFonts w:ascii="Times New Roman" w:hAnsi="Times New Roman" w:cs="Times New Roman"/>
          <w:sz w:val="24"/>
          <w:szCs w:val="24"/>
        </w:rPr>
        <w:t xml:space="preserve"> </w:t>
      </w:r>
      <w:r w:rsidR="009F71B9">
        <w:rPr>
          <w:rFonts w:ascii="Times New Roman" w:hAnsi="Times New Roman" w:cs="Times New Roman"/>
          <w:sz w:val="24"/>
          <w:szCs w:val="24"/>
        </w:rPr>
        <w:t xml:space="preserve">dabei </w:t>
      </w:r>
      <w:r w:rsidR="00255E11" w:rsidRPr="000C03D8">
        <w:rPr>
          <w:rFonts w:ascii="Times New Roman" w:hAnsi="Times New Roman" w:cs="Times New Roman"/>
          <w:sz w:val="24"/>
          <w:szCs w:val="24"/>
        </w:rPr>
        <w:t>die Spike-Aktivität als Maß verwendet</w:t>
      </w:r>
      <w:r w:rsidR="00EE1234" w:rsidRPr="000C03D8">
        <w:rPr>
          <w:rFonts w:ascii="Times New Roman" w:hAnsi="Times New Roman" w:cs="Times New Roman"/>
          <w:sz w:val="24"/>
          <w:szCs w:val="24"/>
        </w:rPr>
        <w:t xml:space="preserve">. Sobald die Elektrode sich innerhalb des STK befindet, sind in der </w:t>
      </w:r>
      <w:r w:rsidR="00255E11" w:rsidRPr="000C03D8">
        <w:rPr>
          <w:rFonts w:ascii="Times New Roman" w:hAnsi="Times New Roman" w:cs="Times New Roman"/>
          <w:sz w:val="24"/>
          <w:szCs w:val="24"/>
        </w:rPr>
        <w:t>Mikroelektroden-</w:t>
      </w:r>
      <w:r w:rsidR="00EE1234" w:rsidRPr="000C03D8">
        <w:rPr>
          <w:rFonts w:ascii="Times New Roman" w:hAnsi="Times New Roman" w:cs="Times New Roman"/>
          <w:sz w:val="24"/>
          <w:szCs w:val="24"/>
        </w:rPr>
        <w:t>Au</w:t>
      </w:r>
      <w:r w:rsidR="00D659D2" w:rsidRPr="000C03D8">
        <w:rPr>
          <w:rFonts w:ascii="Times New Roman" w:hAnsi="Times New Roman" w:cs="Times New Roman"/>
          <w:sz w:val="24"/>
          <w:szCs w:val="24"/>
        </w:rPr>
        <w:t xml:space="preserve">fzeichnung mehr Spikes zu sehen. </w:t>
      </w:r>
      <w:r w:rsidR="00AD0940" w:rsidRPr="000C03D8">
        <w:rPr>
          <w:rFonts w:ascii="Times New Roman" w:hAnsi="Times New Roman" w:cs="Times New Roman"/>
          <w:sz w:val="24"/>
          <w:szCs w:val="24"/>
        </w:rPr>
        <w:t>D</w:t>
      </w:r>
      <w:r w:rsidR="00C33B2D" w:rsidRPr="000C03D8">
        <w:rPr>
          <w:rFonts w:ascii="Times New Roman" w:hAnsi="Times New Roman" w:cs="Times New Roman"/>
          <w:sz w:val="24"/>
          <w:szCs w:val="24"/>
        </w:rPr>
        <w:t>er root-</w:t>
      </w:r>
      <w:proofErr w:type="spellStart"/>
      <w:r w:rsidR="00C33B2D" w:rsidRPr="000C03D8">
        <w:rPr>
          <w:rFonts w:ascii="Times New Roman" w:hAnsi="Times New Roman" w:cs="Times New Roman"/>
          <w:sz w:val="24"/>
          <w:szCs w:val="24"/>
        </w:rPr>
        <w:t>mean</w:t>
      </w:r>
      <w:proofErr w:type="spellEnd"/>
      <w:r w:rsidR="00C33B2D" w:rsidRPr="000C03D8">
        <w:rPr>
          <w:rFonts w:ascii="Times New Roman" w:hAnsi="Times New Roman" w:cs="Times New Roman"/>
          <w:sz w:val="24"/>
          <w:szCs w:val="24"/>
        </w:rPr>
        <w:t>-</w:t>
      </w:r>
      <w:proofErr w:type="spellStart"/>
      <w:r w:rsidR="00C33B2D" w:rsidRPr="000C03D8">
        <w:rPr>
          <w:rFonts w:ascii="Times New Roman" w:hAnsi="Times New Roman" w:cs="Times New Roman"/>
          <w:sz w:val="24"/>
          <w:szCs w:val="24"/>
        </w:rPr>
        <w:t>square</w:t>
      </w:r>
      <w:proofErr w:type="spellEnd"/>
      <w:r w:rsidR="00255E11" w:rsidRPr="000C03D8">
        <w:rPr>
          <w:rFonts w:ascii="Times New Roman" w:hAnsi="Times New Roman" w:cs="Times New Roman"/>
          <w:sz w:val="24"/>
          <w:szCs w:val="24"/>
        </w:rPr>
        <w:t xml:space="preserve"> </w:t>
      </w:r>
      <w:r w:rsidR="00C33B2D" w:rsidRPr="000C03D8">
        <w:rPr>
          <w:rFonts w:ascii="Times New Roman" w:hAnsi="Times New Roman" w:cs="Times New Roman"/>
          <w:sz w:val="24"/>
          <w:szCs w:val="24"/>
        </w:rPr>
        <w:t xml:space="preserve">(RMS) </w:t>
      </w:r>
      <w:r w:rsidR="00255E11" w:rsidRPr="000C03D8">
        <w:rPr>
          <w:rFonts w:ascii="Times New Roman" w:hAnsi="Times New Roman" w:cs="Times New Roman"/>
          <w:sz w:val="24"/>
          <w:szCs w:val="24"/>
        </w:rPr>
        <w:t>des Signals aus der Mikroelektrod</w:t>
      </w:r>
      <w:r w:rsidR="009C2B17" w:rsidRPr="000C03D8">
        <w:rPr>
          <w:rFonts w:ascii="Times New Roman" w:hAnsi="Times New Roman" w:cs="Times New Roman"/>
          <w:sz w:val="24"/>
          <w:szCs w:val="24"/>
        </w:rPr>
        <w:t xml:space="preserve">en-Aufzeichnung </w:t>
      </w:r>
      <w:r w:rsidR="00AD0940" w:rsidRPr="000C03D8">
        <w:rPr>
          <w:rFonts w:ascii="Times New Roman" w:hAnsi="Times New Roman" w:cs="Times New Roman"/>
          <w:sz w:val="24"/>
          <w:szCs w:val="24"/>
        </w:rPr>
        <w:t xml:space="preserve">wird </w:t>
      </w:r>
      <w:r w:rsidR="009C2B17" w:rsidRPr="000C03D8">
        <w:rPr>
          <w:rFonts w:ascii="Times New Roman" w:hAnsi="Times New Roman" w:cs="Times New Roman"/>
          <w:sz w:val="24"/>
          <w:szCs w:val="24"/>
        </w:rPr>
        <w:t>verwendet, da er</w:t>
      </w:r>
      <w:r w:rsidR="00255E11" w:rsidRPr="000C03D8">
        <w:rPr>
          <w:rFonts w:ascii="Times New Roman" w:hAnsi="Times New Roman" w:cs="Times New Roman"/>
          <w:sz w:val="24"/>
          <w:szCs w:val="24"/>
        </w:rPr>
        <w:t xml:space="preserve"> sensibel ist für Veränderungen in der Signaldichte und</w:t>
      </w:r>
      <w:r w:rsidR="00EE1234" w:rsidRPr="000C03D8">
        <w:rPr>
          <w:rFonts w:ascii="Times New Roman" w:hAnsi="Times New Roman" w:cs="Times New Roman"/>
          <w:sz w:val="24"/>
          <w:szCs w:val="24"/>
        </w:rPr>
        <w:t xml:space="preserve"> deutlich größer</w:t>
      </w:r>
      <w:r w:rsidR="00255E11" w:rsidRPr="000C03D8">
        <w:rPr>
          <w:rFonts w:ascii="Times New Roman" w:hAnsi="Times New Roman" w:cs="Times New Roman"/>
          <w:sz w:val="24"/>
          <w:szCs w:val="24"/>
        </w:rPr>
        <w:t xml:space="preserve"> wird</w:t>
      </w:r>
      <w:r w:rsidR="00EE1234" w:rsidRPr="000C03D8">
        <w:rPr>
          <w:rFonts w:ascii="Times New Roman" w:hAnsi="Times New Roman" w:cs="Times New Roman"/>
          <w:sz w:val="24"/>
          <w:szCs w:val="24"/>
        </w:rPr>
        <w:t xml:space="preserve">, sobald die erste Grenze erreicht ist. </w:t>
      </w:r>
      <w:r w:rsidR="00030807" w:rsidRPr="000C03D8">
        <w:rPr>
          <w:rFonts w:ascii="Times New Roman" w:hAnsi="Times New Roman" w:cs="Times New Roman"/>
          <w:sz w:val="24"/>
          <w:szCs w:val="24"/>
        </w:rPr>
        <w:t>Um den RMS des Signals aus der Mikroelektroden-Aufzeichnun</w:t>
      </w:r>
      <w:r w:rsidR="00ED5162" w:rsidRPr="000C03D8">
        <w:rPr>
          <w:rFonts w:ascii="Times New Roman" w:hAnsi="Times New Roman" w:cs="Times New Roman"/>
          <w:sz w:val="24"/>
          <w:szCs w:val="24"/>
        </w:rPr>
        <w:t xml:space="preserve">g zu berechnen wird die Formel </w:t>
      </w:r>
      <m:oMath>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RMS</m:t>
            </m:r>
          </m:sub>
        </m:sSub>
        <m:r>
          <m:rPr>
            <m:nor/>
          </m:rPr>
          <w:rPr>
            <w:rFonts w:ascii="Times New Roman" w:hAnsi="Times New Roman" w:cs="Times New Roman"/>
            <w:sz w:val="24"/>
            <w:szCs w:val="24"/>
          </w:rPr>
          <m:t xml:space="preserve"> = </m:t>
        </m:r>
        <m:rad>
          <m:radPr>
            <m:degHide m:val="1"/>
            <m:ctrlPr>
              <w:rPr>
                <w:rFonts w:ascii="Cambria Math" w:hAnsi="Cambria Math" w:cs="Times New Roman"/>
                <w:i/>
                <w:sz w:val="24"/>
                <w:szCs w:val="24"/>
              </w:rPr>
            </m:ctrlPr>
          </m:radPr>
          <m:deg/>
          <m:e>
            <m:r>
              <m:rPr>
                <m:nor/>
              </m:rPr>
              <w:rPr>
                <w:rFonts w:ascii="Times New Roman" w:hAnsi="Times New Roman" w:cs="Times New Roman"/>
                <w:sz w:val="24"/>
                <w:szCs w:val="24"/>
              </w:rPr>
              <m:t xml:space="preserve">(1/N)* </m:t>
            </m:r>
            <m:sSup>
              <m:sSupPr>
                <m:ctrlPr>
                  <w:rPr>
                    <w:rFonts w:ascii="Cambria Math" w:hAnsi="Cambria Math" w:cs="Times New Roman"/>
                    <w:i/>
                    <w:sz w:val="24"/>
                    <w:szCs w:val="24"/>
                  </w:rPr>
                </m:ctrlPr>
              </m:sSupPr>
              <m:e>
                <m:nary>
                  <m:naryPr>
                    <m:chr m:val="∑"/>
                    <m:limLoc m:val="subSup"/>
                    <m:ctrlPr>
                      <w:rPr>
                        <w:rFonts w:ascii="Cambria Math" w:hAnsi="Cambria Math" w:cs="Times New Roman"/>
                        <w:i/>
                        <w:sz w:val="24"/>
                        <w:szCs w:val="24"/>
                      </w:rPr>
                    </m:ctrlPr>
                  </m:naryPr>
                  <m:sub>
                    <m:r>
                      <m:rPr>
                        <m:nor/>
                      </m:rPr>
                      <w:rPr>
                        <w:rFonts w:ascii="Times New Roman" w:hAnsi="Times New Roman" w:cs="Times New Roman"/>
                        <w:sz w:val="24"/>
                        <w:szCs w:val="24"/>
                      </w:rPr>
                      <m:t>n=1</m:t>
                    </m:r>
                  </m:sub>
                  <m:sup>
                    <m:r>
                      <m:rPr>
                        <m:nor/>
                      </m:rPr>
                      <w:rPr>
                        <w:rFonts w:ascii="Times New Roman" w:hAnsi="Times New Roman" w:cs="Times New Roman"/>
                        <w:sz w:val="24"/>
                        <w:szCs w:val="24"/>
                      </w:rPr>
                      <m:t>N</m:t>
                    </m:r>
                  </m:sup>
                  <m:e>
                    <m:r>
                      <m:rPr>
                        <m:nor/>
                      </m:rPr>
                      <w:rPr>
                        <w:rFonts w:ascii="Times New Roman" w:hAnsi="Times New Roman" w:cs="Times New Roman"/>
                        <w:sz w:val="24"/>
                        <w:szCs w:val="24"/>
                      </w:rPr>
                      <m:t>|</m:t>
                    </m:r>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n</m:t>
                        </m:r>
                      </m:sub>
                    </m:sSub>
                    <m:r>
                      <m:rPr>
                        <m:nor/>
                      </m:rPr>
                      <w:rPr>
                        <w:rFonts w:ascii="Times New Roman" w:hAnsi="Times New Roman" w:cs="Times New Roman"/>
                        <w:sz w:val="24"/>
                        <w:szCs w:val="24"/>
                      </w:rPr>
                      <m:t>|</m:t>
                    </m:r>
                  </m:e>
                </m:nary>
              </m:e>
              <m:sup>
                <m:r>
                  <m:rPr>
                    <m:nor/>
                  </m:rPr>
                  <w:rPr>
                    <w:rFonts w:ascii="Times New Roman" w:hAnsi="Times New Roman" w:cs="Times New Roman"/>
                    <w:sz w:val="24"/>
                    <w:szCs w:val="24"/>
                  </w:rPr>
                  <m:t>2</m:t>
                </m:r>
              </m:sup>
            </m:sSup>
          </m:e>
        </m:rad>
      </m:oMath>
      <w:r w:rsidR="00FF204A" w:rsidRPr="000C03D8">
        <w:rPr>
          <w:rFonts w:ascii="Times New Roman" w:eastAsiaTheme="minorEastAsia" w:hAnsi="Times New Roman" w:cs="Times New Roman"/>
          <w:sz w:val="24"/>
          <w:szCs w:val="24"/>
        </w:rPr>
        <w:t xml:space="preserve"> verwendet.</w:t>
      </w:r>
    </w:p>
    <w:p w14:paraId="2807B6C4" w14:textId="77777777" w:rsidR="00DA1F01" w:rsidRPr="000C03D8" w:rsidRDefault="00EE123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Es ist bekannt, dass sich der sensomotorische Bereich des STK im dorsolateralen Bereich b</w:t>
      </w:r>
      <w:r w:rsidR="005A139C" w:rsidRPr="000C03D8">
        <w:rPr>
          <w:rFonts w:ascii="Times New Roman" w:hAnsi="Times New Roman" w:cs="Times New Roman"/>
          <w:sz w:val="24"/>
          <w:szCs w:val="24"/>
        </w:rPr>
        <w:t xml:space="preserve">efindet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{"citationID":"eOzmDcJt","properties":{"formattedCitation":"(Dembek et al., 2019; Zaidel et al., 2010)","plainCitation":"(Dembek et al., 2019; Zaidel et al., 2010)","noteIndex":0},"citationItems":[{"id":33,"uris":["http://zotero.org/users/local/AhaM3qLx/items/7LQZH74L"],"itemData":{"id":33,"type":"article-journal","container-title":"Annals of Neurology","DOI":"10.1002/ana.25567","ISSN":"0364-5134, 1531-8249","issue":"4","journalAbbreviation":"Ann Neurol","language":"en","page":"527-538","source":"DOI.org (Crossref)","title":"Probabilistic sweet spots predict motor outcome for deep brain stimulation in Parkinson disease","volume":"86","author":[{"family":"Dembek","given":"Till A."},{"family":"Roediger","given":"Jan"},{"family":"Horn","given":"Andreas"},{"family":"Reker","given":"Paul"},{"family":"Oehrn","given":"Carina"},{"family":"Dafsari","given":"Haidar S."},{"family":"Li","given":"Ningfei"},{"family":"Kühn","given":"Andrea A."},{"family":"Fink","given":"Gereon R."},{"family":"Visser‐Vandewalle","given":"Veerle"},{"family":"Barbe","given":"Michael T."},{"family":"Timmermann","given":"Lars"}],"issued":{"date-parts":[["2019",10]]}}},{"id":55,"uris":["http://zotero.org/users/local/AhaM3qLx/items/ACQWHFNX"],"itemData":{"id":55,"type":"article-journal","container-title":"Brain","DOI":"10.1093/brain/awq144","ISSN":"0006-8950,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w:t>
      </w:r>
      <w:proofErr w:type="spellStart"/>
      <w:r w:rsidR="00F26471" w:rsidRPr="000C03D8">
        <w:rPr>
          <w:rFonts w:ascii="Times New Roman" w:hAnsi="Times New Roman" w:cs="Times New Roman"/>
          <w:sz w:val="24"/>
          <w:szCs w:val="24"/>
        </w:rPr>
        <w:t>Dembek</w:t>
      </w:r>
      <w:proofErr w:type="spellEnd"/>
      <w:r w:rsidR="00F26471" w:rsidRPr="000C03D8">
        <w:rPr>
          <w:rFonts w:ascii="Times New Roman" w:hAnsi="Times New Roman" w:cs="Times New Roman"/>
          <w:sz w:val="24"/>
          <w:szCs w:val="24"/>
        </w:rPr>
        <w:t xml:space="preserve"> et al., 2019; Zaidel et al., 2010)</w:t>
      </w:r>
      <w:r w:rsidR="00F26471" w:rsidRPr="000C03D8">
        <w:rPr>
          <w:rFonts w:ascii="Times New Roman" w:hAnsi="Times New Roman" w:cs="Times New Roman"/>
          <w:sz w:val="24"/>
          <w:szCs w:val="24"/>
        </w:rPr>
        <w:fldChar w:fldCharType="end"/>
      </w:r>
      <w:r w:rsidR="003A467F" w:rsidRPr="000C03D8">
        <w:rPr>
          <w:rFonts w:ascii="Times New Roman" w:hAnsi="Times New Roman" w:cs="Times New Roman"/>
          <w:sz w:val="24"/>
          <w:szCs w:val="24"/>
        </w:rPr>
        <w:t>. D</w:t>
      </w:r>
      <w:r w:rsidR="005A139C" w:rsidRPr="000C03D8">
        <w:rPr>
          <w:rFonts w:ascii="Times New Roman" w:hAnsi="Times New Roman" w:cs="Times New Roman"/>
          <w:sz w:val="24"/>
          <w:szCs w:val="24"/>
        </w:rPr>
        <w:t>ort</w:t>
      </w:r>
      <w:r w:rsidR="003A467F" w:rsidRPr="000C03D8">
        <w:rPr>
          <w:rFonts w:ascii="Times New Roman" w:hAnsi="Times New Roman" w:cs="Times New Roman"/>
          <w:sz w:val="24"/>
          <w:szCs w:val="24"/>
        </w:rPr>
        <w:t xml:space="preserve"> ist</w:t>
      </w:r>
      <w:r w:rsidR="00BA6F4A" w:rsidRPr="000C03D8">
        <w:rPr>
          <w:rFonts w:ascii="Times New Roman" w:hAnsi="Times New Roman" w:cs="Times New Roman"/>
          <w:sz w:val="24"/>
          <w:szCs w:val="24"/>
        </w:rPr>
        <w:t xml:space="preserve"> im LFP</w:t>
      </w:r>
      <w:r w:rsidR="005A139C" w:rsidRPr="000C03D8">
        <w:rPr>
          <w:rFonts w:ascii="Times New Roman" w:hAnsi="Times New Roman" w:cs="Times New Roman"/>
          <w:sz w:val="24"/>
          <w:szCs w:val="24"/>
        </w:rPr>
        <w:t xml:space="preserve"> ein erhöhtes Powe</w:t>
      </w:r>
      <w:r w:rsidR="00997D2F" w:rsidRPr="000C03D8">
        <w:rPr>
          <w:rFonts w:ascii="Times New Roman" w:hAnsi="Times New Roman" w:cs="Times New Roman"/>
          <w:sz w:val="24"/>
          <w:szCs w:val="24"/>
        </w:rPr>
        <w:t xml:space="preserve">rspektrum im </w:t>
      </w:r>
      <w:proofErr w:type="spellStart"/>
      <w:r w:rsidR="00997D2F" w:rsidRPr="000C03D8">
        <w:rPr>
          <w:rFonts w:ascii="Times New Roman" w:hAnsi="Times New Roman" w:cs="Times New Roman"/>
          <w:sz w:val="24"/>
          <w:szCs w:val="24"/>
        </w:rPr>
        <w:t>Betaband</w:t>
      </w:r>
      <w:proofErr w:type="spellEnd"/>
      <w:r w:rsidR="00997D2F" w:rsidRPr="000C03D8">
        <w:rPr>
          <w:rFonts w:ascii="Times New Roman" w:hAnsi="Times New Roman" w:cs="Times New Roman"/>
          <w:sz w:val="24"/>
          <w:szCs w:val="24"/>
        </w:rPr>
        <w:t xml:space="preserve"> bei 13 – 30 Hz </w:t>
      </w:r>
      <w:r w:rsidR="003A467F" w:rsidRPr="000C03D8">
        <w:rPr>
          <w:rFonts w:ascii="Times New Roman" w:hAnsi="Times New Roman" w:cs="Times New Roman"/>
          <w:sz w:val="24"/>
          <w:szCs w:val="24"/>
        </w:rPr>
        <w:t>zu finden</w:t>
      </w:r>
      <w:r w:rsidR="00F26471" w:rsidRPr="000C03D8">
        <w:rPr>
          <w:rFonts w:ascii="Times New Roman" w:hAnsi="Times New Roman" w:cs="Times New Roman"/>
          <w:sz w:val="24"/>
          <w:szCs w:val="24"/>
        </w:rPr>
        <w:t xml:space="preserv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{"citationID":"o9yB0pd8","properties":{"formattedCitation":"(Telkes et al., 2020; Zaidel et al., 2010)","plainCitation":"(Telkes et al., 2020; Zaidel et al., 2010)","noteIndex":0},"citationItems":[{"id":75,"uris":["http://zotero.org/users/local/AhaM3qLx/items/D3JKTRMA"],"itemData":{"id":75,"type":"article-journal","abstract":"Background: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(Telkes et al., 2020; Zaidel et al., 2010)</w:t>
      </w:r>
      <w:r w:rsidR="00F26471" w:rsidRPr="000C03D8">
        <w:rPr>
          <w:rFonts w:ascii="Times New Roman" w:hAnsi="Times New Roman" w:cs="Times New Roman"/>
          <w:sz w:val="24"/>
          <w:szCs w:val="24"/>
        </w:rPr>
        <w:fldChar w:fldCharType="end"/>
      </w:r>
      <w:r w:rsidR="005A139C"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r w:rsidR="004B1A26" w:rsidRPr="000C03D8">
        <w:rPr>
          <w:rFonts w:ascii="Times New Roman" w:hAnsi="Times New Roman" w:cs="Times New Roman"/>
          <w:sz w:val="24"/>
          <w:szCs w:val="24"/>
        </w:rPr>
        <w:t xml:space="preserve">Die Software war </w:t>
      </w:r>
      <w:r w:rsidR="00087CA9" w:rsidRPr="000C03D8">
        <w:rPr>
          <w:rFonts w:ascii="Times New Roman" w:hAnsi="Times New Roman" w:cs="Times New Roman"/>
          <w:sz w:val="24"/>
          <w:szCs w:val="24"/>
        </w:rPr>
        <w:t xml:space="preserve">mit Hilfe dieser Informationen </w:t>
      </w:r>
      <w:r w:rsidR="004B1A26" w:rsidRPr="000C03D8">
        <w:rPr>
          <w:rFonts w:ascii="Times New Roman" w:hAnsi="Times New Roman" w:cs="Times New Roman"/>
          <w:sz w:val="24"/>
          <w:szCs w:val="24"/>
        </w:rPr>
        <w:t>dazu in der Lage eine vertrauenswür</w:t>
      </w:r>
      <w:r w:rsidR="00A93D10" w:rsidRPr="000C03D8">
        <w:rPr>
          <w:rFonts w:ascii="Times New Roman" w:hAnsi="Times New Roman" w:cs="Times New Roman"/>
          <w:sz w:val="24"/>
          <w:szCs w:val="24"/>
        </w:rPr>
        <w:t>dige Schätzung für das Ein-</w:t>
      </w:r>
      <w:r w:rsidR="004B1A26" w:rsidRPr="000C03D8">
        <w:rPr>
          <w:rFonts w:ascii="Times New Roman" w:hAnsi="Times New Roman" w:cs="Times New Roman"/>
          <w:sz w:val="24"/>
          <w:szCs w:val="24"/>
        </w:rPr>
        <w:t xml:space="preserve"> und Au</w:t>
      </w:r>
      <w:r w:rsidR="00A93D10" w:rsidRPr="000C03D8">
        <w:rPr>
          <w:rFonts w:ascii="Times New Roman" w:hAnsi="Times New Roman" w:cs="Times New Roman"/>
          <w:sz w:val="24"/>
          <w:szCs w:val="24"/>
        </w:rPr>
        <w:t>streten der Elektrode in Bezug auf den STK und d</w:t>
      </w:r>
      <w:r w:rsidR="004B1A26" w:rsidRPr="000C03D8">
        <w:rPr>
          <w:rFonts w:ascii="Times New Roman" w:hAnsi="Times New Roman" w:cs="Times New Roman"/>
          <w:sz w:val="24"/>
          <w:szCs w:val="24"/>
        </w:rPr>
        <w:t xml:space="preserve">ie optimale Position der Elektrode mit starkem Zusammenhang zu den Beobachtungen eines erfahrenen Neurochirurgen/Neurophysiologen </w:t>
      </w:r>
      <w:r w:rsidR="00A93D10" w:rsidRPr="000C03D8">
        <w:rPr>
          <w:rFonts w:ascii="Times New Roman" w:hAnsi="Times New Roman" w:cs="Times New Roman"/>
          <w:sz w:val="24"/>
          <w:szCs w:val="24"/>
        </w:rPr>
        <w:t xml:space="preserve">zu bestimmen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{"citationID":"hICPZagm","properties":{"formattedCitation":"(Thompson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4B1A26" w:rsidRPr="000C03D8">
        <w:rPr>
          <w:rFonts w:ascii="Times New Roman" w:hAnsi="Times New Roman" w:cs="Times New Roman"/>
          <w:sz w:val="24"/>
          <w:szCs w:val="24"/>
        </w:rPr>
        <w:t>.</w:t>
      </w:r>
    </w:p>
    <w:p w14:paraId="4AFB55EB" w14:textId="77777777" w:rsidR="00087CA9" w:rsidRPr="000C03D8" w:rsidRDefault="00545DE5" w:rsidP="00337758">
      <w:pPr>
        <w:pStyle w:val="Heading2"/>
        <w:spacing w:line="480" w:lineRule="auto"/>
        <w:jc w:val="both"/>
        <w:rPr>
          <w:rFonts w:ascii="Times New Roman" w:hAnsi="Times New Roman" w:cs="Times New Roman"/>
          <w:b/>
          <w:color w:val="auto"/>
          <w:sz w:val="28"/>
          <w:szCs w:val="28"/>
        </w:rPr>
      </w:pPr>
      <w:bookmarkStart w:id="19" w:name="_Toc102231158"/>
      <w:r w:rsidRPr="000C03D8">
        <w:rPr>
          <w:rFonts w:ascii="Times New Roman" w:hAnsi="Times New Roman" w:cs="Times New Roman"/>
          <w:b/>
          <w:color w:val="auto"/>
          <w:sz w:val="28"/>
          <w:szCs w:val="28"/>
        </w:rPr>
        <w:t>1.4 Versuchsidee</w:t>
      </w:r>
      <w:bookmarkEnd w:id="19"/>
    </w:p>
    <w:p w14:paraId="271BF49C" w14:textId="77777777" w:rsidR="00545DE5" w:rsidRPr="000C03D8" w:rsidRDefault="00545DE5"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Der Nutzen der Spike-Aktivität</w:t>
      </w:r>
      <w:r w:rsidR="000A2779" w:rsidRPr="000C03D8">
        <w:rPr>
          <w:rFonts w:ascii="Times New Roman" w:hAnsi="Times New Roman" w:cs="Times New Roman"/>
          <w:sz w:val="24"/>
          <w:szCs w:val="24"/>
        </w:rPr>
        <w:t xml:space="preserve"> für die Bestimmung, bei welcher Position die Elektrode in den STK eintritt,</w:t>
      </w:r>
      <w:r w:rsidRPr="000C03D8">
        <w:rPr>
          <w:rFonts w:ascii="Times New Roman" w:hAnsi="Times New Roman" w:cs="Times New Roman"/>
          <w:sz w:val="24"/>
          <w:szCs w:val="24"/>
        </w:rPr>
        <w:t xml:space="preserve"> wurde bereits in vielerlei Hinsicht erforscht und nach</w:t>
      </w:r>
      <w:r w:rsidR="00F26471" w:rsidRPr="000C03D8">
        <w:rPr>
          <w:rFonts w:ascii="Times New Roman" w:hAnsi="Times New Roman" w:cs="Times New Roman"/>
          <w:sz w:val="24"/>
          <w:szCs w:val="24"/>
        </w:rPr>
        <w:t xml:space="preserve">gewiesen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{"citationID":"BUjotoj0","properties":{"formattedCitation":"(Koirala et al., 2020; Thompson et al., 2018)","plainCitation":"(Koirala et al., 2020; Thompson et al., 2018)","noteIndex":0},"citationItems":[{"id":42,"uris":["http://zotero.org/users/local/AhaM3qLx/items/S3TPVWC6"],"itemData":{"id":42,"type":"article-journal","abstract":"Abstract\n            Alongside stereotactic magnetic resonance imaging, microelectrode recording (MER) is frequently used during the deep brain stimulation (DBS) surgery for optimal target localization. The aim of this study is to optimize subthalamic nucleus (STN) mapping using MER analytical patterns. 16 patients underwent bilateral STN-DBS. MER was performed simultaneously for 5 microelectrodes in a setting of Ben’s-gun pattern in awake patients. Using spikes and background activity several different parameters and their spectral estimates in various frequency bands including low frequency (2–7 Hz), Alpha (8–12 Hz), Beta (sub-divided as Low_Beta (13–20 Hz) and High_Beta (21–30 Hz)) and Gamma (31 to 49 Hz) were computed. The optimal STN lead placement with the most optimal clinical effect/side-effect ratio accorded to the maximum spike rate in 85% of the implantation. Mean amplitude of background activity in the low beta frequency range was corresponding to right depth in 85% and right location in 94% of the implantation respectively. MER can be used for STN mapping and intraoperative decisions for the implantation of DBS electrode leads with a high accuracy. Spiking and background activity in the beta range are the most promising independent parameters for the delimitation of the proper anatomical site.","container-title":"Scientific Reports","DOI":"10.1038/s41598-020-74196-5","ISSN":"2045-2322","issue":"1","journalAbbreviation":"Sci Rep","language":"en","page":"19241","source":"DOI.org (Crossref)","title":"Mapping of subthalamic nucleus using microelectrode recordings during deep brain stimulation","volume":"10","author":[{"family":"Koirala","given":"Nabin"},{"family":"Serrano","given":"Lucas"},{"family":"Paschen","given":"Steffen"},{"family":"Falk","given":"Daniela"},{"family":"Anwar","given":"Abdul Rauf"},{"family":"Kuravi","given":"Pradeep"},{"family":"Deuschl","given":"Günther"},{"family":"Groppa","given":"Sergiu"},{"family":"Muthuraman","given":"Muthuraman"}],"issued":{"date-parts":[["2020",12]]}}},{"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(Koirala et al., 2020; Thompson et al., 2018)</w:t>
      </w:r>
      <w:r w:rsidR="00F26471" w:rsidRPr="000C03D8">
        <w:rPr>
          <w:rFonts w:ascii="Times New Roman" w:hAnsi="Times New Roman" w:cs="Times New Roman"/>
          <w:sz w:val="24"/>
          <w:szCs w:val="24"/>
        </w:rPr>
        <w:fldChar w:fldCharType="end"/>
      </w:r>
      <w:r w:rsidR="00F07B62" w:rsidRPr="000C03D8">
        <w:rPr>
          <w:rFonts w:ascii="Times New Roman" w:hAnsi="Times New Roman" w:cs="Times New Roman"/>
          <w:sz w:val="24"/>
          <w:szCs w:val="24"/>
        </w:rPr>
        <w:t>.</w:t>
      </w:r>
      <w:r w:rsidR="00D659D2" w:rsidRPr="000C03D8">
        <w:rPr>
          <w:rFonts w:ascii="Times New Roman" w:hAnsi="Times New Roman" w:cs="Times New Roman"/>
          <w:sz w:val="24"/>
          <w:szCs w:val="24"/>
        </w:rPr>
        <w:t xml:space="preserve"> </w:t>
      </w:r>
      <w:r w:rsidR="005F0D0D" w:rsidRPr="000C03D8">
        <w:rPr>
          <w:rFonts w:ascii="Times New Roman" w:hAnsi="Times New Roman" w:cs="Times New Roman"/>
          <w:sz w:val="24"/>
          <w:szCs w:val="24"/>
        </w:rPr>
        <w:t>Allerdings ist die Spike-Aktivität kein eindeutiges und physiologisches Maß</w:t>
      </w:r>
      <w:r w:rsidR="001B5C96" w:rsidRPr="000C03D8">
        <w:rPr>
          <w:rFonts w:ascii="Times New Roman" w:hAnsi="Times New Roman" w:cs="Times New Roman"/>
          <w:sz w:val="24"/>
          <w:szCs w:val="24"/>
        </w:rPr>
        <w:t xml:space="preserve"> für die Position einer Elektrode</w:t>
      </w:r>
      <w:r w:rsidR="005F0D0D" w:rsidRPr="000C03D8">
        <w:rPr>
          <w:rFonts w:ascii="Times New Roman" w:hAnsi="Times New Roman" w:cs="Times New Roman"/>
          <w:sz w:val="24"/>
          <w:szCs w:val="24"/>
        </w:rPr>
        <w:t xml:space="preserve">. Es ist unklar, durch welche unterschiedlichen </w:t>
      </w:r>
      <w:r w:rsidR="005F0D0D" w:rsidRPr="000C03D8">
        <w:rPr>
          <w:rFonts w:ascii="Times New Roman" w:hAnsi="Times New Roman" w:cs="Times New Roman"/>
          <w:sz w:val="24"/>
          <w:szCs w:val="24"/>
        </w:rPr>
        <w:lastRenderedPageBreak/>
        <w:t>Faktoren die Spike-Aktivität beeinflusst wird,</w:t>
      </w:r>
      <w:r w:rsidR="00F209E7" w:rsidRPr="000C03D8">
        <w:rPr>
          <w:rFonts w:ascii="Times New Roman" w:hAnsi="Times New Roman" w:cs="Times New Roman"/>
          <w:sz w:val="24"/>
          <w:szCs w:val="24"/>
        </w:rPr>
        <w:t xml:space="preserve"> da</w:t>
      </w:r>
      <w:r w:rsidR="005F0D0D" w:rsidRPr="000C03D8">
        <w:rPr>
          <w:rFonts w:ascii="Times New Roman" w:hAnsi="Times New Roman" w:cs="Times New Roman"/>
          <w:sz w:val="24"/>
          <w:szCs w:val="24"/>
        </w:rPr>
        <w:t xml:space="preserve"> auch Artefakte </w:t>
      </w:r>
      <w:r w:rsidR="00C76B2F" w:rsidRPr="000C03D8">
        <w:rPr>
          <w:rFonts w:ascii="Times New Roman" w:hAnsi="Times New Roman" w:cs="Times New Roman"/>
          <w:sz w:val="24"/>
          <w:szCs w:val="24"/>
        </w:rPr>
        <w:t>von</w:t>
      </w:r>
      <w:r w:rsidR="005F0D0D" w:rsidRPr="000C03D8">
        <w:rPr>
          <w:rFonts w:ascii="Times New Roman" w:hAnsi="Times New Roman" w:cs="Times New Roman"/>
          <w:sz w:val="24"/>
          <w:szCs w:val="24"/>
        </w:rPr>
        <w:t xml:space="preserve"> elektrische</w:t>
      </w:r>
      <w:r w:rsidR="00C76B2F" w:rsidRPr="000C03D8">
        <w:rPr>
          <w:rFonts w:ascii="Times New Roman" w:hAnsi="Times New Roman" w:cs="Times New Roman"/>
          <w:sz w:val="24"/>
          <w:szCs w:val="24"/>
        </w:rPr>
        <w:t>n</w:t>
      </w:r>
      <w:r w:rsidR="005F0D0D" w:rsidRPr="000C03D8">
        <w:rPr>
          <w:rFonts w:ascii="Times New Roman" w:hAnsi="Times New Roman" w:cs="Times New Roman"/>
          <w:sz w:val="24"/>
          <w:szCs w:val="24"/>
        </w:rPr>
        <w:t xml:space="preserve"> Geräte</w:t>
      </w:r>
      <w:r w:rsidR="00C76B2F" w:rsidRPr="000C03D8">
        <w:rPr>
          <w:rFonts w:ascii="Times New Roman" w:hAnsi="Times New Roman" w:cs="Times New Roman"/>
          <w:sz w:val="24"/>
          <w:szCs w:val="24"/>
        </w:rPr>
        <w:t>n</w:t>
      </w:r>
      <w:r w:rsidR="005F0D0D" w:rsidRPr="000C03D8">
        <w:rPr>
          <w:rFonts w:ascii="Times New Roman" w:hAnsi="Times New Roman" w:cs="Times New Roman"/>
          <w:sz w:val="24"/>
          <w:szCs w:val="24"/>
        </w:rPr>
        <w:t xml:space="preserve"> oder andere Störvariablen darin abgebildet sein</w:t>
      </w:r>
      <w:r w:rsidR="00F209E7" w:rsidRPr="000C03D8">
        <w:rPr>
          <w:rFonts w:ascii="Times New Roman" w:hAnsi="Times New Roman" w:cs="Times New Roman"/>
          <w:sz w:val="24"/>
          <w:szCs w:val="24"/>
        </w:rPr>
        <w:t xml:space="preserve"> könnten</w:t>
      </w:r>
      <w:r w:rsidR="005F0D0D" w:rsidRPr="000C03D8">
        <w:rPr>
          <w:rFonts w:ascii="Times New Roman" w:hAnsi="Times New Roman" w:cs="Times New Roman"/>
          <w:sz w:val="24"/>
          <w:szCs w:val="24"/>
        </w:rPr>
        <w:t xml:space="preserve">. </w:t>
      </w:r>
      <w:r w:rsidR="00D659D2" w:rsidRPr="000C03D8">
        <w:rPr>
          <w:rFonts w:ascii="Times New Roman" w:hAnsi="Times New Roman" w:cs="Times New Roman"/>
          <w:sz w:val="24"/>
          <w:szCs w:val="24"/>
        </w:rPr>
        <w:t>Der funktionale Nutzen von LFP</w:t>
      </w:r>
      <w:r w:rsidRPr="000C03D8">
        <w:rPr>
          <w:rFonts w:ascii="Times New Roman" w:hAnsi="Times New Roman" w:cs="Times New Roman"/>
          <w:sz w:val="24"/>
          <w:szCs w:val="24"/>
        </w:rPr>
        <w:t xml:space="preserve"> in direktionaler THS ist </w:t>
      </w:r>
      <w:r w:rsidR="00F07B62" w:rsidRPr="000C03D8">
        <w:rPr>
          <w:rFonts w:ascii="Times New Roman" w:hAnsi="Times New Roman" w:cs="Times New Roman"/>
          <w:sz w:val="24"/>
          <w:szCs w:val="24"/>
        </w:rPr>
        <w:t>jedoch noch nicht gut erfor</w:t>
      </w:r>
      <w:r w:rsidR="00F209E7" w:rsidRPr="000C03D8">
        <w:rPr>
          <w:rFonts w:ascii="Times New Roman" w:hAnsi="Times New Roman" w:cs="Times New Roman"/>
          <w:sz w:val="24"/>
          <w:szCs w:val="24"/>
        </w:rPr>
        <w:t>scht. Auch wenn die Relevanz der Power des</w:t>
      </w:r>
      <w:r w:rsidR="00F07B62" w:rsidRPr="000C03D8">
        <w:rPr>
          <w:rFonts w:ascii="Times New Roman" w:hAnsi="Times New Roman" w:cs="Times New Roman"/>
          <w:sz w:val="24"/>
          <w:szCs w:val="24"/>
        </w:rPr>
        <w:t xml:space="preserve"> </w:t>
      </w:r>
      <w:r w:rsidR="00C648A4" w:rsidRPr="000C03D8">
        <w:rPr>
          <w:rFonts w:ascii="Times New Roman" w:hAnsi="Times New Roman" w:cs="Times New Roman"/>
          <w:sz w:val="24"/>
          <w:szCs w:val="24"/>
        </w:rPr>
        <w:t>Betabandes innerhalb des dorsolateralen Bereichs des STK bere</w:t>
      </w:r>
      <w:r w:rsidR="004F0C78" w:rsidRPr="000C03D8">
        <w:rPr>
          <w:rFonts w:ascii="Times New Roman" w:hAnsi="Times New Roman" w:cs="Times New Roman"/>
          <w:sz w:val="24"/>
          <w:szCs w:val="24"/>
        </w:rPr>
        <w:t xml:space="preserve">its nachgewiesen ist, sind die </w:t>
      </w:r>
      <w:commentRangeStart w:id="20"/>
      <w:r w:rsidR="004F0C78" w:rsidRPr="000C03D8">
        <w:rPr>
          <w:rFonts w:ascii="Times New Roman" w:hAnsi="Times New Roman" w:cs="Times New Roman"/>
          <w:sz w:val="24"/>
          <w:szCs w:val="24"/>
        </w:rPr>
        <w:t>meisten</w:t>
      </w:r>
      <w:r w:rsidR="00C648A4" w:rsidRPr="000C03D8">
        <w:rPr>
          <w:rFonts w:ascii="Times New Roman" w:hAnsi="Times New Roman" w:cs="Times New Roman"/>
          <w:sz w:val="24"/>
          <w:szCs w:val="24"/>
        </w:rPr>
        <w:t xml:space="preserve"> Befunde nicht einheitlich</w:t>
      </w:r>
      <w:commentRangeEnd w:id="20"/>
      <w:r w:rsidR="00010D06">
        <w:rPr>
          <w:rStyle w:val="CommentReference"/>
        </w:rPr>
        <w:commentReference w:id="20"/>
      </w:r>
      <w:r w:rsidR="00C648A4" w:rsidRPr="000C03D8">
        <w:rPr>
          <w:rFonts w:ascii="Times New Roman" w:hAnsi="Times New Roman" w:cs="Times New Roman"/>
          <w:sz w:val="24"/>
          <w:szCs w:val="24"/>
        </w:rPr>
        <w:t>. Es scheint jedoch übergreifend nachgewiesen zu sein,</w:t>
      </w:r>
      <w:r w:rsidR="00F209E7" w:rsidRPr="000C03D8">
        <w:rPr>
          <w:rFonts w:ascii="Times New Roman" w:hAnsi="Times New Roman" w:cs="Times New Roman"/>
          <w:sz w:val="24"/>
          <w:szCs w:val="24"/>
        </w:rPr>
        <w:t xml:space="preserve"> dass im Frequenzband von 13 – 30 H</w:t>
      </w:r>
      <w:r w:rsidR="00C648A4" w:rsidRPr="000C03D8">
        <w:rPr>
          <w:rFonts w:ascii="Times New Roman" w:hAnsi="Times New Roman" w:cs="Times New Roman"/>
          <w:sz w:val="24"/>
          <w:szCs w:val="24"/>
        </w:rPr>
        <w:t>z für Beta die Power größer wird, wenn die Elektrode sich der Position nähert, die die beste Verringerung der Symptome zur Folge hat</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{"citationID":"tSTNyuaC","properties":{"formattedCitation":"(Cole et al., 2017; Koirala et al., 2020; Telkes et al., 2020; Zaidel et al., 2010)","plainCitation":"(Cole et al., 2017; Koirala et al., 2020; Telkes et al., 2020; Zaidel et al., 2010)","noteIndex":0},"citationItems":[{"id":32,"uris":["http://zotero.org/users/local/AhaM3qLx/items/SCVR9YVX"],"itemData":{"id":32,"type":"article-journal","container-title":"The Journal of Neuroscience","DOI":"10.1523/JNEUROSCI.2208-16.2017","ISSN":"0270-6474, 1529-2401","issue":"18","journalAbbreviation":"J. Neurosci.","language":"en","page":"4830-4840","source":"DOI.org (Crossref)","title":"Nonsinusoidal Beta Oscillations Reflect Cortical Pathophysiology in Parkinson's Disease","volume":"37","author":[{"family":"Cole","given":"Scott R."},{"family":"Meij","given":"Roemer","non-dropping-particle":"van der"},{"family":"Peterson","given":"Erik J."},{"family":"Hemptinne","given":"Coralie","non-dropping-particle":"de"},{"family":"Starr","given":"Philip A."},{"family":"Voytek","given":"Bradley"}],"issued":{"date-parts":[["2017",5,3]]}}},{"id":42,"uris":["http://zotero.org/users/local/AhaM3qLx/items/S3TPVWC6"],"itemData":{"id":42,"type":"article-journal","abstract":"Abstract\n            Alongside stereotactic magnetic resonance imaging, microelectrode recording (MER) is frequently used during the deep brain stimulation (DBS) surgery for optimal target localization. The aim of this study is to optimize subthalamic nucleus (STN) mapping using MER analytical patterns. 16 patients underwent bilateral STN-DBS. MER was performed simultaneously for 5 microelectrodes in a setting of Ben’s-gun pattern in awake patients. Using spikes and background activity several different parameters and their spectral estimates in various frequency bands including low frequency (2–7 Hz), Alpha (8–12 Hz), Beta (sub-divided as Low_Beta (13–20 Hz) and High_Beta (21–30 Hz)) and Gamma (31 to 49 Hz) were computed. The optimal STN lead placement with the most optimal clinical effect/side-effect ratio accorded to the maximum spike rate in 85% of the implantation. Mean amplitude of background activity in the low beta frequency range was corresponding to right depth in 85% and right location in 94% of the implantation respectively. MER can be used for STN mapping and intraoperative decisions for the implantation of DBS electrode leads with a high accuracy. Spiking and background activity in the beta range are the most promising independent parameters for the delimitation of the proper anatomical site.","container-title":"Scientific Reports","DOI":"10.1038/s41598-020-74196-5","ISSN":"2045-2322","issue":"1","journalAbbreviation":"Sci Rep","language":"en","page":"19241","source":"DOI.org (Crossref)","title":"Mapping of subthalamic nucleus using microelectrode recordings during deep brain stimulation","volume":"10","author":[{"family":"Koirala","given":"Nabin"},{"family":"Serrano","given":"Lucas"},{"family":"Paschen","given":"Steffen"},{"family":"Falk","given":"Daniela"},{"family":"Anwar","given":"Abdul Rauf"},{"family":"Kuravi","given":"Pradeep"},{"family":"Deuschl","given":"Günther"},{"family":"Groppa","given":"Sergiu"},{"family":"Muthuraman","given":"Muthuraman"}],"issued":{"date-parts":[["2020",12]]}}},{"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(Cole et al., 2017; Koirala et al., 2020; Telkes et al., 2020; Zaidel et al., 2010)</w:t>
      </w:r>
      <w:r w:rsidR="00516698" w:rsidRPr="000C03D8">
        <w:rPr>
          <w:rFonts w:ascii="Times New Roman" w:hAnsi="Times New Roman" w:cs="Times New Roman"/>
          <w:sz w:val="24"/>
          <w:szCs w:val="24"/>
        </w:rPr>
        <w:fldChar w:fldCharType="end"/>
      </w:r>
      <w:r w:rsidR="00516698" w:rsidRPr="000C03D8">
        <w:rPr>
          <w:rFonts w:ascii="Times New Roman" w:hAnsi="Times New Roman" w:cs="Times New Roman"/>
          <w:sz w:val="24"/>
          <w:szCs w:val="24"/>
        </w:rPr>
        <w:t>.</w:t>
      </w:r>
    </w:p>
    <w:p w14:paraId="7683CF26" w14:textId="6FE7F8C9" w:rsidR="001C57BB" w:rsidRPr="000C03D8" w:rsidRDefault="001C57BB"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Eine tiefgründige Aufschlüsselung der einzelnen Faktoren, mit denen die Position der Elektrode im Gehirn bestimmt werden kann, ermöglicht potenziell ein genaueres und effizienteres Vorgehen be</w:t>
      </w:r>
      <w:r w:rsidR="00E26200" w:rsidRPr="000C03D8">
        <w:rPr>
          <w:rFonts w:ascii="Times New Roman" w:hAnsi="Times New Roman" w:cs="Times New Roman"/>
          <w:sz w:val="24"/>
          <w:szCs w:val="24"/>
        </w:rPr>
        <w:t>i der Vorbereitung der Implantation der Elektrode</w:t>
      </w:r>
      <w:r w:rsidRPr="000C03D8">
        <w:rPr>
          <w:rFonts w:ascii="Times New Roman" w:hAnsi="Times New Roman" w:cs="Times New Roman"/>
          <w:sz w:val="24"/>
          <w:szCs w:val="24"/>
        </w:rPr>
        <w:t>. Außerdem wird mit den aktuellen Methoden lediglich kontinuierliche Stimulation angewandt, die Therapie dazu wird open-loop THS genannt. Das bedeutet, dass das Verhalten der Patient*innen und ihre Umweltfaktoren ignoriert werden, da darüber nicht genug Informationen vorliegen</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{"citationID":"vPhMOyPc","properties":{"formattedCitation":"(Opri et al., 2020)","plainCitation":"(Opri et al., 2020)","noteIndex":0},"citationItems":[{"id":47,"uris":["http://zotero.org/users/local/AhaM3qLx/items/BKK2EUES"],"itemData":{"id":47,"type":"article-journal","abstract":"Effective tremor suppression in ET with half the energy requirements was achieved by on-demand DBS based on real-time cortical sensing.\n          , \n            Reducing tremor on-demand\n            \n              Deep brain stimulation (DBS) has been shown to be effective for treating movement disorders, including essential tremor (ET). Most stimulators work in open-loop mode, applying continuous stimulation with no consideration of patients’ symptoms. Now, Opri\n              et al\n              . developed a closed-loop system for thalamic DBS (CL-DBS) and tested in three patients with ET. CL-DBS delivered the therapeutic stimuli based on upper limb motor activity detected with a cortical electrode. The system was as effective as the open-loop stimulation while preserving energy. The results suggest that CL-DBS could save energy and possibly reduce side effects associated with continuous DBS.\n            \n          , \n            Deep brain stimulation (DBS) is an approved therapy for the treatment of medically refractory and severe movement disorders. However, most existing neurostimulators can only apply continuous stimulation [open-loop DBS (OL-DBS)], ignoring patient behavior and environmental factors, which consequently leads to an inefficient therapy, thus limiting the therapeutic window. Here, we established the feasibility of a self-adjusting therapeutic DBS [closed-loop DBS (CL-DBS)], fully embedded in a chronic investigational neurostimulator (Activa PC + S), for three patients affected by essential tremor (ET) enrolled in a longitudinal (6 months) within-subject crossover protocol (DBS OFF, OL-DBS, and CL-DBS). Most patients with ET experience involuntary limb tremor during goal-directed movements, but not during rest. Hence, the proposed CL-DBS paradigm explored the efficacy of modulating the stimulation amplitude based on patient-specific motor behavior, suppressing the pathological tremor on-demand based on a cortical electrode detecting upper limb motor activity. Here, we demonstrated how the proposed stimulation paradigm was able to achieve clinical efficacy and tremor suppression comparable with OL-DBS in a range of movements (cup reaching, proximal and distal posture, water pouring, and writing) while having a consistent reduction in energy delivery. The proposed paradigm is an important step toward a behaviorally modulated fully embedded DBS system, capable of delivering stimulation only when needed, and potentially mitigating pitfalls of OL-DBS, such as DBS-induced side effects and premature device replacement.","container-title":"Science Translational Medicine","DOI":"10.1126/scitranslmed.aay7680","ISSN":"1946-6234, 1946-6242","issue":"572","journalAbbreviation":"Sci. Transl. Med.","language":"en","page":"eaay7680","source":"DOI.org (Crossref)","title":"Chronic embedded cortico-thalamic closed-loop deep brain stimulation for the treatment of essential tremor","volume":"12","author":[{"family":"Opri","given":"Enrico"},{"family":"Cernera","given":"Stephanie"},{"family":"Molina","given":"Rene"},{"family":"Eisinger","given":"Robert S."},{"family":"Cagle","given":"Jackson N."},{"family":"Almeida","given":"Leonardo"},{"family":"Denison","given":"Timothy"},{"family":"Okun","given":"Michael S."},{"family":"Foote","given":"Kelly D."},{"family":"Gunduz","given":"Aysegul"}],"issued":{"date-parts":[["2020",12,2]]}}}],"schema":"https://github.com/citation-style-language/schema/raw/master/csl-citation.json"}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(Opri et al., 2020)</w:t>
      </w:r>
      <w:r w:rsidR="00516698"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Dies führt zu einer weniger effizienten Therapie, als es möglich sein könnte. Ein langfristiges Ziel in der Forschung der THS ist es, eine </w:t>
      </w:r>
      <w:proofErr w:type="spellStart"/>
      <w:r w:rsidRPr="000C03D8">
        <w:rPr>
          <w:rFonts w:ascii="Times New Roman" w:hAnsi="Times New Roman" w:cs="Times New Roman"/>
          <w:sz w:val="24"/>
          <w:szCs w:val="24"/>
        </w:rPr>
        <w:t>closed</w:t>
      </w:r>
      <w:proofErr w:type="spellEnd"/>
      <w:r w:rsidRPr="000C03D8">
        <w:rPr>
          <w:rFonts w:ascii="Times New Roman" w:hAnsi="Times New Roman" w:cs="Times New Roman"/>
          <w:sz w:val="24"/>
          <w:szCs w:val="24"/>
        </w:rPr>
        <w:t xml:space="preserve">-loop THS </w:t>
      </w:r>
      <w:r w:rsidR="000A59CC" w:rsidRPr="000C03D8">
        <w:rPr>
          <w:rFonts w:ascii="Times New Roman" w:hAnsi="Times New Roman" w:cs="Times New Roman"/>
          <w:sz w:val="24"/>
          <w:szCs w:val="24"/>
        </w:rPr>
        <w:t>zu entwickeln, bei der die Stimulation sich von selbst an die Gegebenheiten anpasst.</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{"citationID":"44qaeLuL","properties":{"formattedCitation":"(Opri et al., 2020)","plainCitation":"(Opri et al., 2020)","dontUpdate":true,"noteIndex":0},"citationItems":[{"id":47,"uris":["http://zotero.org/users/local/AhaM3qLx/items/BKK2EUES"],"itemData":{"id":47,"type":"article-journal","abstract":"Effective tremor suppression in ET with half the energy requirements was achieved by on-demand DBS based on real-time cortical sensing.\n          , \n            Reducing tremor on-demand\n            \n              Deep brain stimulation (DBS) has been shown to be effective for treating movement disorders, including essential tremor (ET). Most stimulators work in open-loop mode, applying continuous stimulation with no consideration of patients’ symptoms. Now, Opri\n              et al\n              . developed a closed-loop system for thalamic DBS (CL-DBS) and tested in three patients with ET. CL-DBS delivered the therapeutic stimuli based on upper limb motor activity detected with a cortical electrode. The system was as effective as the open-loop stimulation while preserving energy. The results suggest that CL-DBS could save energy and possibly reduce side effects associated with continuous DBS.\n            \n          , \n            Deep brain stimulation (DBS) is an approved therapy for the treatment of medically refractory and severe movement disorders. However, most existing neurostimulators can only apply continuous stimulation [open-loop DBS (OL-DBS)], ignoring patient behavior and environmental factors, which consequently leads to an inefficient therapy, thus limiting the therapeutic window. Here, we established the feasibility of a self-adjusting therapeutic DBS [closed-loop DBS (CL-DBS)], fully embedded in a chronic investigational neurostimulator (Activa PC + S), for three patients affected by essential tremor (ET) enrolled in a longitudinal (6 months) within-subject crossover protocol (DBS OFF, OL-DBS, and CL-DBS). Most patients with ET experience involuntary limb tremor during goal-directed movements, but not during rest. Hence, the proposed CL-DBS paradigm explored the efficacy of modulating the stimulation amplitude based on patient-specific motor behavior, suppressing the pathological tremor on-demand based on a cortical electrode detecting upper limb motor activity. Here, we demonstrated how the proposed stimulation paradigm was able to achieve clinical efficacy and tremor suppression comparable with OL-DBS in a range of movements (cup reaching, proximal and distal posture, water pouring, and writing) while having a consistent reduction in energy delivery. The proposed paradigm is an important step toward a behaviorally modulated fully embedded DBS system, capable of delivering stimulation only when needed, and potentially mitigating pitfalls of OL-DBS, such as DBS-induced side effects and premature device replacement.","container-title":"Science Translational Medicine","DOI":"10.1126/scitranslmed.aay7680","ISSN":"1946-6234, 1946-6242","issue":"572","journalAbbreviation":"Sci. Transl. Med.","language":"en","page":"eaay7680","source":"DOI.org (Crossref)","title":"Chronic embedded cortico-thalamic closed-loop deep brain stimulation for the treatment of essential tremor","volume":"12","author":[{"family":"Opri","given":"Enrico"},{"family":"Cernera","given":"Stephanie"},{"family":"Molina","given":"Rene"},{"family":"Eisinger","given":"Robert S."},{"family":"Cagle","given":"Jackson N."},{"family":"Almeida","given":"Leonardo"},{"family":"Denison","given":"Timothy"},{"family":"Okun","given":"Michael S."},{"family":"Foote","given":"Kelly D."},{"family":"Gunduz","given":"Aysegul"}],"issued":{"date-parts":[["2020",12,2]]}}}],"schema":"https://github.com/citation-style-language/schema/raw/master/csl-citation.json"}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Opri et al. (2020)</w:t>
      </w:r>
      <w:r w:rsidR="00516698" w:rsidRPr="000C03D8">
        <w:rPr>
          <w:rFonts w:ascii="Times New Roman" w:hAnsi="Times New Roman" w:cs="Times New Roman"/>
          <w:sz w:val="24"/>
          <w:szCs w:val="24"/>
        </w:rPr>
        <w:fldChar w:fldCharType="end"/>
      </w:r>
      <w:r w:rsidR="00325C5E" w:rsidRPr="000C03D8">
        <w:rPr>
          <w:rFonts w:ascii="Times New Roman" w:hAnsi="Times New Roman" w:cs="Times New Roman"/>
          <w:sz w:val="24"/>
          <w:szCs w:val="24"/>
        </w:rPr>
        <w:t xml:space="preserve"> haben </w:t>
      </w:r>
      <w:del w:id="21" w:author="Julius Welzel" w:date="2022-05-06T11:47:00Z">
        <w:r w:rsidR="00325C5E" w:rsidRPr="000C03D8" w:rsidDel="00010D06">
          <w:rPr>
            <w:rFonts w:ascii="Times New Roman" w:hAnsi="Times New Roman" w:cs="Times New Roman"/>
            <w:sz w:val="24"/>
            <w:szCs w:val="24"/>
          </w:rPr>
          <w:delText xml:space="preserve">mit </w:delText>
        </w:r>
      </w:del>
      <w:ins w:id="22" w:author="Julius Welzel" w:date="2022-05-06T11:47:00Z">
        <w:r w:rsidR="00010D06">
          <w:rPr>
            <w:rFonts w:ascii="Times New Roman" w:hAnsi="Times New Roman" w:cs="Times New Roman"/>
            <w:sz w:val="24"/>
            <w:szCs w:val="24"/>
          </w:rPr>
          <w:t>die Effekte von</w:t>
        </w:r>
        <w:r w:rsidR="00010D06" w:rsidRPr="000C03D8">
          <w:rPr>
            <w:rFonts w:ascii="Times New Roman" w:hAnsi="Times New Roman" w:cs="Times New Roman"/>
            <w:sz w:val="24"/>
            <w:szCs w:val="24"/>
          </w:rPr>
          <w:t xml:space="preserve"> </w:t>
        </w:r>
      </w:ins>
      <w:proofErr w:type="spellStart"/>
      <w:r w:rsidR="00325C5E" w:rsidRPr="000C03D8">
        <w:rPr>
          <w:rFonts w:ascii="Times New Roman" w:hAnsi="Times New Roman" w:cs="Times New Roman"/>
          <w:sz w:val="24"/>
          <w:szCs w:val="24"/>
        </w:rPr>
        <w:t>closed</w:t>
      </w:r>
      <w:proofErr w:type="spellEnd"/>
      <w:r w:rsidR="00325C5E" w:rsidRPr="000C03D8">
        <w:rPr>
          <w:rFonts w:ascii="Times New Roman" w:hAnsi="Times New Roman" w:cs="Times New Roman"/>
          <w:sz w:val="24"/>
          <w:szCs w:val="24"/>
        </w:rPr>
        <w:t xml:space="preserve">-loop THS </w:t>
      </w:r>
      <w:proofErr w:type="gramStart"/>
      <w:r w:rsidR="00325C5E" w:rsidRPr="000C03D8">
        <w:rPr>
          <w:rFonts w:ascii="Times New Roman" w:hAnsi="Times New Roman" w:cs="Times New Roman"/>
          <w:sz w:val="24"/>
          <w:szCs w:val="24"/>
        </w:rPr>
        <w:t>bei Patient</w:t>
      </w:r>
      <w:proofErr w:type="gramEnd"/>
      <w:r w:rsidR="00325C5E" w:rsidRPr="000C03D8">
        <w:rPr>
          <w:rFonts w:ascii="Times New Roman" w:hAnsi="Times New Roman" w:cs="Times New Roman"/>
          <w:sz w:val="24"/>
          <w:szCs w:val="24"/>
        </w:rPr>
        <w:t xml:space="preserve">*innen mit essentiellem Tremor </w:t>
      </w:r>
      <w:commentRangeStart w:id="23"/>
      <w:del w:id="24" w:author="Julius Welzel" w:date="2022-05-06T11:46:00Z">
        <w:r w:rsidR="00325C5E" w:rsidRPr="000C03D8" w:rsidDel="00010D06">
          <w:rPr>
            <w:rFonts w:ascii="Times New Roman" w:hAnsi="Times New Roman" w:cs="Times New Roman"/>
            <w:sz w:val="24"/>
            <w:szCs w:val="24"/>
          </w:rPr>
          <w:delText>experimentiert</w:delText>
        </w:r>
        <w:commentRangeEnd w:id="23"/>
        <w:r w:rsidR="00010D06" w:rsidDel="00010D06">
          <w:rPr>
            <w:rStyle w:val="CommentReference"/>
          </w:rPr>
          <w:commentReference w:id="23"/>
        </w:r>
      </w:del>
      <w:ins w:id="25" w:author="Julius Welzel" w:date="2022-05-06T11:46:00Z">
        <w:r w:rsidR="00010D06">
          <w:rPr>
            <w:rFonts w:ascii="Times New Roman" w:hAnsi="Times New Roman" w:cs="Times New Roman"/>
            <w:sz w:val="24"/>
            <w:szCs w:val="24"/>
          </w:rPr>
          <w:t>u</w:t>
        </w:r>
      </w:ins>
      <w:ins w:id="26" w:author="Julius Welzel" w:date="2022-05-06T11:47:00Z">
        <w:r w:rsidR="00010D06">
          <w:rPr>
            <w:rFonts w:ascii="Times New Roman" w:hAnsi="Times New Roman" w:cs="Times New Roman"/>
            <w:sz w:val="24"/>
            <w:szCs w:val="24"/>
          </w:rPr>
          <w:t>ntersucht</w:t>
        </w:r>
      </w:ins>
      <w:r w:rsidR="00325C5E" w:rsidRPr="000C03D8">
        <w:rPr>
          <w:rFonts w:ascii="Times New Roman" w:hAnsi="Times New Roman" w:cs="Times New Roman"/>
          <w:sz w:val="24"/>
          <w:szCs w:val="24"/>
        </w:rPr>
        <w:t xml:space="preserve">. Dafür konnte eine kortikale Elektrode </w:t>
      </w:r>
      <w:ins w:id="27" w:author="Julius Welzel" w:date="2022-05-06T11:48:00Z">
        <w:r w:rsidR="00010D06">
          <w:rPr>
            <w:rFonts w:ascii="Times New Roman" w:hAnsi="Times New Roman" w:cs="Times New Roman"/>
            <w:sz w:val="24"/>
            <w:szCs w:val="24"/>
          </w:rPr>
          <w:t xml:space="preserve">im </w:t>
        </w:r>
        <w:proofErr w:type="spellStart"/>
        <w:r w:rsidR="00BE13C1">
          <w:rPr>
            <w:rFonts w:ascii="Times New Roman" w:hAnsi="Times New Roman" w:cs="Times New Roman"/>
            <w:sz w:val="24"/>
            <w:szCs w:val="24"/>
          </w:rPr>
          <w:t>pre</w:t>
        </w:r>
        <w:proofErr w:type="spellEnd"/>
        <w:r w:rsidR="00BE13C1">
          <w:rPr>
            <w:rFonts w:ascii="Times New Roman" w:hAnsi="Times New Roman" w:cs="Times New Roman"/>
            <w:sz w:val="24"/>
            <w:szCs w:val="24"/>
          </w:rPr>
          <w:t xml:space="preserve"> und post-zentralen Gyrus </w:t>
        </w:r>
      </w:ins>
      <w:r w:rsidR="00325C5E" w:rsidRPr="000C03D8">
        <w:rPr>
          <w:rFonts w:ascii="Times New Roman" w:hAnsi="Times New Roman" w:cs="Times New Roman"/>
          <w:sz w:val="24"/>
          <w:szCs w:val="24"/>
        </w:rPr>
        <w:t xml:space="preserve">erkennen, ob motorische Aktivität in den oberen Extremitäten vorhanden ist, durch die Veränderung des </w:t>
      </w:r>
      <w:r w:rsidR="00A47FB2" w:rsidRPr="000C03D8">
        <w:rPr>
          <w:rFonts w:ascii="Times New Roman" w:hAnsi="Times New Roman" w:cs="Times New Roman"/>
          <w:sz w:val="24"/>
          <w:szCs w:val="24"/>
        </w:rPr>
        <w:t xml:space="preserve">oszillatorischen Aktivitätsmusters </w:t>
      </w:r>
      <w:r w:rsidR="00325C5E" w:rsidRPr="000C03D8">
        <w:rPr>
          <w:rFonts w:ascii="Times New Roman" w:hAnsi="Times New Roman" w:cs="Times New Roman"/>
          <w:sz w:val="24"/>
          <w:szCs w:val="24"/>
        </w:rPr>
        <w:t xml:space="preserve">in dem jeweiligen Bereich des Gehirns. Da der essentielle Tremor genau dann auftritt, wenn eine motorische Handlung durchgeführt wird, konnte die </w:t>
      </w:r>
      <w:proofErr w:type="spellStart"/>
      <w:r w:rsidR="00325C5E" w:rsidRPr="000C03D8">
        <w:rPr>
          <w:rFonts w:ascii="Times New Roman" w:hAnsi="Times New Roman" w:cs="Times New Roman"/>
          <w:sz w:val="24"/>
          <w:szCs w:val="24"/>
        </w:rPr>
        <w:t>closed</w:t>
      </w:r>
      <w:proofErr w:type="spellEnd"/>
      <w:r w:rsidR="00325C5E" w:rsidRPr="000C03D8">
        <w:rPr>
          <w:rFonts w:ascii="Times New Roman" w:hAnsi="Times New Roman" w:cs="Times New Roman"/>
          <w:sz w:val="24"/>
          <w:szCs w:val="24"/>
        </w:rPr>
        <w:t>-loop THS so eingestellt werden, dass</w:t>
      </w:r>
      <w:r w:rsidR="00CD47DF" w:rsidRPr="000C03D8">
        <w:rPr>
          <w:rFonts w:ascii="Times New Roman" w:hAnsi="Times New Roman" w:cs="Times New Roman"/>
          <w:sz w:val="24"/>
          <w:szCs w:val="24"/>
        </w:rPr>
        <w:t xml:space="preserve"> die Stimulation nur in solchen</w:t>
      </w:r>
      <w:r w:rsidR="00325C5E" w:rsidRPr="000C03D8">
        <w:rPr>
          <w:rFonts w:ascii="Times New Roman" w:hAnsi="Times New Roman" w:cs="Times New Roman"/>
          <w:sz w:val="24"/>
          <w:szCs w:val="24"/>
        </w:rPr>
        <w:t xml:space="preserve"> Situation</w:t>
      </w:r>
      <w:r w:rsidR="00CD47DF" w:rsidRPr="000C03D8">
        <w:rPr>
          <w:rFonts w:ascii="Times New Roman" w:hAnsi="Times New Roman" w:cs="Times New Roman"/>
          <w:sz w:val="24"/>
          <w:szCs w:val="24"/>
        </w:rPr>
        <w:t>en angewandt wird, in denen</w:t>
      </w:r>
      <w:r w:rsidR="00325C5E" w:rsidRPr="000C03D8">
        <w:rPr>
          <w:rFonts w:ascii="Times New Roman" w:hAnsi="Times New Roman" w:cs="Times New Roman"/>
          <w:sz w:val="24"/>
          <w:szCs w:val="24"/>
        </w:rPr>
        <w:t xml:space="preserve"> der Tremor auch auftreten würde.</w:t>
      </w:r>
      <w:r w:rsidR="005B2AEA"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{"citationID":"BeHXuiIO","properties":{"formattedCitation":"(He et al., 2020)","plainCitation":"(He et al., 2020)","dontUpdate":true,"noteIndex":0},"citationItems":[{"id":39,"uris":["http://zotero.org/users/local/AhaM3qLx/items/TH4QA2FM"],"itemData":{"id":39,"type":"paper-conference","abstract":"High frequency Deep Brain Stimulation (DBS) targeting the motor thalamus is an effective therapy for essential tremor (ET). However, since tremor mainly affects periods of voluntary movements and sustained postures in ET, conventional continuous stimulation may deliver unnecessary current to the brain. Here we tried to decode movement states based on local field potentials (LFPs) recorded from motor thalamus and zona incerta in real-time to trigger the switching on and off of DBS in three patients with ET. Patient-specific models were first identified using thalamic LFPs recorded while the patient performed movements that tended to trigger tremor in everyday life. During the real-time test, LFPs were continuously recorded to decode movements and tremor, and the detection triggered stimulation. Results show that voluntary movements can be detected with a mean sensitivity ranging from 76.8% to 88.6% and a false positive rate ranging from 16.0% to 23.1% Postural tremor was detected with similar accuracy. The closed-loop DBS triggered by tremor detection suppressed intention tremor by 90.5% with a false positive rate of 20.3%.","container-title":"2020 42nd Annual International Conference of the IEEE Engineering in Medicine &amp; Biology Society (EMBC)","DOI":"10.1109/EMBC44109.2020.9175433","event":"2020 42nd Annual International Conference of the IEEE Engineering in Medicine and Biology Society (EMBC) in conjunction with the 43rd Annual Conference of the Canadian Medical and Biological Engineering Society","event-place":"Montreal, QC, Canada","ISBN":"978-1-72811-990-8","language":"en","page":"3602-3605","publisher":"IEEE","publisher-place":"Montreal, QC, Canada","source":"DOI.org (Crossref)","title":"Closed-loop DBS triggered by real-time movement and tremor decoding based on thalamic LFPs for essential tremor","URL":"https://ieeexplore.ieee.org/document/9175433/","author":[{"family":"He","given":"Shenghong"},{"family":"Debarros","given":"Jean"},{"family":"Khawaldeh","given":"Saed"},{"family":"Pogosyan","given":"Alek"},{"family":"Mostofi","given":"Abteen"},{"family":"Baig","given":"Fahd"},{"family":"Pereira","given":"Erlick"},{"family":"Brown","given":"Peter"},{"family":"Tan","given":"Huiling"}],"accessed":{"date-parts":[["2022",4,1]]},"issued":{"date-parts":[["2020",7]]}}}],"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He et al. (2020)</w:t>
      </w:r>
      <w:r w:rsidR="00516698" w:rsidRPr="000C03D8">
        <w:rPr>
          <w:rFonts w:ascii="Times New Roman" w:hAnsi="Times New Roman" w:cs="Times New Roman"/>
          <w:sz w:val="24"/>
          <w:szCs w:val="24"/>
        </w:rPr>
        <w:fldChar w:fldCharType="end"/>
      </w:r>
      <w:r w:rsidR="006F1E21" w:rsidRPr="000C03D8">
        <w:rPr>
          <w:rFonts w:ascii="Times New Roman" w:hAnsi="Times New Roman" w:cs="Times New Roman"/>
          <w:sz w:val="24"/>
          <w:szCs w:val="24"/>
        </w:rPr>
        <w:t xml:space="preserve"> konnten eine </w:t>
      </w:r>
      <w:proofErr w:type="spellStart"/>
      <w:r w:rsidR="006F1E21" w:rsidRPr="000C03D8">
        <w:rPr>
          <w:rFonts w:ascii="Times New Roman" w:hAnsi="Times New Roman" w:cs="Times New Roman"/>
          <w:sz w:val="24"/>
          <w:szCs w:val="24"/>
        </w:rPr>
        <w:t>closed</w:t>
      </w:r>
      <w:proofErr w:type="spellEnd"/>
      <w:r w:rsidR="006F1E21" w:rsidRPr="000C03D8">
        <w:rPr>
          <w:rFonts w:ascii="Times New Roman" w:hAnsi="Times New Roman" w:cs="Times New Roman"/>
          <w:sz w:val="24"/>
          <w:szCs w:val="24"/>
        </w:rPr>
        <w:t>-loop THS anwenden, die durch</w:t>
      </w:r>
      <w:r w:rsidR="00254332" w:rsidRPr="000C03D8">
        <w:rPr>
          <w:rFonts w:ascii="Times New Roman" w:hAnsi="Times New Roman" w:cs="Times New Roman"/>
          <w:sz w:val="24"/>
          <w:szCs w:val="24"/>
        </w:rPr>
        <w:t xml:space="preserve"> Echtzeit-</w:t>
      </w:r>
      <w:r w:rsidR="006F1E21" w:rsidRPr="000C03D8">
        <w:rPr>
          <w:rFonts w:ascii="Times New Roman" w:hAnsi="Times New Roman" w:cs="Times New Roman"/>
          <w:sz w:val="24"/>
          <w:szCs w:val="24"/>
        </w:rPr>
        <w:t>Bewegun</w:t>
      </w:r>
      <w:r w:rsidR="006F1E21" w:rsidRPr="000C03D8">
        <w:rPr>
          <w:rFonts w:ascii="Times New Roman" w:hAnsi="Times New Roman" w:cs="Times New Roman"/>
          <w:sz w:val="24"/>
          <w:szCs w:val="24"/>
        </w:rPr>
        <w:lastRenderedPageBreak/>
        <w:t>gen und Tremor</w:t>
      </w:r>
      <w:r w:rsidR="00254332" w:rsidRPr="000C03D8">
        <w:rPr>
          <w:rFonts w:ascii="Times New Roman" w:hAnsi="Times New Roman" w:cs="Times New Roman"/>
          <w:sz w:val="24"/>
          <w:szCs w:val="24"/>
        </w:rPr>
        <w:t xml:space="preserve">, die ausschließlich auf LFP aus dem Thalamus basierten, </w:t>
      </w:r>
      <w:r w:rsidR="006F1E21" w:rsidRPr="000C03D8">
        <w:rPr>
          <w:rFonts w:ascii="Times New Roman" w:hAnsi="Times New Roman" w:cs="Times New Roman"/>
          <w:sz w:val="24"/>
          <w:szCs w:val="24"/>
        </w:rPr>
        <w:t>die Stimulation steuerte</w:t>
      </w:r>
      <w:r w:rsidR="00254332" w:rsidRPr="000C03D8">
        <w:rPr>
          <w:rFonts w:ascii="Times New Roman" w:hAnsi="Times New Roman" w:cs="Times New Roman"/>
          <w:sz w:val="24"/>
          <w:szCs w:val="24"/>
        </w:rPr>
        <w:t>.</w:t>
      </w:r>
      <w:r w:rsidR="006F1E21" w:rsidRPr="000C03D8">
        <w:rPr>
          <w:rFonts w:ascii="Times New Roman" w:hAnsi="Times New Roman" w:cs="Times New Roman"/>
          <w:sz w:val="24"/>
          <w:szCs w:val="24"/>
        </w:rPr>
        <w:t xml:space="preserve"> </w:t>
      </w:r>
      <w:r w:rsidR="005B2AEA" w:rsidRPr="000C03D8">
        <w:rPr>
          <w:rFonts w:ascii="Times New Roman" w:hAnsi="Times New Roman" w:cs="Times New Roman"/>
          <w:sz w:val="24"/>
          <w:szCs w:val="24"/>
        </w:rPr>
        <w:t xml:space="preserve">Es werden also erste Schritte gemacht, dass die Stimulation bei der THS nur stattfindet, wenn sie notwendig ist, und auf eine </w:t>
      </w:r>
      <w:r w:rsidR="006E72EA">
        <w:rPr>
          <w:rFonts w:ascii="Times New Roman" w:hAnsi="Times New Roman" w:cs="Times New Roman"/>
          <w:sz w:val="24"/>
          <w:szCs w:val="24"/>
        </w:rPr>
        <w:t xml:space="preserve">Art und Weise, bei der </w:t>
      </w:r>
      <w:proofErr w:type="spellStart"/>
      <w:r w:rsidR="006E72EA">
        <w:rPr>
          <w:rFonts w:ascii="Times New Roman" w:hAnsi="Times New Roman" w:cs="Times New Roman"/>
          <w:sz w:val="24"/>
          <w:szCs w:val="24"/>
        </w:rPr>
        <w:t>Stimmulationse</w:t>
      </w:r>
      <w:r w:rsidR="005B2AEA" w:rsidRPr="000C03D8">
        <w:rPr>
          <w:rFonts w:ascii="Times New Roman" w:hAnsi="Times New Roman" w:cs="Times New Roman"/>
          <w:sz w:val="24"/>
          <w:szCs w:val="24"/>
        </w:rPr>
        <w:t>nergie</w:t>
      </w:r>
      <w:proofErr w:type="spellEnd"/>
      <w:r w:rsidR="005B2AEA" w:rsidRPr="000C03D8">
        <w:rPr>
          <w:rFonts w:ascii="Times New Roman" w:hAnsi="Times New Roman" w:cs="Times New Roman"/>
          <w:sz w:val="24"/>
          <w:szCs w:val="24"/>
        </w:rPr>
        <w:t xml:space="preserve"> gespart, Nebenwirkungen vollständig vermieden und Aufwand minimiert werden kann. Dafür ist es notwendig, so viele detaillierte Informationen über</w:t>
      </w:r>
      <w:r w:rsidR="00CD47DF" w:rsidRPr="000C03D8">
        <w:rPr>
          <w:rFonts w:ascii="Times New Roman" w:hAnsi="Times New Roman" w:cs="Times New Roman"/>
          <w:sz w:val="24"/>
          <w:szCs w:val="24"/>
        </w:rPr>
        <w:t xml:space="preserve"> die Zusammenhäng</w:t>
      </w:r>
      <w:r w:rsidR="004F0C78" w:rsidRPr="000C03D8">
        <w:rPr>
          <w:rFonts w:ascii="Times New Roman" w:hAnsi="Times New Roman" w:cs="Times New Roman"/>
          <w:sz w:val="24"/>
          <w:szCs w:val="24"/>
        </w:rPr>
        <w:t xml:space="preserve">e zwischen den neuronalen Oszillationen </w:t>
      </w:r>
      <w:r w:rsidR="00626AE7" w:rsidRPr="000C03D8">
        <w:rPr>
          <w:rFonts w:ascii="Times New Roman" w:hAnsi="Times New Roman" w:cs="Times New Roman"/>
          <w:sz w:val="24"/>
          <w:szCs w:val="24"/>
        </w:rPr>
        <w:t>des Gehirns und der jeweiligen Zielposition</w:t>
      </w:r>
      <w:r w:rsidR="005B2AEA" w:rsidRPr="000C03D8">
        <w:rPr>
          <w:rFonts w:ascii="Times New Roman" w:hAnsi="Times New Roman" w:cs="Times New Roman"/>
          <w:sz w:val="24"/>
          <w:szCs w:val="24"/>
        </w:rPr>
        <w:t xml:space="preserve"> zu erforschen, wie es möglich ist.</w:t>
      </w:r>
      <w:r w:rsidR="00325C5E" w:rsidRPr="000C03D8">
        <w:rPr>
          <w:rFonts w:ascii="Times New Roman" w:hAnsi="Times New Roman" w:cs="Times New Roman"/>
          <w:sz w:val="24"/>
          <w:szCs w:val="24"/>
        </w:rPr>
        <w:t xml:space="preserve"> </w:t>
      </w:r>
      <w:r w:rsidR="000A59CC"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   </w:t>
      </w:r>
    </w:p>
    <w:p w14:paraId="39AED3C6" w14:textId="77777777" w:rsidR="000C5BA2" w:rsidRPr="000C03D8" w:rsidRDefault="000C5B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Wir haben die Möglichkeit für diese Masterarbeit einige Datensätze von Patient*innen zu bekommen, die an Morbus Parkinson erkrankt sind und</w:t>
      </w:r>
      <w:r w:rsidR="00B84E11" w:rsidRPr="000C03D8">
        <w:rPr>
          <w:rFonts w:ascii="Times New Roman" w:hAnsi="Times New Roman" w:cs="Times New Roman"/>
          <w:sz w:val="24"/>
          <w:szCs w:val="24"/>
        </w:rPr>
        <w:t xml:space="preserve"> im UKSH Kiel</w:t>
      </w:r>
      <w:r w:rsidRPr="000C03D8">
        <w:rPr>
          <w:rFonts w:ascii="Times New Roman" w:hAnsi="Times New Roman" w:cs="Times New Roman"/>
          <w:sz w:val="24"/>
          <w:szCs w:val="24"/>
        </w:rPr>
        <w:t xml:space="preserve"> mit der THS behandelt wurden.</w:t>
      </w:r>
      <w:r w:rsidR="00956D07" w:rsidRPr="000C03D8">
        <w:rPr>
          <w:rFonts w:ascii="Times New Roman" w:hAnsi="Times New Roman" w:cs="Times New Roman"/>
          <w:sz w:val="24"/>
          <w:szCs w:val="24"/>
        </w:rPr>
        <w:t xml:space="preserve"> </w:t>
      </w:r>
      <w:r w:rsidR="004E28B4" w:rsidRPr="000C03D8">
        <w:rPr>
          <w:rFonts w:ascii="Times New Roman" w:hAnsi="Times New Roman" w:cs="Times New Roman"/>
          <w:sz w:val="24"/>
          <w:szCs w:val="24"/>
        </w:rPr>
        <w:t xml:space="preserve">Das Ziel dieser Masterarbeit ist es, die Frage zu beantworten, ob anhand dieser </w:t>
      </w:r>
      <w:r w:rsidR="00956D07" w:rsidRPr="000C03D8">
        <w:rPr>
          <w:rFonts w:ascii="Times New Roman" w:hAnsi="Times New Roman" w:cs="Times New Roman"/>
          <w:sz w:val="24"/>
          <w:szCs w:val="24"/>
        </w:rPr>
        <w:t xml:space="preserve">Datensätze </w:t>
      </w:r>
      <w:r w:rsidR="00D13501" w:rsidRPr="000C03D8">
        <w:rPr>
          <w:rFonts w:ascii="Times New Roman" w:hAnsi="Times New Roman" w:cs="Times New Roman"/>
          <w:sz w:val="24"/>
          <w:szCs w:val="24"/>
        </w:rPr>
        <w:t>ein stabiler Effekt für die</w:t>
      </w:r>
      <w:r w:rsidR="004E28B4" w:rsidRPr="000C03D8">
        <w:rPr>
          <w:rFonts w:ascii="Times New Roman" w:hAnsi="Times New Roman" w:cs="Times New Roman"/>
          <w:sz w:val="24"/>
          <w:szCs w:val="24"/>
        </w:rPr>
        <w:t xml:space="preserve"> bisher gefunden Zusammenhänge </w:t>
      </w:r>
      <w:r w:rsidR="00400442" w:rsidRPr="000C03D8">
        <w:rPr>
          <w:rFonts w:ascii="Times New Roman" w:hAnsi="Times New Roman" w:cs="Times New Roman"/>
          <w:sz w:val="24"/>
          <w:szCs w:val="24"/>
        </w:rPr>
        <w:t>aufgezeigt werden kann</w:t>
      </w:r>
      <w:r w:rsidR="00117895" w:rsidRPr="000C03D8">
        <w:rPr>
          <w:rFonts w:ascii="Times New Roman" w:hAnsi="Times New Roman" w:cs="Times New Roman"/>
          <w:sz w:val="24"/>
          <w:szCs w:val="24"/>
        </w:rPr>
        <w:t xml:space="preserve"> und ob noch weitere Zusammenhänge zu finden </w:t>
      </w:r>
      <w:r w:rsidR="00400442" w:rsidRPr="000C03D8">
        <w:rPr>
          <w:rFonts w:ascii="Times New Roman" w:hAnsi="Times New Roman" w:cs="Times New Roman"/>
          <w:sz w:val="24"/>
          <w:szCs w:val="24"/>
        </w:rPr>
        <w:t xml:space="preserve">sind. </w:t>
      </w:r>
      <w:r w:rsidR="00956D07" w:rsidRPr="000C03D8">
        <w:rPr>
          <w:rFonts w:ascii="Times New Roman" w:hAnsi="Times New Roman" w:cs="Times New Roman"/>
          <w:sz w:val="24"/>
          <w:szCs w:val="24"/>
        </w:rPr>
        <w:t xml:space="preserve">Im Fokus stehen dabei die Zusammenhänge zwischen </w:t>
      </w:r>
      <w:r w:rsidR="004F0C78" w:rsidRPr="000C03D8">
        <w:rPr>
          <w:rFonts w:ascii="Times New Roman" w:hAnsi="Times New Roman" w:cs="Times New Roman"/>
          <w:sz w:val="24"/>
          <w:szCs w:val="24"/>
        </w:rPr>
        <w:t>den neuronalen Oszillationen</w:t>
      </w:r>
      <w:r w:rsidR="00527BD2" w:rsidRPr="000C03D8">
        <w:rPr>
          <w:rFonts w:ascii="Times New Roman" w:hAnsi="Times New Roman" w:cs="Times New Roman"/>
          <w:sz w:val="24"/>
          <w:szCs w:val="24"/>
        </w:rPr>
        <w:t xml:space="preserve"> </w:t>
      </w:r>
      <w:r w:rsidR="00626AE7" w:rsidRPr="000C03D8">
        <w:rPr>
          <w:rFonts w:ascii="Times New Roman" w:hAnsi="Times New Roman" w:cs="Times New Roman"/>
          <w:sz w:val="24"/>
          <w:szCs w:val="24"/>
        </w:rPr>
        <w:t xml:space="preserve">des Gehirns und der jeweiligen </w:t>
      </w:r>
      <w:commentRangeStart w:id="28"/>
      <w:r w:rsidR="00626AE7" w:rsidRPr="000C03D8">
        <w:rPr>
          <w:rFonts w:ascii="Times New Roman" w:hAnsi="Times New Roman" w:cs="Times New Roman"/>
          <w:sz w:val="24"/>
          <w:szCs w:val="24"/>
        </w:rPr>
        <w:t>Zielposition</w:t>
      </w:r>
      <w:commentRangeEnd w:id="28"/>
      <w:r w:rsidR="00BE13C1">
        <w:rPr>
          <w:rStyle w:val="CommentReference"/>
        </w:rPr>
        <w:commentReference w:id="28"/>
      </w:r>
      <w:r w:rsidR="00956D07" w:rsidRPr="000C03D8">
        <w:rPr>
          <w:rFonts w:ascii="Times New Roman" w:hAnsi="Times New Roman" w:cs="Times New Roman"/>
          <w:sz w:val="24"/>
          <w:szCs w:val="24"/>
        </w:rPr>
        <w:t>.</w:t>
      </w:r>
      <w:r w:rsidR="00341361" w:rsidRPr="000C03D8">
        <w:rPr>
          <w:rFonts w:ascii="Times New Roman" w:hAnsi="Times New Roman" w:cs="Times New Roman"/>
          <w:sz w:val="24"/>
          <w:szCs w:val="24"/>
        </w:rPr>
        <w:t xml:space="preserve"> Da</w:t>
      </w:r>
      <w:r w:rsidR="00626AE7" w:rsidRPr="000C03D8">
        <w:rPr>
          <w:rFonts w:ascii="Times New Roman" w:hAnsi="Times New Roman" w:cs="Times New Roman"/>
          <w:sz w:val="24"/>
          <w:szCs w:val="24"/>
        </w:rPr>
        <w:t xml:space="preserve"> </w:t>
      </w:r>
      <w:r w:rsidR="0001456B" w:rsidRPr="000C03D8">
        <w:rPr>
          <w:rFonts w:ascii="Times New Roman" w:hAnsi="Times New Roman" w:cs="Times New Roman"/>
          <w:sz w:val="24"/>
          <w:szCs w:val="24"/>
        </w:rPr>
        <w:t>die P</w:t>
      </w:r>
      <w:r w:rsidR="00341361" w:rsidRPr="000C03D8">
        <w:rPr>
          <w:rFonts w:ascii="Times New Roman" w:hAnsi="Times New Roman" w:cs="Times New Roman"/>
          <w:sz w:val="24"/>
          <w:szCs w:val="24"/>
        </w:rPr>
        <w:t>ower</w:t>
      </w:r>
      <w:r w:rsidR="005A5DA1">
        <w:rPr>
          <w:rFonts w:ascii="Times New Roman" w:hAnsi="Times New Roman" w:cs="Times New Roman"/>
          <w:sz w:val="24"/>
          <w:szCs w:val="24"/>
        </w:rPr>
        <w:t xml:space="preserve"> i</w:t>
      </w:r>
      <w:r w:rsidR="0001456B" w:rsidRPr="000C03D8">
        <w:rPr>
          <w:rFonts w:ascii="Times New Roman" w:hAnsi="Times New Roman" w:cs="Times New Roman"/>
          <w:sz w:val="24"/>
          <w:szCs w:val="24"/>
        </w:rPr>
        <w:t xml:space="preserve">m </w:t>
      </w:r>
      <w:proofErr w:type="spellStart"/>
      <w:r w:rsidR="0001456B" w:rsidRPr="000C03D8">
        <w:rPr>
          <w:rFonts w:ascii="Times New Roman" w:hAnsi="Times New Roman" w:cs="Times New Roman"/>
          <w:sz w:val="24"/>
          <w:szCs w:val="24"/>
        </w:rPr>
        <w:t>Betaband</w:t>
      </w:r>
      <w:proofErr w:type="spellEnd"/>
      <w:r w:rsidR="00341361" w:rsidRPr="000C03D8">
        <w:rPr>
          <w:rFonts w:ascii="Times New Roman" w:hAnsi="Times New Roman" w:cs="Times New Roman"/>
          <w:sz w:val="24"/>
          <w:szCs w:val="24"/>
        </w:rPr>
        <w:t xml:space="preserve"> mit der Schwere der Erkrankung bei Patient*innen mit Morbus Parkinson korreliert, gilt sie als vielversprechendes physiologisches Maß für die Krankheit. Es konnte gezeigt wer</w:t>
      </w:r>
      <w:r w:rsidR="0001456B" w:rsidRPr="000C03D8">
        <w:rPr>
          <w:rFonts w:ascii="Times New Roman" w:hAnsi="Times New Roman" w:cs="Times New Roman"/>
          <w:sz w:val="24"/>
          <w:szCs w:val="24"/>
        </w:rPr>
        <w:t xml:space="preserve">den, dass der Peak der Power im </w:t>
      </w:r>
      <w:proofErr w:type="spellStart"/>
      <w:r w:rsidR="0001456B" w:rsidRPr="000C03D8">
        <w:rPr>
          <w:rFonts w:ascii="Times New Roman" w:hAnsi="Times New Roman" w:cs="Times New Roman"/>
          <w:sz w:val="24"/>
          <w:szCs w:val="24"/>
        </w:rPr>
        <w:t>Betaband</w:t>
      </w:r>
      <w:proofErr w:type="spellEnd"/>
      <w:r w:rsidR="00341361" w:rsidRPr="000C03D8">
        <w:rPr>
          <w:rFonts w:ascii="Times New Roman" w:hAnsi="Times New Roman" w:cs="Times New Roman"/>
          <w:sz w:val="24"/>
          <w:szCs w:val="24"/>
        </w:rPr>
        <w:t xml:space="preserve"> im sensomotorischen Bereich des STK zu finden ist (Horn, Neumann, Degen, Schneider &amp; Kühn</w:t>
      </w:r>
      <w:r w:rsidR="0053542A" w:rsidRPr="000C03D8">
        <w:rPr>
          <w:rFonts w:ascii="Times New Roman" w:hAnsi="Times New Roman" w:cs="Times New Roman"/>
          <w:sz w:val="24"/>
          <w:szCs w:val="24"/>
        </w:rPr>
        <w:t>, 2017).</w:t>
      </w:r>
      <w:r w:rsidR="00341361" w:rsidRPr="000C03D8">
        <w:rPr>
          <w:rFonts w:ascii="Times New Roman" w:hAnsi="Times New Roman" w:cs="Times New Roman"/>
          <w:sz w:val="24"/>
          <w:szCs w:val="24"/>
        </w:rPr>
        <w:t xml:space="preserve"> Deshalb ist im Falle der THS der sensomotorische Bereich des STK die Zielposition</w:t>
      </w:r>
      <w:r w:rsidR="00694CDE" w:rsidRPr="000C03D8">
        <w:rPr>
          <w:rFonts w:ascii="Times New Roman" w:hAnsi="Times New Roman" w:cs="Times New Roman"/>
          <w:sz w:val="24"/>
          <w:szCs w:val="24"/>
        </w:rPr>
        <w:t>.</w:t>
      </w:r>
      <w:r w:rsidR="0053542A" w:rsidRPr="000C03D8">
        <w:rPr>
          <w:rFonts w:ascii="Times New Roman" w:hAnsi="Times New Roman" w:cs="Times New Roman"/>
          <w:sz w:val="24"/>
          <w:szCs w:val="24"/>
        </w:rPr>
        <w:t xml:space="preserve"> Die größte Verbesserung der motorischen Symptome </w:t>
      </w:r>
      <w:r w:rsidR="006B0A1E" w:rsidRPr="000C03D8">
        <w:rPr>
          <w:rFonts w:ascii="Times New Roman" w:hAnsi="Times New Roman" w:cs="Times New Roman"/>
          <w:sz w:val="24"/>
          <w:szCs w:val="24"/>
        </w:rPr>
        <w:t>konnte bei Stimulation im dorsalen Bereich des STK entdec</w:t>
      </w:r>
      <w:r w:rsidR="00516698" w:rsidRPr="000C03D8">
        <w:rPr>
          <w:rFonts w:ascii="Times New Roman" w:hAnsi="Times New Roman" w:cs="Times New Roman"/>
          <w:sz w:val="24"/>
          <w:szCs w:val="24"/>
        </w:rPr>
        <w:t xml:space="preserve">kt werden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{"citationID":"eeq7KxU2","properties":{"formattedCitation":"(Dembek et al., 2019)","plainCitation":"(Dembek et al., 2019)","noteIndex":0},"citationItems":[{"id":33,"uris":["http://zotero.org/users/local/AhaM3qLx/items/7LQZH74L"],"itemData":{"id":33,"type":"article-journal","container-title":"Annals of Neurology","DOI":"10.1002/ana.25567","ISSN":"0364-5134, 1531-8249","issue":"4","journalAbbreviation":"Ann Neurol","language":"en","page":"527-538","source":"DOI.org (Crossref)","title":"Probabilistic sweet spots predict motor outcome for deep brain stimulation in Parkinson disease","volume":"86","author":[{"family":"Dembek","given":"Till A."},{"family":"Roediger","given":"Jan"},{"family":"Horn","given":"Andreas"},{"family":"Reker","given":"Paul"},{"family":"Oehrn","given":"Carina"},{"family":"Dafsari","given":"Haidar S."},{"family":"Li","given":"Ningfei"},{"family":"Kühn","given":"Andrea A."},{"family":"Fink","given":"Gereon R."},{"family":"Visser‐Vandewalle","given":"Veerle"},{"family":"Barbe","given":"Michael T."},{"family":"Timmermann","given":"Lars"}],"issued":{"date-parts":[["2019",10]]}}}],"schema":"https://github.com/citation-style-language/schema/raw/master/csl-citation.json"}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(Dembek et al., 2019)</w:t>
      </w:r>
      <w:r w:rsidR="00516698" w:rsidRPr="000C03D8">
        <w:rPr>
          <w:rFonts w:ascii="Times New Roman" w:hAnsi="Times New Roman" w:cs="Times New Roman"/>
          <w:sz w:val="24"/>
          <w:szCs w:val="24"/>
        </w:rPr>
        <w:fldChar w:fldCharType="end"/>
      </w:r>
      <w:r w:rsidR="006B0A1E" w:rsidRPr="000C03D8">
        <w:rPr>
          <w:rFonts w:ascii="Times New Roman" w:hAnsi="Times New Roman" w:cs="Times New Roman"/>
          <w:sz w:val="24"/>
          <w:szCs w:val="24"/>
        </w:rPr>
        <w:t>.</w:t>
      </w:r>
      <w:r w:rsidR="00956D07" w:rsidRPr="000C03D8">
        <w:rPr>
          <w:rFonts w:ascii="Times New Roman" w:hAnsi="Times New Roman" w:cs="Times New Roman"/>
          <w:sz w:val="24"/>
          <w:szCs w:val="24"/>
        </w:rPr>
        <w:t xml:space="preserve"> </w:t>
      </w:r>
      <w:r w:rsidR="00663B3B" w:rsidRPr="000C03D8">
        <w:rPr>
          <w:rFonts w:ascii="Times New Roman" w:hAnsi="Times New Roman" w:cs="Times New Roman"/>
          <w:sz w:val="24"/>
          <w:szCs w:val="24"/>
        </w:rPr>
        <w:t>Aufgrund dieser Befunde</w:t>
      </w:r>
      <w:r w:rsidR="006B0A1E" w:rsidRPr="000C03D8">
        <w:rPr>
          <w:rFonts w:ascii="Times New Roman" w:hAnsi="Times New Roman" w:cs="Times New Roman"/>
          <w:sz w:val="24"/>
          <w:szCs w:val="24"/>
        </w:rPr>
        <w:t xml:space="preserve"> ist zum einen die Power im </w:t>
      </w:r>
      <w:proofErr w:type="spellStart"/>
      <w:r w:rsidR="006B0A1E" w:rsidRPr="000C03D8">
        <w:rPr>
          <w:rFonts w:ascii="Times New Roman" w:hAnsi="Times New Roman" w:cs="Times New Roman"/>
          <w:sz w:val="24"/>
          <w:szCs w:val="24"/>
        </w:rPr>
        <w:t>Betaband</w:t>
      </w:r>
      <w:proofErr w:type="spellEnd"/>
      <w:r w:rsidR="006B0A1E" w:rsidRPr="000C03D8">
        <w:rPr>
          <w:rFonts w:ascii="Times New Roman" w:hAnsi="Times New Roman" w:cs="Times New Roman"/>
          <w:sz w:val="24"/>
          <w:szCs w:val="24"/>
        </w:rPr>
        <w:t xml:space="preserve"> des LFP b</w:t>
      </w:r>
      <w:r w:rsidR="00400442" w:rsidRPr="000C03D8">
        <w:rPr>
          <w:rFonts w:ascii="Times New Roman" w:hAnsi="Times New Roman" w:cs="Times New Roman"/>
          <w:sz w:val="24"/>
          <w:szCs w:val="24"/>
        </w:rPr>
        <w:t>esonders interessant, da diese Information</w:t>
      </w:r>
      <w:r w:rsidR="00117895" w:rsidRPr="000C03D8">
        <w:rPr>
          <w:rFonts w:ascii="Times New Roman" w:hAnsi="Times New Roman" w:cs="Times New Roman"/>
          <w:sz w:val="24"/>
          <w:szCs w:val="24"/>
        </w:rPr>
        <w:t xml:space="preserve"> durch den </w:t>
      </w:r>
      <w:proofErr w:type="spellStart"/>
      <w:r w:rsidR="00527BD2" w:rsidRPr="000C03D8">
        <w:rPr>
          <w:rFonts w:ascii="Times New Roman" w:hAnsi="Times New Roman" w:cs="Times New Roman"/>
          <w:sz w:val="24"/>
          <w:szCs w:val="24"/>
        </w:rPr>
        <w:t>HaGuide</w:t>
      </w:r>
      <w:proofErr w:type="spellEnd"/>
      <w:r w:rsidR="00527BD2" w:rsidRPr="000C03D8">
        <w:rPr>
          <w:rFonts w:ascii="Times New Roman" w:hAnsi="Times New Roman" w:cs="Times New Roman"/>
          <w:sz w:val="24"/>
          <w:szCs w:val="24"/>
        </w:rPr>
        <w:t xml:space="preserve"> bei der</w:t>
      </w:r>
      <w:r w:rsidR="00117895" w:rsidRPr="000C03D8">
        <w:rPr>
          <w:rFonts w:ascii="Times New Roman" w:hAnsi="Times New Roman" w:cs="Times New Roman"/>
          <w:sz w:val="24"/>
          <w:szCs w:val="24"/>
        </w:rPr>
        <w:t xml:space="preserve"> </w:t>
      </w:r>
      <w:r w:rsidR="00527BD2" w:rsidRPr="000C03D8">
        <w:rPr>
          <w:rFonts w:ascii="Times New Roman" w:hAnsi="Times New Roman" w:cs="Times New Roman"/>
          <w:sz w:val="24"/>
          <w:szCs w:val="24"/>
        </w:rPr>
        <w:t>Implantation der Elektrode</w:t>
      </w:r>
      <w:r w:rsidR="00117895" w:rsidRPr="000C03D8">
        <w:rPr>
          <w:rFonts w:ascii="Times New Roman" w:hAnsi="Times New Roman" w:cs="Times New Roman"/>
          <w:sz w:val="24"/>
          <w:szCs w:val="24"/>
        </w:rPr>
        <w:t xml:space="preserve"> bereits zur Positionier</w:t>
      </w:r>
      <w:r w:rsidR="00400442" w:rsidRPr="000C03D8">
        <w:rPr>
          <w:rFonts w:ascii="Times New Roman" w:hAnsi="Times New Roman" w:cs="Times New Roman"/>
          <w:sz w:val="24"/>
          <w:szCs w:val="24"/>
        </w:rPr>
        <w:t>ung der Elektrode</w:t>
      </w:r>
      <w:r w:rsidR="0020690E" w:rsidRPr="000C03D8">
        <w:rPr>
          <w:rFonts w:ascii="Times New Roman" w:hAnsi="Times New Roman" w:cs="Times New Roman"/>
          <w:sz w:val="24"/>
          <w:szCs w:val="24"/>
        </w:rPr>
        <w:t xml:space="preserve"> und zur </w:t>
      </w:r>
      <w:r w:rsidR="009563DC" w:rsidRPr="000C03D8">
        <w:rPr>
          <w:rFonts w:ascii="Times New Roman" w:hAnsi="Times New Roman" w:cs="Times New Roman"/>
          <w:sz w:val="24"/>
          <w:szCs w:val="24"/>
        </w:rPr>
        <w:t>Bestimmung</w:t>
      </w:r>
      <w:r w:rsidR="0020690E" w:rsidRPr="000C03D8">
        <w:rPr>
          <w:rFonts w:ascii="Times New Roman" w:hAnsi="Times New Roman" w:cs="Times New Roman"/>
          <w:sz w:val="24"/>
          <w:szCs w:val="24"/>
        </w:rPr>
        <w:t xml:space="preserve"> des sensomotorischen Bereichs des STK</w:t>
      </w:r>
      <w:r w:rsidR="00400442" w:rsidRPr="000C03D8">
        <w:rPr>
          <w:rFonts w:ascii="Times New Roman" w:hAnsi="Times New Roman" w:cs="Times New Roman"/>
          <w:sz w:val="24"/>
          <w:szCs w:val="24"/>
        </w:rPr>
        <w:t xml:space="preserve"> genu</w:t>
      </w:r>
      <w:r w:rsidR="00516698" w:rsidRPr="000C03D8">
        <w:rPr>
          <w:rFonts w:ascii="Times New Roman" w:hAnsi="Times New Roman" w:cs="Times New Roman"/>
          <w:sz w:val="24"/>
          <w:szCs w:val="24"/>
        </w:rPr>
        <w:t xml:space="preserve">tzt wird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{"citationID":"coHenaQw","properties":{"formattedCitation":"(Thompson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(Thompson et al., 2018)</w:t>
      </w:r>
      <w:r w:rsidR="00516698" w:rsidRPr="000C03D8">
        <w:rPr>
          <w:rFonts w:ascii="Times New Roman" w:hAnsi="Times New Roman" w:cs="Times New Roman"/>
          <w:sz w:val="24"/>
          <w:szCs w:val="24"/>
        </w:rPr>
        <w:fldChar w:fldCharType="end"/>
      </w:r>
      <w:r w:rsidR="00400442" w:rsidRPr="000C03D8">
        <w:rPr>
          <w:rFonts w:ascii="Times New Roman" w:hAnsi="Times New Roman" w:cs="Times New Roman"/>
          <w:sz w:val="24"/>
          <w:szCs w:val="24"/>
        </w:rPr>
        <w:t>. Ebenfalls interessant ist</w:t>
      </w:r>
      <w:r w:rsidR="0066637E" w:rsidRPr="000C03D8">
        <w:rPr>
          <w:rFonts w:ascii="Times New Roman" w:hAnsi="Times New Roman" w:cs="Times New Roman"/>
          <w:sz w:val="24"/>
          <w:szCs w:val="24"/>
        </w:rPr>
        <w:t xml:space="preserve"> die Spike-Aktivität im elektrischen Signal</w:t>
      </w:r>
      <w:r w:rsidR="00400442" w:rsidRPr="000C03D8">
        <w:rPr>
          <w:rFonts w:ascii="Times New Roman" w:hAnsi="Times New Roman" w:cs="Times New Roman"/>
          <w:sz w:val="24"/>
          <w:szCs w:val="24"/>
        </w:rPr>
        <w:t xml:space="preserve">, da auch das im </w:t>
      </w:r>
      <w:proofErr w:type="spellStart"/>
      <w:r w:rsidR="00400442" w:rsidRPr="000C03D8">
        <w:rPr>
          <w:rFonts w:ascii="Times New Roman" w:hAnsi="Times New Roman" w:cs="Times New Roman"/>
          <w:sz w:val="24"/>
          <w:szCs w:val="24"/>
        </w:rPr>
        <w:t>HaGuide</w:t>
      </w:r>
      <w:proofErr w:type="spellEnd"/>
      <w:r w:rsidR="00400442" w:rsidRPr="000C03D8">
        <w:rPr>
          <w:rFonts w:ascii="Times New Roman" w:hAnsi="Times New Roman" w:cs="Times New Roman"/>
          <w:sz w:val="24"/>
          <w:szCs w:val="24"/>
        </w:rPr>
        <w:t xml:space="preserve"> genutzt wird</w:t>
      </w:r>
      <w:r w:rsidR="0020690E" w:rsidRPr="000C03D8">
        <w:rPr>
          <w:rFonts w:ascii="Times New Roman" w:hAnsi="Times New Roman" w:cs="Times New Roman"/>
          <w:sz w:val="24"/>
          <w:szCs w:val="24"/>
        </w:rPr>
        <w:t>, um die Grenzen des STK zu bestimmen</w:t>
      </w:r>
      <w:r w:rsidR="00400442" w:rsidRPr="000C03D8">
        <w:rPr>
          <w:rFonts w:ascii="Times New Roman" w:hAnsi="Times New Roman" w:cs="Times New Roman"/>
          <w:sz w:val="24"/>
          <w:szCs w:val="24"/>
        </w:rPr>
        <w:t xml:space="preserve">. </w:t>
      </w:r>
      <w:r w:rsidR="0020690E" w:rsidRPr="000C03D8">
        <w:rPr>
          <w:rFonts w:ascii="Times New Roman" w:hAnsi="Times New Roman" w:cs="Times New Roman"/>
          <w:sz w:val="24"/>
          <w:szCs w:val="24"/>
        </w:rPr>
        <w:t xml:space="preserve">Damit wir diese Zusammenhänge überprüfen können, sehen wir uns die </w:t>
      </w:r>
      <w:r w:rsidR="009563DC" w:rsidRPr="000C03D8">
        <w:rPr>
          <w:rFonts w:ascii="Times New Roman" w:hAnsi="Times New Roman" w:cs="Times New Roman"/>
          <w:sz w:val="24"/>
          <w:szCs w:val="24"/>
        </w:rPr>
        <w:t xml:space="preserve">jeweiligen </w:t>
      </w:r>
      <w:r w:rsidR="0020690E" w:rsidRPr="000C03D8">
        <w:rPr>
          <w:rFonts w:ascii="Times New Roman" w:hAnsi="Times New Roman" w:cs="Times New Roman"/>
          <w:sz w:val="24"/>
          <w:szCs w:val="24"/>
        </w:rPr>
        <w:t>oszillat</w:t>
      </w:r>
      <w:r w:rsidR="00626AE7" w:rsidRPr="000C03D8">
        <w:rPr>
          <w:rFonts w:ascii="Times New Roman" w:hAnsi="Times New Roman" w:cs="Times New Roman"/>
          <w:sz w:val="24"/>
          <w:szCs w:val="24"/>
        </w:rPr>
        <w:t>orischen Aktivitätsmuster in der Zielposition an, in der</w:t>
      </w:r>
      <w:r w:rsidR="0020690E" w:rsidRPr="000C03D8">
        <w:rPr>
          <w:rFonts w:ascii="Times New Roman" w:hAnsi="Times New Roman" w:cs="Times New Roman"/>
          <w:sz w:val="24"/>
          <w:szCs w:val="24"/>
        </w:rPr>
        <w:t xml:space="preserve"> die Elektroden implantiert wurden.</w:t>
      </w:r>
      <w:r w:rsidR="009563DC" w:rsidRPr="000C03D8">
        <w:rPr>
          <w:rFonts w:ascii="Times New Roman" w:hAnsi="Times New Roman" w:cs="Times New Roman"/>
          <w:sz w:val="24"/>
          <w:szCs w:val="24"/>
        </w:rPr>
        <w:t xml:space="preserve"> </w:t>
      </w:r>
      <w:r w:rsidR="009563DC" w:rsidRPr="000C03D8">
        <w:rPr>
          <w:rFonts w:ascii="Times New Roman" w:hAnsi="Times New Roman" w:cs="Times New Roman"/>
          <w:sz w:val="24"/>
          <w:szCs w:val="24"/>
        </w:rPr>
        <w:lastRenderedPageBreak/>
        <w:t>Dort sollte sich der sensomotorische Bereich des STK befinden.</w:t>
      </w:r>
      <w:r w:rsidR="0020690E" w:rsidRPr="000C03D8">
        <w:rPr>
          <w:rFonts w:ascii="Times New Roman" w:hAnsi="Times New Roman" w:cs="Times New Roman"/>
          <w:sz w:val="24"/>
          <w:szCs w:val="24"/>
        </w:rPr>
        <w:t xml:space="preserve"> Aus </w:t>
      </w:r>
      <w:r w:rsidR="00400442" w:rsidRPr="000C03D8">
        <w:rPr>
          <w:rFonts w:ascii="Times New Roman" w:hAnsi="Times New Roman" w:cs="Times New Roman"/>
          <w:sz w:val="24"/>
          <w:szCs w:val="24"/>
        </w:rPr>
        <w:t>der bisherigen Literatur ergibt</w:t>
      </w:r>
      <w:r w:rsidR="00D13501" w:rsidRPr="000C03D8">
        <w:rPr>
          <w:rFonts w:ascii="Times New Roman" w:hAnsi="Times New Roman" w:cs="Times New Roman"/>
          <w:sz w:val="24"/>
          <w:szCs w:val="24"/>
        </w:rPr>
        <w:t xml:space="preserve"> sich </w:t>
      </w:r>
      <w:r w:rsidR="00400442" w:rsidRPr="000C03D8">
        <w:rPr>
          <w:rFonts w:ascii="Times New Roman" w:hAnsi="Times New Roman" w:cs="Times New Roman"/>
          <w:sz w:val="24"/>
          <w:szCs w:val="24"/>
        </w:rPr>
        <w:t>die folgende Annahme</w:t>
      </w:r>
      <w:r w:rsidR="00D13501" w:rsidRPr="000C03D8">
        <w:rPr>
          <w:rFonts w:ascii="Times New Roman" w:hAnsi="Times New Roman" w:cs="Times New Roman"/>
          <w:sz w:val="24"/>
          <w:szCs w:val="24"/>
        </w:rPr>
        <w:t xml:space="preserve">: </w:t>
      </w:r>
    </w:p>
    <w:p w14:paraId="02FF2D39" w14:textId="77777777" w:rsidR="00D13501" w:rsidRPr="000C03D8" w:rsidRDefault="00D1350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Hypothese 1</w:t>
      </w:r>
      <w:r w:rsidR="00942303" w:rsidRPr="000C03D8">
        <w:rPr>
          <w:rFonts w:ascii="Times New Roman" w:hAnsi="Times New Roman" w:cs="Times New Roman"/>
          <w:sz w:val="24"/>
          <w:szCs w:val="24"/>
        </w:rPr>
        <w:t>.1</w:t>
      </w:r>
      <w:r w:rsidRPr="000C03D8">
        <w:rPr>
          <w:rFonts w:ascii="Times New Roman" w:hAnsi="Times New Roman" w:cs="Times New Roman"/>
          <w:sz w:val="24"/>
          <w:szCs w:val="24"/>
        </w:rPr>
        <w:t xml:space="preserve">: Die Power im </w:t>
      </w:r>
      <w:proofErr w:type="spellStart"/>
      <w:r w:rsidRPr="000C03D8">
        <w:rPr>
          <w:rFonts w:ascii="Times New Roman" w:hAnsi="Times New Roman" w:cs="Times New Roman"/>
          <w:sz w:val="24"/>
          <w:szCs w:val="24"/>
        </w:rPr>
        <w:t>Betaband</w:t>
      </w:r>
      <w:proofErr w:type="spellEnd"/>
      <w:r w:rsidR="004C62A2" w:rsidRPr="000C03D8">
        <w:rPr>
          <w:rFonts w:ascii="Times New Roman" w:hAnsi="Times New Roman" w:cs="Times New Roman"/>
          <w:sz w:val="24"/>
          <w:szCs w:val="24"/>
        </w:rPr>
        <w:t xml:space="preserve"> </w:t>
      </w:r>
      <w:r w:rsidR="00527BD2" w:rsidRPr="000C03D8">
        <w:rPr>
          <w:rFonts w:ascii="Times New Roman" w:hAnsi="Times New Roman" w:cs="Times New Roman"/>
          <w:sz w:val="24"/>
          <w:szCs w:val="24"/>
        </w:rPr>
        <w:t xml:space="preserve">des LFP </w:t>
      </w:r>
      <w:r w:rsidR="00942303" w:rsidRPr="000C03D8">
        <w:rPr>
          <w:rFonts w:ascii="Times New Roman" w:hAnsi="Times New Roman" w:cs="Times New Roman"/>
          <w:sz w:val="24"/>
          <w:szCs w:val="24"/>
        </w:rPr>
        <w:t>ist</w:t>
      </w:r>
      <w:r w:rsidR="00626AE7" w:rsidRPr="000C03D8">
        <w:rPr>
          <w:rFonts w:ascii="Times New Roman" w:hAnsi="Times New Roman" w:cs="Times New Roman"/>
          <w:sz w:val="24"/>
          <w:szCs w:val="24"/>
        </w:rPr>
        <w:t xml:space="preserve"> in der Nähe der Zielposition</w:t>
      </w:r>
      <w:r w:rsidR="0020690E" w:rsidRPr="000C03D8">
        <w:rPr>
          <w:rFonts w:ascii="Times New Roman" w:hAnsi="Times New Roman" w:cs="Times New Roman"/>
          <w:sz w:val="24"/>
          <w:szCs w:val="24"/>
        </w:rPr>
        <w:t xml:space="preserve"> </w:t>
      </w:r>
      <w:r w:rsidR="00E17525" w:rsidRPr="000C03D8">
        <w:rPr>
          <w:rFonts w:ascii="Times New Roman" w:hAnsi="Times New Roman" w:cs="Times New Roman"/>
          <w:sz w:val="24"/>
          <w:szCs w:val="24"/>
        </w:rPr>
        <w:t>größer</w:t>
      </w:r>
      <w:r w:rsidR="00B47553" w:rsidRPr="000C03D8">
        <w:rPr>
          <w:rFonts w:ascii="Times New Roman" w:hAnsi="Times New Roman" w:cs="Times New Roman"/>
          <w:sz w:val="24"/>
          <w:szCs w:val="24"/>
        </w:rPr>
        <w:t xml:space="preserve"> als in weiter</w:t>
      </w:r>
      <w:r w:rsidR="00626AE7" w:rsidRPr="000C03D8">
        <w:rPr>
          <w:rFonts w:ascii="Times New Roman" w:hAnsi="Times New Roman" w:cs="Times New Roman"/>
          <w:sz w:val="24"/>
          <w:szCs w:val="24"/>
        </w:rPr>
        <w:t xml:space="preserve"> Entfernung von der Zielposition</w:t>
      </w:r>
      <w:r w:rsidRPr="000C03D8">
        <w:rPr>
          <w:rFonts w:ascii="Times New Roman" w:hAnsi="Times New Roman" w:cs="Times New Roman"/>
          <w:sz w:val="24"/>
          <w:szCs w:val="24"/>
        </w:rPr>
        <w:t>.</w:t>
      </w:r>
    </w:p>
    <w:p w14:paraId="12769277" w14:textId="77777777" w:rsidR="00942303" w:rsidRPr="000C03D8" w:rsidRDefault="0066637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Hypothese 1.2: Die</w:t>
      </w:r>
      <w:r w:rsidR="00942303"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Spike-Aktivität im elektrischen Signal </w:t>
      </w:r>
      <w:r w:rsidR="00942303" w:rsidRPr="000C03D8">
        <w:rPr>
          <w:rFonts w:ascii="Times New Roman" w:hAnsi="Times New Roman" w:cs="Times New Roman"/>
          <w:sz w:val="24"/>
          <w:szCs w:val="24"/>
        </w:rPr>
        <w:t>ist in d</w:t>
      </w:r>
      <w:r w:rsidR="00626AE7" w:rsidRPr="000C03D8">
        <w:rPr>
          <w:rFonts w:ascii="Times New Roman" w:hAnsi="Times New Roman" w:cs="Times New Roman"/>
          <w:sz w:val="24"/>
          <w:szCs w:val="24"/>
        </w:rPr>
        <w:t>er Nähe der Zielposition</w:t>
      </w:r>
      <w:r w:rsidR="00E17525" w:rsidRPr="000C03D8">
        <w:rPr>
          <w:rFonts w:ascii="Times New Roman" w:hAnsi="Times New Roman" w:cs="Times New Roman"/>
          <w:sz w:val="24"/>
          <w:szCs w:val="24"/>
        </w:rPr>
        <w:t xml:space="preserve"> größer</w:t>
      </w:r>
      <w:r w:rsidR="00626AE7" w:rsidRPr="000C03D8">
        <w:rPr>
          <w:rFonts w:ascii="Times New Roman" w:hAnsi="Times New Roman" w:cs="Times New Roman"/>
          <w:sz w:val="24"/>
          <w:szCs w:val="24"/>
        </w:rPr>
        <w:t xml:space="preserve"> als in weiter Entfernung von</w:t>
      </w:r>
      <w:r w:rsidR="00942303" w:rsidRPr="000C03D8">
        <w:rPr>
          <w:rFonts w:ascii="Times New Roman" w:hAnsi="Times New Roman" w:cs="Times New Roman"/>
          <w:sz w:val="24"/>
          <w:szCs w:val="24"/>
        </w:rPr>
        <w:t xml:space="preserve"> </w:t>
      </w:r>
      <w:r w:rsidR="00626AE7" w:rsidRPr="000C03D8">
        <w:rPr>
          <w:rFonts w:ascii="Times New Roman" w:hAnsi="Times New Roman" w:cs="Times New Roman"/>
          <w:sz w:val="24"/>
          <w:szCs w:val="24"/>
        </w:rPr>
        <w:t>der Zielposition</w:t>
      </w:r>
      <w:r w:rsidR="00942303" w:rsidRPr="000C03D8">
        <w:rPr>
          <w:rFonts w:ascii="Times New Roman" w:hAnsi="Times New Roman" w:cs="Times New Roman"/>
          <w:sz w:val="24"/>
          <w:szCs w:val="24"/>
        </w:rPr>
        <w:t>.</w:t>
      </w:r>
    </w:p>
    <w:p w14:paraId="69DD9FE5" w14:textId="77777777" w:rsidR="00C354B8" w:rsidRPr="000C03D8" w:rsidRDefault="00D1350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Ebenfalls von besonderem Interesse ist die aperiodische Komponente de</w:t>
      </w:r>
      <w:r w:rsidR="00B20E7A" w:rsidRPr="000C03D8">
        <w:rPr>
          <w:rFonts w:ascii="Times New Roman" w:hAnsi="Times New Roman" w:cs="Times New Roman"/>
          <w:sz w:val="24"/>
          <w:szCs w:val="24"/>
        </w:rPr>
        <w:t>s LFP</w:t>
      </w:r>
      <w:r w:rsidRPr="000C03D8">
        <w:rPr>
          <w:rFonts w:ascii="Times New Roman" w:hAnsi="Times New Roman" w:cs="Times New Roman"/>
          <w:sz w:val="24"/>
          <w:szCs w:val="24"/>
        </w:rPr>
        <w:t xml:space="preserve">. </w:t>
      </w:r>
      <w:r w:rsidR="00B20E7A" w:rsidRPr="000C03D8">
        <w:rPr>
          <w:rFonts w:ascii="Times New Roman" w:hAnsi="Times New Roman" w:cs="Times New Roman"/>
          <w:sz w:val="24"/>
          <w:szCs w:val="24"/>
        </w:rPr>
        <w:t>Das LFP</w:t>
      </w:r>
      <w:r w:rsidRPr="000C03D8">
        <w:rPr>
          <w:rFonts w:ascii="Times New Roman" w:hAnsi="Times New Roman" w:cs="Times New Roman"/>
          <w:sz w:val="24"/>
          <w:szCs w:val="24"/>
        </w:rPr>
        <w:t xml:space="preserve"> enthält periodische und aperiodische</w:t>
      </w:r>
      <w:r w:rsidR="0086379C" w:rsidRPr="000C03D8">
        <w:rPr>
          <w:rFonts w:ascii="Times New Roman" w:hAnsi="Times New Roman" w:cs="Times New Roman"/>
          <w:sz w:val="24"/>
          <w:szCs w:val="24"/>
        </w:rPr>
        <w:t xml:space="preserve"> Anteile</w:t>
      </w:r>
      <w:r w:rsidRPr="000C03D8">
        <w:rPr>
          <w:rFonts w:ascii="Times New Roman" w:hAnsi="Times New Roman" w:cs="Times New Roman"/>
          <w:sz w:val="24"/>
          <w:szCs w:val="24"/>
        </w:rPr>
        <w:t xml:space="preserve">. In der Forschung wurden bisher in den meisten </w:t>
      </w:r>
      <w:r w:rsidR="005F4B73" w:rsidRPr="000C03D8">
        <w:rPr>
          <w:rFonts w:ascii="Times New Roman" w:hAnsi="Times New Roman" w:cs="Times New Roman"/>
          <w:sz w:val="24"/>
          <w:szCs w:val="24"/>
        </w:rPr>
        <w:t>Bereichen zur Analyse neuraler Aktivität übergreifend definierte Frequenzbänder untersucht</w:t>
      </w:r>
      <w:r w:rsidRPr="000C03D8">
        <w:rPr>
          <w:rFonts w:ascii="Times New Roman" w:hAnsi="Times New Roman" w:cs="Times New Roman"/>
          <w:sz w:val="24"/>
          <w:szCs w:val="24"/>
        </w:rPr>
        <w:t>, während der aperiodische Anteil, der einer 1/f-Verteilun</w:t>
      </w:r>
      <w:r w:rsidR="00B20E7A" w:rsidRPr="000C03D8">
        <w:rPr>
          <w:rFonts w:ascii="Times New Roman" w:hAnsi="Times New Roman" w:cs="Times New Roman"/>
          <w:sz w:val="24"/>
          <w:szCs w:val="24"/>
        </w:rPr>
        <w:t>g entspricht</w:t>
      </w:r>
      <w:r w:rsidR="00562463" w:rsidRPr="000C03D8">
        <w:rPr>
          <w:rFonts w:ascii="Times New Roman" w:hAnsi="Times New Roman" w:cs="Times New Roman"/>
          <w:sz w:val="24"/>
          <w:szCs w:val="24"/>
        </w:rPr>
        <w:t>, nur als Hintergrundra</w:t>
      </w:r>
      <w:r w:rsidR="005F4B73" w:rsidRPr="000C03D8">
        <w:rPr>
          <w:rFonts w:ascii="Times New Roman" w:hAnsi="Times New Roman" w:cs="Times New Roman"/>
          <w:sz w:val="24"/>
          <w:szCs w:val="24"/>
        </w:rPr>
        <w:t>uschen</w:t>
      </w:r>
      <w:r w:rsidR="00516698" w:rsidRPr="000C03D8">
        <w:rPr>
          <w:rFonts w:ascii="Times New Roman" w:hAnsi="Times New Roman" w:cs="Times New Roman"/>
          <w:sz w:val="24"/>
          <w:szCs w:val="24"/>
        </w:rPr>
        <w:t xml:space="preserve"> ignoriert wurde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{"citationID":"PdmhtKKo","properties":{"formattedCitation":"(Donoghue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(Donoghue et al., 2020)</w:t>
      </w:r>
      <w:r w:rsidR="00516698" w:rsidRPr="000C03D8">
        <w:rPr>
          <w:rFonts w:ascii="Times New Roman" w:hAnsi="Times New Roman" w:cs="Times New Roman"/>
          <w:sz w:val="24"/>
          <w:szCs w:val="24"/>
        </w:rPr>
        <w:fldChar w:fldCharType="end"/>
      </w:r>
      <w:r w:rsidR="00C141B0" w:rsidRPr="000C03D8">
        <w:rPr>
          <w:rFonts w:ascii="Times New Roman" w:hAnsi="Times New Roman" w:cs="Times New Roman"/>
          <w:sz w:val="24"/>
          <w:szCs w:val="24"/>
        </w:rPr>
        <w:t>.</w:t>
      </w:r>
      <w:r w:rsidR="00193E0E" w:rsidRPr="000C03D8">
        <w:rPr>
          <w:rFonts w:ascii="Times New Roman" w:hAnsi="Times New Roman" w:cs="Times New Roman"/>
          <w:sz w:val="24"/>
          <w:szCs w:val="24"/>
        </w:rPr>
        <w:t xml:space="preserve"> Dass die periodischen Oszillationen mit physiologischen, kognitiven und behavioralen Zuständen sowie mit Krankheitseigenschaften zusammenhängen, konnte in der Vergangenheit nachgewiesen werden</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{"citationID":"9fDPhuTn","properties":{"formattedCitation":"(Voytek &amp; Knight, 2015)","plainCitation":"(Voytek &amp; Knight, 2015)","noteIndex":0},"citationItems":[{"id":76,"uris":["http://zotero.org/users/local/AhaM3qLx/items/XBLGR2UH"],"itemData":{"id":76,"type":"article-journal","abstract":"Perception, cognition, and social interaction depend upon coordinated neural activity. This coordination operates within noisy, overlapping, and distributed neural networks operating at multiple timescales. These networks are built upon a structural scaffolding with intrinsic neuroplasticity that changes with development, aging, disease, and personal experience. In this article, we begin from the perspective that successful interregional communication relies upon the transient synchronization between distinct low-frequency (,80 Hz) oscillations, allowing for brief windows of communication via phase-coordinated local neuronal spiking. From this, we construct a theoretical framework for dynamic network communication, arguing that these networks reﬂect a balance between oscillatory coupling and local population spiking activity and that these two levels of activity interact. We theorize that when oscillatory coupling is too strong, spike timing within the local neuronal population becomes too synchronous; when oscillatory coupling is too weak, spike timing is too disorganized. Each results in speciﬁc disruptions to neural communication. These alterations in communication dynamics may underlie cognitive changes associated with healthy development and aging, in addition to neurological and psychiatric disorders. A number of neurological and psychiatric disorders —including Parkinson’s disease, autism, depression, schizophrenia, and anxiety—are associated with abnormalities in oscillatory activity. Although aging, psychiatric and neurological disease, and experience differ in the biological changes to structural gray or white matter, neurotransmission, and gene expression, our framework suggests that any resultant cognitive and behavioral changes in normal or disordered states or their treatment are a product of how these physical processes affect dynamic network communication.","container-title":"Biological Psychiatry","DOI":"10.1016/j.biopsych.2015.04.016","ISSN":"00063223","issue":"12","journalAbbreviation":"Biological Psychiatry","language":"en","page":"1089-1097","source":"DOI.org (Crossref)","title":"Dynamic Network Communication as a Unifying Neural Basis for Cognition, Development, Aging, and Disease","volume":"77","author":[{"family":"Voytek","given":"Bradley"},{"family":"Knight","given":"Robert T."}],"issued":{"date-parts":[["2015",6]]}}}],"schema":"https://github.com/citation-style-language/schema/raw/master/csl-citation.json"}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(Voytek &amp; Knight, 2015)</w:t>
      </w:r>
      <w:r w:rsidR="00516698" w:rsidRPr="000C03D8">
        <w:rPr>
          <w:rFonts w:ascii="Times New Roman" w:hAnsi="Times New Roman" w:cs="Times New Roman"/>
          <w:sz w:val="24"/>
          <w:szCs w:val="24"/>
        </w:rPr>
        <w:fldChar w:fldCharType="end"/>
      </w:r>
      <w:r w:rsidR="00193E0E" w:rsidRPr="000C03D8">
        <w:rPr>
          <w:rFonts w:ascii="Times New Roman" w:hAnsi="Times New Roman" w:cs="Times New Roman"/>
          <w:sz w:val="24"/>
          <w:szCs w:val="24"/>
        </w:rPr>
        <w:t>. Nun gibt es aber auch Hinweise darauf, dass</w:t>
      </w:r>
      <w:r w:rsidR="00A43F20" w:rsidRPr="000C03D8">
        <w:rPr>
          <w:rFonts w:ascii="Times New Roman" w:hAnsi="Times New Roman" w:cs="Times New Roman"/>
          <w:sz w:val="24"/>
          <w:szCs w:val="24"/>
        </w:rPr>
        <w:t xml:space="preserve"> sich</w:t>
      </w:r>
      <w:r w:rsidR="00193E0E" w:rsidRPr="000C03D8">
        <w:rPr>
          <w:rFonts w:ascii="Times New Roman" w:hAnsi="Times New Roman" w:cs="Times New Roman"/>
          <w:sz w:val="24"/>
          <w:szCs w:val="24"/>
        </w:rPr>
        <w:t xml:space="preserve"> die aperiodische Komponente ebenfalls </w:t>
      </w:r>
      <w:r w:rsidR="00A43F20" w:rsidRPr="000C03D8">
        <w:rPr>
          <w:rFonts w:ascii="Times New Roman" w:hAnsi="Times New Roman" w:cs="Times New Roman"/>
          <w:sz w:val="24"/>
          <w:szCs w:val="24"/>
        </w:rPr>
        <w:t>in Abhängigkeit von Alter, Aufgabenanforderungen und kognitiven Zuständen verändert und somit eher eine physiologisch interpretierbare Eigenschaft darstellt, statt eines zufälligen Hintergrundrauschens</w:t>
      </w:r>
      <w:r w:rsidR="00C04EE8" w:rsidRPr="000C03D8">
        <w:rPr>
          <w:rFonts w:ascii="Times New Roman" w:hAnsi="Times New Roman" w:cs="Times New Roman"/>
          <w:sz w:val="24"/>
          <w:szCs w:val="24"/>
        </w:rPr>
        <w:t xml:space="preserve"> </w:t>
      </w:r>
      <w:r w:rsidR="00C04EE8" w:rsidRPr="000C03D8">
        <w:rPr>
          <w:rFonts w:ascii="Times New Roman" w:hAnsi="Times New Roman" w:cs="Times New Roman"/>
          <w:sz w:val="24"/>
          <w:szCs w:val="24"/>
        </w:rPr>
        <w:fldChar w:fldCharType="begin"/>
      </w:r>
      <w:r w:rsidR="00C04EE8" w:rsidRPr="000C03D8">
        <w:rPr>
          <w:rFonts w:ascii="Times New Roman" w:hAnsi="Times New Roman" w:cs="Times New Roman"/>
          <w:sz w:val="24"/>
          <w:szCs w:val="24"/>
        </w:rPr>
        <w:instrText xml:space="preserve"> ADDIN ZOTERO_ITEM CSL_CITATION {"citationID":"24Xp65RX","properties":{"formattedCitation":"(Gerster et al., 2022)","plainCitation":"(Gerster et al., 2022)","noteIndex":0},"citationItems":[{"id":143,"uris":["http://zotero.org/users/local/AhaM3qLx/items/KKRMX22M"],"itemData":{"id":143,"type":"article-journal","abstract":"Electrophysiological power spectra typically consist of two components: An aperiodic part usually following an 1/f power law P </w:instrText>
      </w:r>
      <w:r w:rsidR="00C04EE8" w:rsidRPr="000C03D8">
        <w:rPr>
          <w:rFonts w:ascii="Cambria Math" w:hAnsi="Cambria Math" w:cs="Cambria Math"/>
          <w:sz w:val="24"/>
          <w:szCs w:val="24"/>
        </w:rPr>
        <w:instrText>∝</w:instrText>
      </w:r>
      <w:r w:rsidR="00C04EE8" w:rsidRPr="000C03D8">
        <w:rPr>
          <w:rFonts w:ascii="Times New Roman" w:hAnsi="Times New Roman" w:cs="Times New Roman"/>
          <w:sz w:val="24"/>
          <w:szCs w:val="24"/>
        </w:rPr>
        <w:instrText xml:space="preserve"> 1∕f and periodic components appearing as spectral peaks. While the investigation of the periodic parts, commonly referred to as neural oscillations, has received considerable attention, the study of the aperiodic part has only recently gained more interest. The periodic part is usually quantified by center frequencies, powers, and bandwidths, while the aperiodic part is parameterized by the y-intercept and the 1/f exponent  . For investigation of either part, however, it is essential to separate the two components. In this article, we scrutinize two frequently used methods, FOOOF (Fitting Oscillations &amp; One-Over-F) and IRASA (Irregular Resampling Auto-Spectral Analysis), that are commonly used to separate the periodic from the aperiodic component. We evaluate these methods using diverse spectra obtained with electroencephalography (EEG), magnetoencephalography (MEG), and local field potential (LFP) recordings relating to three independent research datasets. Each method and each dataset poses distinct challenges for the extraction of both spectral parts. The specific spectral features hindering the periodic and aperiodic separation are highlighted by simulations of power spectra emphasizing these features. Through comparison with the simulation parameters defined a priori, the parameterization error of each method is quantified. Based on the real and simulated power spectra, we evaluate the advantages of both methods, discuss common challenges, note which spectral features impede the separation, assess the computational costs, and propose recommendations on how to use them.","container-title":"Neuroinformatics","DOI":"10.1007/s12021-022-09581-8","ISSN":"1539-2791, 1559-0089","journalAbbreviation":"Neuroinform","language":"en","source":"DOI.org (Crossref)","title":"Separating Neural Oscillations from Aperiodic 1/f Activity: Challenges and Recommendations","title-short":"Separating Neural Oscillations from Aperiodic 1/f Activity","URL":"https://link.springer.com/10.1007/s12021-022-09581-8","author":[{"family":"Gerster","given":"Moritz"},{"family":"Waterstraat","given":"Gunnar"},{"family":"Litvak","given":"Vladimir"},{"family":"Lehnertz","given":"Klaus"},{"family":"Schnitzler","given":"Alfons"},{"family":"Florin","given":"Esther"},{"family":"Curio","given":"Gabriel"},{"family":"Nikulin","given":"Vadim"}],"accessed":{"date-parts":[["2022",4,19]]},"issued":{"date-parts":[["2022",4,7]]}}}],"schema":"https://github.com/citation-style-language/schema/raw/master/csl-citation.json"} </w:instrText>
      </w:r>
      <w:r w:rsidR="00C04EE8" w:rsidRPr="000C03D8">
        <w:rPr>
          <w:rFonts w:ascii="Times New Roman" w:hAnsi="Times New Roman" w:cs="Times New Roman"/>
          <w:sz w:val="24"/>
          <w:szCs w:val="24"/>
        </w:rPr>
        <w:fldChar w:fldCharType="separate"/>
      </w:r>
      <w:r w:rsidR="00C04EE8" w:rsidRPr="000C03D8">
        <w:rPr>
          <w:rFonts w:ascii="Times New Roman" w:hAnsi="Times New Roman" w:cs="Times New Roman"/>
          <w:sz w:val="24"/>
          <w:szCs w:val="24"/>
        </w:rPr>
        <w:t>(Gerster et al., 2022)</w:t>
      </w:r>
      <w:r w:rsidR="00C04EE8" w:rsidRPr="000C03D8">
        <w:rPr>
          <w:rFonts w:ascii="Times New Roman" w:hAnsi="Times New Roman" w:cs="Times New Roman"/>
          <w:sz w:val="24"/>
          <w:szCs w:val="24"/>
        </w:rPr>
        <w:fldChar w:fldCharType="end"/>
      </w:r>
      <w:r w:rsidR="00A43F20" w:rsidRPr="000C03D8">
        <w:rPr>
          <w:rFonts w:ascii="Times New Roman" w:hAnsi="Times New Roman" w:cs="Times New Roman"/>
          <w:sz w:val="24"/>
          <w:szCs w:val="24"/>
        </w:rPr>
        <w:t>.</w:t>
      </w:r>
      <w:r w:rsidR="00C04EE8" w:rsidRPr="000C03D8">
        <w:rPr>
          <w:rFonts w:ascii="Times New Roman" w:hAnsi="Times New Roman" w:cs="Times New Roman"/>
          <w:sz w:val="24"/>
          <w:szCs w:val="24"/>
        </w:rPr>
        <w:t xml:space="preserve"> </w:t>
      </w:r>
      <w:r w:rsidR="00A43F20" w:rsidRPr="000C03D8">
        <w:rPr>
          <w:rFonts w:ascii="Times New Roman" w:hAnsi="Times New Roman" w:cs="Times New Roman"/>
          <w:sz w:val="24"/>
          <w:szCs w:val="24"/>
        </w:rPr>
        <w:t xml:space="preserve"> Durch einen neuen Algorithmus </w:t>
      </w:r>
      <w:r w:rsidR="00CB3F02" w:rsidRPr="000C03D8">
        <w:rPr>
          <w:rFonts w:ascii="Times New Roman" w:hAnsi="Times New Roman" w:cs="Times New Roman"/>
          <w:sz w:val="24"/>
          <w:szCs w:val="24"/>
        </w:rPr>
        <w:t xml:space="preserve">(FOOOF) </w:t>
      </w:r>
      <w:r w:rsidR="00516698" w:rsidRPr="000C03D8">
        <w:rPr>
          <w:rFonts w:ascii="Times New Roman" w:hAnsi="Times New Roman" w:cs="Times New Roman"/>
          <w:sz w:val="24"/>
          <w:szCs w:val="24"/>
        </w:rPr>
        <w:t xml:space="preserve">von </w:t>
      </w:r>
      <w:r w:rsidR="00516698"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{"citationID":"KinTarbW","properties":{"formattedCitation":"(Donoghue et al., 2020)","plainCitation":"(Donoghue et al., 2020)","dontUpdate":true,"noteIndex":0},"citationItems":[{"id":71,"uris":["http://zotero.org/users/local/AhaM3qLx/items/NYIFV3S8"],"itemData":{"id":71,"type":"article-journal","container-title":"Nature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Donoghue et al. (2020)</w:t>
      </w:r>
      <w:r w:rsidR="00516698" w:rsidRPr="000C03D8">
        <w:rPr>
          <w:rFonts w:ascii="Times New Roman" w:hAnsi="Times New Roman" w:cs="Times New Roman"/>
          <w:sz w:val="24"/>
          <w:szCs w:val="24"/>
        </w:rPr>
        <w:fldChar w:fldCharType="end"/>
      </w:r>
      <w:r w:rsidR="00A43F20" w:rsidRPr="000C03D8">
        <w:rPr>
          <w:rFonts w:ascii="Times New Roman" w:hAnsi="Times New Roman" w:cs="Times New Roman"/>
          <w:sz w:val="24"/>
          <w:szCs w:val="24"/>
        </w:rPr>
        <w:t xml:space="preserve"> kann der aperiodische Anteil des Signals von den periodischen Anteilen getrennt werden</w:t>
      </w:r>
      <w:r w:rsidR="00C354B8" w:rsidRPr="000C03D8">
        <w:rPr>
          <w:rFonts w:ascii="Times New Roman" w:hAnsi="Times New Roman" w:cs="Times New Roman"/>
          <w:sz w:val="24"/>
          <w:szCs w:val="24"/>
        </w:rPr>
        <w:t>. Dadurch können w</w:t>
      </w:r>
      <w:r w:rsidR="00CB3F02" w:rsidRPr="000C03D8">
        <w:rPr>
          <w:rFonts w:ascii="Times New Roman" w:hAnsi="Times New Roman" w:cs="Times New Roman"/>
          <w:sz w:val="24"/>
          <w:szCs w:val="24"/>
        </w:rPr>
        <w:t xml:space="preserve">ir die reine Power der periodischen Oszillationen </w:t>
      </w:r>
      <w:r w:rsidR="00B21298" w:rsidRPr="000C03D8">
        <w:rPr>
          <w:rFonts w:ascii="Times New Roman" w:hAnsi="Times New Roman" w:cs="Times New Roman"/>
          <w:sz w:val="24"/>
          <w:szCs w:val="24"/>
        </w:rPr>
        <w:t>ohne aperiodischen Anteil für die</w:t>
      </w:r>
      <w:r w:rsidR="00CB3F02" w:rsidRPr="000C03D8">
        <w:rPr>
          <w:rFonts w:ascii="Times New Roman" w:hAnsi="Times New Roman" w:cs="Times New Roman"/>
          <w:sz w:val="24"/>
          <w:szCs w:val="24"/>
        </w:rPr>
        <w:t xml:space="preserve"> einzelnen</w:t>
      </w:r>
      <w:r w:rsidR="00C354B8" w:rsidRPr="000C03D8">
        <w:rPr>
          <w:rFonts w:ascii="Times New Roman" w:hAnsi="Times New Roman" w:cs="Times New Roman"/>
          <w:sz w:val="24"/>
          <w:szCs w:val="24"/>
        </w:rPr>
        <w:t xml:space="preserve"> Frequenzbänder errechnen, aber auch die aperiodische Komponente selb</w:t>
      </w:r>
      <w:r w:rsidR="00C04EE8" w:rsidRPr="000C03D8">
        <w:rPr>
          <w:rFonts w:ascii="Times New Roman" w:hAnsi="Times New Roman" w:cs="Times New Roman"/>
          <w:sz w:val="24"/>
          <w:szCs w:val="24"/>
        </w:rPr>
        <w:t>st als Faktor untersuchen. E</w:t>
      </w:r>
      <w:r w:rsidR="0051389B" w:rsidRPr="000C03D8">
        <w:rPr>
          <w:rFonts w:ascii="Times New Roman" w:hAnsi="Times New Roman" w:cs="Times New Roman"/>
          <w:sz w:val="24"/>
          <w:szCs w:val="24"/>
        </w:rPr>
        <w:t>s gibt Hinweise darauf, dass die aperiodische Komponente</w:t>
      </w:r>
      <w:r w:rsidR="00C04EE8" w:rsidRPr="000C03D8">
        <w:rPr>
          <w:rFonts w:ascii="Times New Roman" w:hAnsi="Times New Roman" w:cs="Times New Roman"/>
          <w:sz w:val="24"/>
          <w:szCs w:val="24"/>
        </w:rPr>
        <w:t xml:space="preserve"> kleiner wird, je tiefer der Bereich des Gehirns ist </w:t>
      </w:r>
      <w:r w:rsidR="00C04EE8" w:rsidRPr="000C03D8">
        <w:rPr>
          <w:rFonts w:ascii="Times New Roman" w:hAnsi="Times New Roman" w:cs="Times New Roman"/>
          <w:sz w:val="24"/>
          <w:szCs w:val="24"/>
        </w:rPr>
        <w:fldChar w:fldCharType="begin"/>
      </w:r>
      <w:r w:rsidR="00C04EE8" w:rsidRPr="000C03D8">
        <w:rPr>
          <w:rFonts w:ascii="Times New Roman" w:hAnsi="Times New Roman" w:cs="Times New Roman"/>
          <w:sz w:val="24"/>
          <w:szCs w:val="24"/>
        </w:rPr>
        <w:instrText xml:space="preserve"> ADDIN ZOTERO_ITEM CSL_CITATION {"citationID":"ULwLcKyl","properties":{"formattedCitation":"(Halgren et al., 2021)","plainCitation":"(Halgren et al., 2021)","noteIndex":0},"citationItems":[{"id":145,"uris":["http://zotero.org/users/local/AhaM3qLx/items/L8YRDWTN"],"itemData":{"id":145,"type":"report","abstract":"Abstract\n          Cortical dynamics obey a 1/f power law, exhibiting an exponential decay of spectral power with increasing frequency. The slope and offset of this 1/f decay reflect the timescale and magnitude of aperiodic neural activity, respectively. These properties are tightly linked to cellular and circuit mechanisms (e.g. excitation:inhibition balance and firing rates) as well as cognitive processes (e.g. perception, memory, and state). However, the physiology underlying the 1/f power law in cortical dynamics is not well understood. Here, we compared laminar recordings from human, macaque and mouse cortex to evaluate how 1/f aperiodic dynamics vary across cortical layers and species. We report that 1/f slope is steepest in superficial layers and flattest in deep layers in each species. Additionally, the magnitude of this 1/f decay is greatest in superficial cortex and decreases with depth. We could account for both of these findings with a simple model in which superficial cortical transmembrane currents had longer time constants and greater densities than those in deeper layers. Together, our results provide novel insight into the organization of cortical dynamics, suggesting that the amplitude and time constant of local currents control circuit processing as a function of laminar depth. This may represent a general mechanism to facilitate appropriate integration of fast sensory inputs (infragranular) with slow feedback-type inputs (supragranular) across cortical areas and species.","genre":"preprint","language":"en","note":"DOI: 10.1101/2021.07.28.454235","publisher":"Neuroscience","source":"DOI.org (Crossref)","title":"The timescale and magnitude of 1/f aperiodic activity decrease with cortical depth in humans, macaques, and mice","URL":"http://biorxiv.org/lookup/doi/10.1101/2021.07.28.454235","author":[{"family":"Halgren","given":"Mila"},{"family":"Kang","given":"Raphi"},{"family":"Voytek","given":"Bradley"},{"family":"Ulbert","given":"Istvan"},{"family":"Fabo","given":"Daniel"},{"family":"Eross","given":"Lorand"},{"family":"Wittner","given":"Lucia"},{"family":"Madsen","given":"Joseph"},{"family":"Doyle","given":"Werner K"},{"family":"Devinsky","given":"Orrin"},{"family":"Halgren","given":"Eric"},{"family":"Harnett","given":"Mark T."},{"family":"Cash","given":"Sydney S."}],"accessed":{"date-parts":[["2022",4,19]]},"issued":{"date-parts":[["2021",7,29]]}}}],"schema":"https://github.com/citation-style-language/schema/raw/master/csl-citation.json"} </w:instrText>
      </w:r>
      <w:r w:rsidR="00C04EE8" w:rsidRPr="000C03D8">
        <w:rPr>
          <w:rFonts w:ascii="Times New Roman" w:hAnsi="Times New Roman" w:cs="Times New Roman"/>
          <w:sz w:val="24"/>
          <w:szCs w:val="24"/>
        </w:rPr>
        <w:fldChar w:fldCharType="separate"/>
      </w:r>
      <w:r w:rsidR="00C04EE8" w:rsidRPr="000C03D8">
        <w:rPr>
          <w:rFonts w:ascii="Times New Roman" w:hAnsi="Times New Roman" w:cs="Times New Roman"/>
          <w:sz w:val="24"/>
          <w:szCs w:val="24"/>
        </w:rPr>
        <w:t>(Halgren et al., 2021)</w:t>
      </w:r>
      <w:r w:rsidR="00C04EE8" w:rsidRPr="000C03D8">
        <w:rPr>
          <w:rFonts w:ascii="Times New Roman" w:hAnsi="Times New Roman" w:cs="Times New Roman"/>
          <w:sz w:val="24"/>
          <w:szCs w:val="24"/>
        </w:rPr>
        <w:fldChar w:fldCharType="end"/>
      </w:r>
      <w:r w:rsidR="00C04EE8" w:rsidRPr="000C03D8">
        <w:rPr>
          <w:rFonts w:ascii="Times New Roman" w:hAnsi="Times New Roman" w:cs="Times New Roman"/>
          <w:sz w:val="24"/>
          <w:szCs w:val="24"/>
        </w:rPr>
        <w:t>. Deshalb</w:t>
      </w:r>
      <w:r w:rsidR="00C354B8" w:rsidRPr="000C03D8">
        <w:rPr>
          <w:rFonts w:ascii="Times New Roman" w:hAnsi="Times New Roman" w:cs="Times New Roman"/>
          <w:sz w:val="24"/>
          <w:szCs w:val="24"/>
        </w:rPr>
        <w:t xml:space="preserve"> gehen wir davon aus, dass </w:t>
      </w:r>
      <w:r w:rsidR="0051389B" w:rsidRPr="000C03D8">
        <w:rPr>
          <w:rFonts w:ascii="Times New Roman" w:hAnsi="Times New Roman" w:cs="Times New Roman"/>
          <w:sz w:val="24"/>
          <w:szCs w:val="24"/>
        </w:rPr>
        <w:t>die</w:t>
      </w:r>
      <w:r w:rsidR="008C2BEA" w:rsidRPr="000C03D8">
        <w:rPr>
          <w:rFonts w:ascii="Times New Roman" w:hAnsi="Times New Roman" w:cs="Times New Roman"/>
          <w:sz w:val="24"/>
          <w:szCs w:val="24"/>
        </w:rPr>
        <w:t xml:space="preserve"> aperiodische </w:t>
      </w:r>
      <w:r w:rsidR="0051389B" w:rsidRPr="000C03D8">
        <w:rPr>
          <w:rFonts w:ascii="Times New Roman" w:hAnsi="Times New Roman" w:cs="Times New Roman"/>
          <w:sz w:val="24"/>
          <w:szCs w:val="24"/>
        </w:rPr>
        <w:t xml:space="preserve">Komponente </w:t>
      </w:r>
      <w:r w:rsidR="008C2BEA" w:rsidRPr="000C03D8">
        <w:rPr>
          <w:rFonts w:ascii="Times New Roman" w:hAnsi="Times New Roman" w:cs="Times New Roman"/>
          <w:sz w:val="24"/>
          <w:szCs w:val="24"/>
        </w:rPr>
        <w:t xml:space="preserve">in der Nähe der Zielposition </w:t>
      </w:r>
      <w:r w:rsidR="0051389B" w:rsidRPr="000C03D8">
        <w:rPr>
          <w:rFonts w:ascii="Times New Roman" w:hAnsi="Times New Roman" w:cs="Times New Roman"/>
          <w:sz w:val="24"/>
          <w:szCs w:val="24"/>
        </w:rPr>
        <w:t>kleiner ist als die</w:t>
      </w:r>
      <w:r w:rsidR="00C04EE8" w:rsidRPr="000C03D8">
        <w:rPr>
          <w:rFonts w:ascii="Times New Roman" w:hAnsi="Times New Roman" w:cs="Times New Roman"/>
          <w:sz w:val="24"/>
          <w:szCs w:val="24"/>
        </w:rPr>
        <w:t xml:space="preserve"> aperiodische </w:t>
      </w:r>
      <w:r w:rsidR="0051389B" w:rsidRPr="000C03D8">
        <w:rPr>
          <w:rFonts w:ascii="Times New Roman" w:hAnsi="Times New Roman" w:cs="Times New Roman"/>
          <w:sz w:val="24"/>
          <w:szCs w:val="24"/>
        </w:rPr>
        <w:t>Komponente</w:t>
      </w:r>
      <w:r w:rsidR="008C2BEA" w:rsidRPr="000C03D8">
        <w:rPr>
          <w:rFonts w:ascii="Times New Roman" w:hAnsi="Times New Roman" w:cs="Times New Roman"/>
          <w:sz w:val="24"/>
          <w:szCs w:val="24"/>
        </w:rPr>
        <w:t xml:space="preserve"> in weiter Entfernung vo</w:t>
      </w:r>
      <w:r w:rsidR="00C04EE8" w:rsidRPr="000C03D8">
        <w:rPr>
          <w:rFonts w:ascii="Times New Roman" w:hAnsi="Times New Roman" w:cs="Times New Roman"/>
          <w:sz w:val="24"/>
          <w:szCs w:val="24"/>
        </w:rPr>
        <w:t>n der Zielposition</w:t>
      </w:r>
      <w:r w:rsidR="008C2BEA" w:rsidRPr="000C03D8">
        <w:rPr>
          <w:rFonts w:ascii="Times New Roman" w:hAnsi="Times New Roman" w:cs="Times New Roman"/>
          <w:sz w:val="24"/>
          <w:szCs w:val="24"/>
        </w:rPr>
        <w:t xml:space="preserve">. Außerdem wird überprüft, ob </w:t>
      </w:r>
      <w:r w:rsidR="00C354B8" w:rsidRPr="000C03D8">
        <w:rPr>
          <w:rFonts w:ascii="Times New Roman" w:hAnsi="Times New Roman" w:cs="Times New Roman"/>
          <w:sz w:val="24"/>
          <w:szCs w:val="24"/>
        </w:rPr>
        <w:t xml:space="preserve">es </w:t>
      </w:r>
      <w:r w:rsidR="00E17525" w:rsidRPr="000C03D8">
        <w:rPr>
          <w:rFonts w:ascii="Times New Roman" w:hAnsi="Times New Roman" w:cs="Times New Roman"/>
          <w:sz w:val="24"/>
          <w:szCs w:val="24"/>
        </w:rPr>
        <w:t xml:space="preserve">auch </w:t>
      </w:r>
      <w:r w:rsidR="008C2BEA" w:rsidRPr="000C03D8">
        <w:rPr>
          <w:rFonts w:ascii="Times New Roman" w:hAnsi="Times New Roman" w:cs="Times New Roman"/>
          <w:sz w:val="24"/>
          <w:szCs w:val="24"/>
        </w:rPr>
        <w:t>eine</w:t>
      </w:r>
      <w:r w:rsidR="00492E17" w:rsidRPr="000C03D8">
        <w:rPr>
          <w:rFonts w:ascii="Times New Roman" w:hAnsi="Times New Roman" w:cs="Times New Roman"/>
          <w:sz w:val="24"/>
          <w:szCs w:val="24"/>
        </w:rPr>
        <w:t>n</w:t>
      </w:r>
      <w:r w:rsidR="00C354B8"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lastRenderedPageBreak/>
        <w:t xml:space="preserve">positiven </w:t>
      </w:r>
      <w:r w:rsidR="00492E17" w:rsidRPr="000C03D8">
        <w:rPr>
          <w:rFonts w:ascii="Times New Roman" w:hAnsi="Times New Roman" w:cs="Times New Roman"/>
          <w:sz w:val="24"/>
          <w:szCs w:val="24"/>
        </w:rPr>
        <w:t>Zusammenhang</w:t>
      </w:r>
      <w:r w:rsidR="008C2BEA" w:rsidRPr="000C03D8">
        <w:rPr>
          <w:rFonts w:ascii="Times New Roman" w:hAnsi="Times New Roman" w:cs="Times New Roman"/>
          <w:sz w:val="24"/>
          <w:szCs w:val="24"/>
        </w:rPr>
        <w:t xml:space="preserve"> </w:t>
      </w:r>
      <w:r w:rsidR="00C354B8" w:rsidRPr="000C03D8">
        <w:rPr>
          <w:rFonts w:ascii="Times New Roman" w:hAnsi="Times New Roman" w:cs="Times New Roman"/>
          <w:sz w:val="24"/>
          <w:szCs w:val="24"/>
        </w:rPr>
        <w:t>zwischen der aperiodischen Kompo</w:t>
      </w:r>
      <w:r w:rsidR="00A236E8" w:rsidRPr="000C03D8">
        <w:rPr>
          <w:rFonts w:ascii="Times New Roman" w:hAnsi="Times New Roman" w:cs="Times New Roman"/>
          <w:sz w:val="24"/>
          <w:szCs w:val="24"/>
        </w:rPr>
        <w:t>nente und der Zielposition</w:t>
      </w:r>
      <w:r w:rsidR="00C354B8" w:rsidRPr="000C03D8">
        <w:rPr>
          <w:rFonts w:ascii="Times New Roman" w:hAnsi="Times New Roman" w:cs="Times New Roman"/>
          <w:sz w:val="24"/>
          <w:szCs w:val="24"/>
        </w:rPr>
        <w:t xml:space="preserve"> gibt</w:t>
      </w:r>
      <w:r w:rsidR="00E17525" w:rsidRPr="000C03D8">
        <w:rPr>
          <w:rFonts w:ascii="Times New Roman" w:hAnsi="Times New Roman" w:cs="Times New Roman"/>
          <w:sz w:val="24"/>
          <w:szCs w:val="24"/>
        </w:rPr>
        <w:t>, in dem die Elektrode implantiert wurde</w:t>
      </w:r>
      <w:r w:rsidR="00C354B8" w:rsidRPr="000C03D8">
        <w:rPr>
          <w:rFonts w:ascii="Times New Roman" w:hAnsi="Times New Roman" w:cs="Times New Roman"/>
          <w:sz w:val="24"/>
          <w:szCs w:val="24"/>
        </w:rPr>
        <w:t>.</w:t>
      </w:r>
      <w:r w:rsidR="008C2BEA" w:rsidRPr="000C03D8">
        <w:rPr>
          <w:rFonts w:ascii="Times New Roman" w:hAnsi="Times New Roman" w:cs="Times New Roman"/>
          <w:sz w:val="24"/>
          <w:szCs w:val="24"/>
        </w:rPr>
        <w:t xml:space="preserve"> </w:t>
      </w:r>
    </w:p>
    <w:p w14:paraId="764BFBAA" w14:textId="77777777" w:rsidR="00E97C3E" w:rsidRPr="000C03D8" w:rsidRDefault="00E97C3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Hypothese 2.1: Die aperiodische Komponente </w:t>
      </w:r>
      <w:r w:rsidR="00EA4FAA" w:rsidRPr="000C03D8">
        <w:rPr>
          <w:rFonts w:ascii="Times New Roman" w:hAnsi="Times New Roman" w:cs="Times New Roman"/>
          <w:sz w:val="24"/>
          <w:szCs w:val="24"/>
        </w:rPr>
        <w:t>des LFP</w:t>
      </w:r>
      <w:r w:rsidRPr="000C03D8">
        <w:rPr>
          <w:rFonts w:ascii="Times New Roman" w:hAnsi="Times New Roman" w:cs="Times New Roman"/>
          <w:sz w:val="24"/>
          <w:szCs w:val="24"/>
        </w:rPr>
        <w:t xml:space="preserve"> in der Nähe der Zielposition</w:t>
      </w:r>
      <w:r w:rsidR="00EA4FAA"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ist kleiner als die aperiodische</w:t>
      </w:r>
      <w:r w:rsidR="00EA4FAA" w:rsidRPr="000C03D8">
        <w:rPr>
          <w:rFonts w:ascii="Times New Roman" w:hAnsi="Times New Roman" w:cs="Times New Roman"/>
          <w:sz w:val="24"/>
          <w:szCs w:val="24"/>
        </w:rPr>
        <w:t xml:space="preserve"> Komponente des LFP in</w:t>
      </w:r>
      <w:r w:rsidRPr="000C03D8">
        <w:rPr>
          <w:rFonts w:ascii="Times New Roman" w:hAnsi="Times New Roman" w:cs="Times New Roman"/>
          <w:sz w:val="24"/>
          <w:szCs w:val="24"/>
        </w:rPr>
        <w:t xml:space="preserve"> weiter Entfernung von der Zielposition.</w:t>
      </w:r>
    </w:p>
    <w:p w14:paraId="5C02A30A" w14:textId="77777777" w:rsidR="00D13501" w:rsidRPr="000C03D8" w:rsidRDefault="008637AB"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Hypothese 2</w:t>
      </w:r>
      <w:r w:rsidR="00E97C3E" w:rsidRPr="000C03D8">
        <w:rPr>
          <w:rFonts w:ascii="Times New Roman" w:hAnsi="Times New Roman" w:cs="Times New Roman"/>
          <w:sz w:val="24"/>
          <w:szCs w:val="24"/>
        </w:rPr>
        <w:t>.2</w:t>
      </w:r>
      <w:r w:rsidR="00C354B8" w:rsidRPr="000C03D8">
        <w:rPr>
          <w:rFonts w:ascii="Times New Roman" w:hAnsi="Times New Roman" w:cs="Times New Roman"/>
          <w:sz w:val="24"/>
          <w:szCs w:val="24"/>
        </w:rPr>
        <w:t>: Die aperiod</w:t>
      </w:r>
      <w:r w:rsidR="004D0B8A" w:rsidRPr="000C03D8">
        <w:rPr>
          <w:rFonts w:ascii="Times New Roman" w:hAnsi="Times New Roman" w:cs="Times New Roman"/>
          <w:sz w:val="24"/>
          <w:szCs w:val="24"/>
        </w:rPr>
        <w:t>ische Komponente des LFP</w:t>
      </w:r>
      <w:r w:rsidR="00E97C3E"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 xml:space="preserve">zeigt einen positiven Zusammenhang </w:t>
      </w:r>
      <w:r w:rsidR="00BE20E5" w:rsidRPr="000C03D8">
        <w:rPr>
          <w:rFonts w:ascii="Times New Roman" w:hAnsi="Times New Roman" w:cs="Times New Roman"/>
          <w:sz w:val="24"/>
          <w:szCs w:val="24"/>
        </w:rPr>
        <w:t>mit der Entfernu</w:t>
      </w:r>
      <w:r w:rsidR="00A236E8" w:rsidRPr="000C03D8">
        <w:rPr>
          <w:rFonts w:ascii="Times New Roman" w:hAnsi="Times New Roman" w:cs="Times New Roman"/>
          <w:sz w:val="24"/>
          <w:szCs w:val="24"/>
        </w:rPr>
        <w:t>ng der Elektrode zu der Zielposition.</w:t>
      </w:r>
    </w:p>
    <w:p w14:paraId="6C35A141" w14:textId="77777777" w:rsidR="008637AB" w:rsidRPr="000C03D8" w:rsidRDefault="008637AB"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soll </w:t>
      </w:r>
      <w:r w:rsidR="009229BA" w:rsidRPr="000C03D8">
        <w:rPr>
          <w:rFonts w:ascii="Times New Roman" w:hAnsi="Times New Roman" w:cs="Times New Roman"/>
          <w:sz w:val="24"/>
          <w:szCs w:val="24"/>
        </w:rPr>
        <w:t xml:space="preserve">zusätzlich </w:t>
      </w:r>
      <w:r w:rsidRPr="000C03D8">
        <w:rPr>
          <w:rFonts w:ascii="Times New Roman" w:hAnsi="Times New Roman" w:cs="Times New Roman"/>
          <w:sz w:val="24"/>
          <w:szCs w:val="24"/>
        </w:rPr>
        <w:t>explorativ überprüft werden, ob die bisherigen Befunde aus der Forschung in dem vorhandenen Datensatz zu finden sind und ob noch weitere As</w:t>
      </w:r>
      <w:r w:rsidR="00230440" w:rsidRPr="000C03D8">
        <w:rPr>
          <w:rFonts w:ascii="Times New Roman" w:hAnsi="Times New Roman" w:cs="Times New Roman"/>
          <w:sz w:val="24"/>
          <w:szCs w:val="24"/>
        </w:rPr>
        <w:t>pekte eine Rolle für die Position der Elektrode spielen</w:t>
      </w:r>
      <w:r w:rsidRPr="000C03D8">
        <w:rPr>
          <w:rFonts w:ascii="Times New Roman" w:hAnsi="Times New Roman" w:cs="Times New Roman"/>
          <w:sz w:val="24"/>
          <w:szCs w:val="24"/>
        </w:rPr>
        <w:t xml:space="preserve">, die bisher nicht berücksichtigt worden sind. Die Power im Thetaband und im Alphaband wurde beispielsweise mit Tremor in Verbindung gebracht, aber nicht </w:t>
      </w:r>
      <w:r w:rsidR="00606DE4" w:rsidRPr="000C03D8">
        <w:rPr>
          <w:rFonts w:ascii="Times New Roman" w:hAnsi="Times New Roman" w:cs="Times New Roman"/>
          <w:sz w:val="24"/>
          <w:szCs w:val="24"/>
        </w:rPr>
        <w:t xml:space="preserve">direkt </w:t>
      </w:r>
      <w:r w:rsidRPr="000C03D8">
        <w:rPr>
          <w:rFonts w:ascii="Times New Roman" w:hAnsi="Times New Roman" w:cs="Times New Roman"/>
          <w:sz w:val="24"/>
          <w:szCs w:val="24"/>
        </w:rPr>
        <w:t>mit der Positionierung der Elektrode im sensomotorischen Bereich des STK (Koirala et al., 2020).</w:t>
      </w:r>
    </w:p>
    <w:p w14:paraId="607826A9" w14:textId="77777777" w:rsidR="000C5BA2" w:rsidRPr="000C03D8" w:rsidRDefault="000C5B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Ein weiteres Ziel ist, am Ende der Masterarbeit ein Skript entwickelt zu haben, das zukünftige Forschung </w:t>
      </w:r>
      <w:r w:rsidR="00843FF4" w:rsidRPr="000C03D8">
        <w:rPr>
          <w:rFonts w:ascii="Times New Roman" w:hAnsi="Times New Roman" w:cs="Times New Roman"/>
          <w:sz w:val="24"/>
          <w:szCs w:val="24"/>
        </w:rPr>
        <w:t xml:space="preserve">zu diesem Bereich </w:t>
      </w:r>
      <w:r w:rsidRPr="000C03D8">
        <w:rPr>
          <w:rFonts w:ascii="Times New Roman" w:hAnsi="Times New Roman" w:cs="Times New Roman"/>
          <w:sz w:val="24"/>
          <w:szCs w:val="24"/>
        </w:rPr>
        <w:t>erleichtert und ein automatisiertes Programm zu Verfügung stellt, mit dem andere Datensätze und Fragestellungen verarbeitet und untersucht werden können.</w:t>
      </w:r>
    </w:p>
    <w:p w14:paraId="7C6FF888" w14:textId="77777777" w:rsidR="00857609" w:rsidRPr="000C03D8" w:rsidRDefault="00966214" w:rsidP="00337758">
      <w:pPr>
        <w:pStyle w:val="Heading1"/>
        <w:spacing w:line="480" w:lineRule="auto"/>
        <w:jc w:val="center"/>
        <w:rPr>
          <w:rFonts w:ascii="Times New Roman" w:hAnsi="Times New Roman" w:cs="Times New Roman"/>
          <w:b/>
          <w:color w:val="auto"/>
        </w:rPr>
      </w:pPr>
      <w:bookmarkStart w:id="29" w:name="_Toc102231159"/>
      <w:r w:rsidRPr="000C03D8">
        <w:rPr>
          <w:rFonts w:ascii="Times New Roman" w:hAnsi="Times New Roman" w:cs="Times New Roman"/>
          <w:b/>
          <w:color w:val="auto"/>
        </w:rPr>
        <w:t>2. Methoden</w:t>
      </w:r>
      <w:bookmarkEnd w:id="29"/>
    </w:p>
    <w:p w14:paraId="6E9E831F" w14:textId="77777777" w:rsidR="00465D1F" w:rsidRPr="000C03D8" w:rsidRDefault="00857609" w:rsidP="00337758">
      <w:pPr>
        <w:pStyle w:val="Heading2"/>
        <w:spacing w:line="480" w:lineRule="auto"/>
        <w:jc w:val="both"/>
        <w:rPr>
          <w:rFonts w:ascii="Times New Roman" w:hAnsi="Times New Roman" w:cs="Times New Roman"/>
          <w:b/>
          <w:color w:val="auto"/>
          <w:sz w:val="28"/>
          <w:szCs w:val="28"/>
        </w:rPr>
      </w:pPr>
      <w:bookmarkStart w:id="30" w:name="_Toc102231160"/>
      <w:r w:rsidRPr="000C03D8">
        <w:rPr>
          <w:rFonts w:ascii="Times New Roman" w:hAnsi="Times New Roman" w:cs="Times New Roman"/>
          <w:b/>
          <w:color w:val="auto"/>
          <w:sz w:val="28"/>
          <w:szCs w:val="28"/>
        </w:rPr>
        <w:t>2.1 Stichprobe</w:t>
      </w:r>
      <w:bookmarkEnd w:id="30"/>
      <w:r w:rsidR="00966214" w:rsidRPr="000C03D8">
        <w:rPr>
          <w:rFonts w:ascii="Times New Roman" w:hAnsi="Times New Roman" w:cs="Times New Roman"/>
          <w:b/>
          <w:color w:val="auto"/>
          <w:sz w:val="28"/>
          <w:szCs w:val="28"/>
        </w:rPr>
        <w:t xml:space="preserve"> </w:t>
      </w:r>
    </w:p>
    <w:p w14:paraId="52193712" w14:textId="77777777" w:rsidR="00857609" w:rsidRPr="000C03D8" w:rsidRDefault="006B7C36"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Es liege</w:t>
      </w:r>
      <w:r w:rsidR="00A53E22" w:rsidRPr="000C03D8">
        <w:rPr>
          <w:rFonts w:ascii="Times New Roman" w:hAnsi="Times New Roman" w:cs="Times New Roman"/>
          <w:sz w:val="24"/>
          <w:szCs w:val="24"/>
        </w:rPr>
        <w:t>n Daten von 25</w:t>
      </w:r>
      <w:r w:rsidRPr="000C03D8">
        <w:rPr>
          <w:rFonts w:ascii="Times New Roman" w:hAnsi="Times New Roman" w:cs="Times New Roman"/>
          <w:sz w:val="24"/>
          <w:szCs w:val="24"/>
        </w:rPr>
        <w:t xml:space="preserve"> Patient*innen vor, die an Morbus Parkinson erkrankt sind</w:t>
      </w:r>
      <w:r w:rsidR="00A53E22" w:rsidRPr="000C03D8">
        <w:rPr>
          <w:rFonts w:ascii="Times New Roman" w:hAnsi="Times New Roman" w:cs="Times New Roman"/>
          <w:sz w:val="24"/>
          <w:szCs w:val="24"/>
        </w:rPr>
        <w:t xml:space="preserve"> und eine </w:t>
      </w:r>
      <w:r w:rsidRPr="000C03D8">
        <w:rPr>
          <w:rFonts w:ascii="Times New Roman" w:hAnsi="Times New Roman" w:cs="Times New Roman"/>
          <w:sz w:val="24"/>
          <w:szCs w:val="24"/>
        </w:rPr>
        <w:t xml:space="preserve">Behandlung durch THS </w:t>
      </w:r>
      <w:r w:rsidR="00BB5A40" w:rsidRPr="000C03D8">
        <w:rPr>
          <w:rFonts w:ascii="Times New Roman" w:hAnsi="Times New Roman" w:cs="Times New Roman"/>
          <w:sz w:val="24"/>
          <w:szCs w:val="24"/>
        </w:rPr>
        <w:t xml:space="preserve">an den STK </w:t>
      </w:r>
      <w:r w:rsidRPr="000C03D8">
        <w:rPr>
          <w:rFonts w:ascii="Times New Roman" w:hAnsi="Times New Roman" w:cs="Times New Roman"/>
          <w:sz w:val="24"/>
          <w:szCs w:val="24"/>
        </w:rPr>
        <w:t xml:space="preserve">erhalten haben. </w:t>
      </w:r>
      <w:r w:rsidR="00A53E22" w:rsidRPr="000C03D8">
        <w:rPr>
          <w:rFonts w:ascii="Times New Roman" w:hAnsi="Times New Roman" w:cs="Times New Roman"/>
          <w:sz w:val="24"/>
          <w:szCs w:val="24"/>
        </w:rPr>
        <w:t>Davon waren 18 männlich und 7</w:t>
      </w:r>
      <w:r w:rsidR="00DC19F5" w:rsidRPr="000C03D8">
        <w:rPr>
          <w:rFonts w:ascii="Times New Roman" w:hAnsi="Times New Roman" w:cs="Times New Roman"/>
          <w:sz w:val="24"/>
          <w:szCs w:val="24"/>
        </w:rPr>
        <w:t xml:space="preserve"> weiblich.</w:t>
      </w:r>
      <w:r w:rsidR="00A53E22" w:rsidRPr="000C03D8">
        <w:rPr>
          <w:rFonts w:ascii="Times New Roman" w:hAnsi="Times New Roman" w:cs="Times New Roman"/>
          <w:sz w:val="24"/>
          <w:szCs w:val="24"/>
        </w:rPr>
        <w:t xml:space="preserve"> Das Alter der Patient*innen reicht von 52 bis 72 (</w:t>
      </w:r>
      <w:r w:rsidR="00A53E22" w:rsidRPr="000C03D8">
        <w:rPr>
          <w:rFonts w:ascii="Times New Roman" w:hAnsi="Times New Roman" w:cs="Times New Roman"/>
          <w:i/>
          <w:sz w:val="24"/>
          <w:szCs w:val="24"/>
        </w:rPr>
        <w:t>M</w:t>
      </w:r>
      <w:r w:rsidR="003B2465" w:rsidRPr="000C03D8">
        <w:rPr>
          <w:rFonts w:ascii="Times New Roman" w:hAnsi="Times New Roman" w:cs="Times New Roman"/>
          <w:sz w:val="24"/>
          <w:szCs w:val="24"/>
        </w:rPr>
        <w:t xml:space="preserve"> = 61.</w:t>
      </w:r>
      <w:r w:rsidR="00A53E22" w:rsidRPr="000C03D8">
        <w:rPr>
          <w:rFonts w:ascii="Times New Roman" w:hAnsi="Times New Roman" w:cs="Times New Roman"/>
          <w:sz w:val="24"/>
          <w:szCs w:val="24"/>
        </w:rPr>
        <w:t xml:space="preserve">72; </w:t>
      </w:r>
      <w:r w:rsidR="00A53E22" w:rsidRPr="000C03D8">
        <w:rPr>
          <w:rFonts w:ascii="Times New Roman" w:hAnsi="Times New Roman" w:cs="Times New Roman"/>
          <w:i/>
          <w:sz w:val="24"/>
          <w:szCs w:val="24"/>
        </w:rPr>
        <w:t>SD</w:t>
      </w:r>
      <w:r w:rsidR="003B2465" w:rsidRPr="000C03D8">
        <w:rPr>
          <w:rFonts w:ascii="Times New Roman" w:hAnsi="Times New Roman" w:cs="Times New Roman"/>
          <w:sz w:val="24"/>
          <w:szCs w:val="24"/>
        </w:rPr>
        <w:t xml:space="preserve"> = 6.</w:t>
      </w:r>
      <w:r w:rsidR="00A53E22" w:rsidRPr="000C03D8">
        <w:rPr>
          <w:rFonts w:ascii="Times New Roman" w:hAnsi="Times New Roman" w:cs="Times New Roman"/>
          <w:sz w:val="24"/>
          <w:szCs w:val="24"/>
        </w:rPr>
        <w:t>25)</w:t>
      </w:r>
      <w:r w:rsidR="00822D96" w:rsidRPr="000C03D8">
        <w:rPr>
          <w:rFonts w:ascii="Times New Roman" w:hAnsi="Times New Roman" w:cs="Times New Roman"/>
          <w:sz w:val="24"/>
          <w:szCs w:val="24"/>
        </w:rPr>
        <w:t>.</w:t>
      </w:r>
    </w:p>
    <w:p w14:paraId="2C627C4A" w14:textId="77777777" w:rsidR="00966214" w:rsidRPr="000C03D8" w:rsidRDefault="00857609" w:rsidP="00337758">
      <w:pPr>
        <w:pStyle w:val="Heading2"/>
        <w:spacing w:line="480" w:lineRule="auto"/>
        <w:jc w:val="both"/>
        <w:rPr>
          <w:rFonts w:ascii="Times New Roman" w:hAnsi="Times New Roman" w:cs="Times New Roman"/>
          <w:b/>
          <w:color w:val="auto"/>
          <w:sz w:val="28"/>
          <w:szCs w:val="28"/>
        </w:rPr>
      </w:pPr>
      <w:bookmarkStart w:id="31" w:name="_Toc102231161"/>
      <w:r w:rsidRPr="000C03D8">
        <w:rPr>
          <w:rFonts w:ascii="Times New Roman" w:hAnsi="Times New Roman" w:cs="Times New Roman"/>
          <w:b/>
          <w:color w:val="auto"/>
          <w:sz w:val="28"/>
          <w:szCs w:val="28"/>
        </w:rPr>
        <w:t>2.2</w:t>
      </w:r>
      <w:r w:rsidR="00B67AB5" w:rsidRPr="000C03D8">
        <w:rPr>
          <w:rFonts w:ascii="Times New Roman" w:hAnsi="Times New Roman" w:cs="Times New Roman"/>
          <w:b/>
          <w:color w:val="auto"/>
          <w:sz w:val="28"/>
          <w:szCs w:val="28"/>
        </w:rPr>
        <w:t xml:space="preserve"> Intraoperative Ableitung</w:t>
      </w:r>
      <w:bookmarkEnd w:id="31"/>
    </w:p>
    <w:p w14:paraId="5946F90D" w14:textId="77777777" w:rsidR="00D21565" w:rsidRPr="000C03D8" w:rsidRDefault="006B7C36" w:rsidP="00337758">
      <w:pPr>
        <w:spacing w:line="480" w:lineRule="auto"/>
        <w:ind w:firstLine="708"/>
        <w:jc w:val="both"/>
        <w:rPr>
          <w:rFonts w:ascii="Times New Roman" w:hAnsi="Times New Roman" w:cs="Times New Roman"/>
          <w:sz w:val="24"/>
          <w:szCs w:val="24"/>
        </w:rPr>
      </w:pPr>
      <w:proofErr w:type="gramStart"/>
      <w:r w:rsidRPr="000C03D8">
        <w:rPr>
          <w:rFonts w:ascii="Times New Roman" w:hAnsi="Times New Roman" w:cs="Times New Roman"/>
          <w:sz w:val="24"/>
          <w:szCs w:val="24"/>
        </w:rPr>
        <w:t>Pro Patient</w:t>
      </w:r>
      <w:proofErr w:type="gramEnd"/>
      <w:r w:rsidRPr="000C03D8">
        <w:rPr>
          <w:rFonts w:ascii="Times New Roman" w:hAnsi="Times New Roman" w:cs="Times New Roman"/>
          <w:sz w:val="24"/>
          <w:szCs w:val="24"/>
        </w:rPr>
        <w:t xml:space="preserve">*in sind 38 bis 153 </w:t>
      </w:r>
      <w:commentRangeStart w:id="32"/>
      <w:r w:rsidRPr="000C03D8">
        <w:rPr>
          <w:rFonts w:ascii="Times New Roman" w:hAnsi="Times New Roman" w:cs="Times New Roman"/>
          <w:sz w:val="24"/>
          <w:szCs w:val="24"/>
        </w:rPr>
        <w:t xml:space="preserve">Momentaufnahmen </w:t>
      </w:r>
      <w:commentRangeEnd w:id="32"/>
      <w:r w:rsidR="00BE13C1">
        <w:rPr>
          <w:rStyle w:val="CommentReference"/>
        </w:rPr>
        <w:commentReference w:id="32"/>
      </w:r>
      <w:r w:rsidRPr="000C03D8">
        <w:rPr>
          <w:rFonts w:ascii="Times New Roman" w:hAnsi="Times New Roman" w:cs="Times New Roman"/>
          <w:sz w:val="24"/>
          <w:szCs w:val="24"/>
        </w:rPr>
        <w:t>vorhanden, die während der Operation von Testelektroden aufgezeichnet wurden. J</w:t>
      </w:r>
      <w:r w:rsidR="00AE35F8" w:rsidRPr="000C03D8">
        <w:rPr>
          <w:rFonts w:ascii="Times New Roman" w:hAnsi="Times New Roman" w:cs="Times New Roman"/>
          <w:sz w:val="24"/>
          <w:szCs w:val="24"/>
        </w:rPr>
        <w:t>ede Momentaufnahme</w:t>
      </w:r>
      <w:r w:rsidR="001F6781"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enthält </w:t>
      </w:r>
      <w:r w:rsidR="001F6781" w:rsidRPr="000C03D8">
        <w:rPr>
          <w:rFonts w:ascii="Times New Roman" w:hAnsi="Times New Roman" w:cs="Times New Roman"/>
          <w:sz w:val="24"/>
          <w:szCs w:val="24"/>
        </w:rPr>
        <w:t>das elektrische</w:t>
      </w:r>
      <w:r w:rsidR="00AE35F8" w:rsidRPr="000C03D8">
        <w:rPr>
          <w:rFonts w:ascii="Times New Roman" w:hAnsi="Times New Roman" w:cs="Times New Roman"/>
          <w:sz w:val="24"/>
          <w:szCs w:val="24"/>
        </w:rPr>
        <w:t xml:space="preserve"> </w:t>
      </w:r>
      <w:r w:rsidR="00AE35F8" w:rsidRPr="000C03D8">
        <w:rPr>
          <w:rFonts w:ascii="Times New Roman" w:hAnsi="Times New Roman" w:cs="Times New Roman"/>
          <w:sz w:val="24"/>
          <w:szCs w:val="24"/>
        </w:rPr>
        <w:lastRenderedPageBreak/>
        <w:t>Signal einer bestimmten Elektrodenposition.</w:t>
      </w:r>
      <w:r w:rsidR="001F6781" w:rsidRPr="000C03D8">
        <w:rPr>
          <w:rFonts w:ascii="Times New Roman" w:hAnsi="Times New Roman" w:cs="Times New Roman"/>
          <w:sz w:val="24"/>
          <w:szCs w:val="24"/>
        </w:rPr>
        <w:t xml:space="preserve"> Neben den Rohdaten befinden sich in den </w:t>
      </w:r>
      <w:r w:rsidR="005A5DA1">
        <w:rPr>
          <w:rFonts w:ascii="Times New Roman" w:hAnsi="Times New Roman" w:cs="Times New Roman"/>
          <w:sz w:val="24"/>
          <w:szCs w:val="24"/>
        </w:rPr>
        <w:br/>
      </w:r>
      <w:r w:rsidR="001F6781" w:rsidRPr="000C03D8">
        <w:rPr>
          <w:rFonts w:ascii="Times New Roman" w:hAnsi="Times New Roman" w:cs="Times New Roman"/>
          <w:sz w:val="24"/>
          <w:szCs w:val="24"/>
        </w:rPr>
        <w:t xml:space="preserve">Datensätzen noch einige weitere Versionen, bei denen das Signal auf unterschiedliche Weise bereits vorverarbeitet oder gefiltert wurde. </w:t>
      </w:r>
      <w:r w:rsidR="00AE35F8" w:rsidRPr="000C03D8">
        <w:rPr>
          <w:rFonts w:ascii="Times New Roman" w:hAnsi="Times New Roman" w:cs="Times New Roman"/>
          <w:sz w:val="24"/>
          <w:szCs w:val="24"/>
        </w:rPr>
        <w:t>Es gibt für jede Momentaufnahmen Informationen über die</w:t>
      </w:r>
      <w:r w:rsidR="00E5355F" w:rsidRPr="000C03D8">
        <w:rPr>
          <w:rFonts w:ascii="Times New Roman" w:hAnsi="Times New Roman" w:cs="Times New Roman"/>
          <w:sz w:val="24"/>
          <w:szCs w:val="24"/>
        </w:rPr>
        <w:t xml:space="preserve"> Seite, auf der die Elektrode eingeführt wurde. </w:t>
      </w:r>
      <w:r w:rsidR="001F6781" w:rsidRPr="000C03D8">
        <w:rPr>
          <w:rFonts w:ascii="Times New Roman" w:hAnsi="Times New Roman" w:cs="Times New Roman"/>
          <w:sz w:val="24"/>
          <w:szCs w:val="24"/>
        </w:rPr>
        <w:t xml:space="preserve">Da bei der Therapie mit THS bilateral stimulier wird, kann die Elektrode sich </w:t>
      </w:r>
      <w:r w:rsidR="00F577BF" w:rsidRPr="000C03D8">
        <w:rPr>
          <w:rFonts w:ascii="Times New Roman" w:hAnsi="Times New Roman" w:cs="Times New Roman"/>
          <w:sz w:val="24"/>
          <w:szCs w:val="24"/>
        </w:rPr>
        <w:t>in der rechten</w:t>
      </w:r>
      <w:r w:rsidR="00E5355F" w:rsidRPr="000C03D8">
        <w:rPr>
          <w:rFonts w:ascii="Times New Roman" w:hAnsi="Times New Roman" w:cs="Times New Roman"/>
          <w:sz w:val="24"/>
          <w:szCs w:val="24"/>
        </w:rPr>
        <w:t xml:space="preserve"> (R)</w:t>
      </w:r>
      <w:r w:rsidR="00F577BF" w:rsidRPr="000C03D8">
        <w:rPr>
          <w:rFonts w:ascii="Times New Roman" w:hAnsi="Times New Roman" w:cs="Times New Roman"/>
          <w:sz w:val="24"/>
          <w:szCs w:val="24"/>
        </w:rPr>
        <w:t xml:space="preserve"> oder linken Hemisphäre </w:t>
      </w:r>
      <w:r w:rsidR="00E5355F" w:rsidRPr="000C03D8">
        <w:rPr>
          <w:rFonts w:ascii="Times New Roman" w:hAnsi="Times New Roman" w:cs="Times New Roman"/>
          <w:sz w:val="24"/>
          <w:szCs w:val="24"/>
        </w:rPr>
        <w:t xml:space="preserve">(L) </w:t>
      </w:r>
      <w:r w:rsidR="00563E03" w:rsidRPr="000C03D8">
        <w:rPr>
          <w:rFonts w:ascii="Times New Roman" w:hAnsi="Times New Roman" w:cs="Times New Roman"/>
          <w:sz w:val="24"/>
          <w:szCs w:val="24"/>
        </w:rPr>
        <w:t>befinden</w:t>
      </w:r>
      <w:r w:rsidR="00F577BF" w:rsidRPr="000C03D8">
        <w:rPr>
          <w:rFonts w:ascii="Times New Roman" w:hAnsi="Times New Roman" w:cs="Times New Roman"/>
          <w:sz w:val="24"/>
          <w:szCs w:val="24"/>
        </w:rPr>
        <w:t>.</w:t>
      </w:r>
      <w:r w:rsidR="0035508D" w:rsidRPr="000C03D8">
        <w:rPr>
          <w:rFonts w:ascii="Times New Roman" w:hAnsi="Times New Roman" w:cs="Times New Roman"/>
          <w:sz w:val="24"/>
          <w:szCs w:val="24"/>
        </w:rPr>
        <w:t xml:space="preserve"> </w:t>
      </w:r>
      <w:r w:rsidR="001F6781" w:rsidRPr="000C03D8">
        <w:rPr>
          <w:rFonts w:ascii="Times New Roman" w:hAnsi="Times New Roman" w:cs="Times New Roman"/>
          <w:sz w:val="24"/>
          <w:szCs w:val="24"/>
        </w:rPr>
        <w:t xml:space="preserve">Zur Einführung der Elektrode wird sie außerdem in eine winkelstabile Vorrichtung eingeführt, die aus 5 Öffnungen besteht. </w:t>
      </w:r>
      <w:r w:rsidR="00E635F2" w:rsidRPr="000C03D8">
        <w:rPr>
          <w:rFonts w:ascii="Times New Roman" w:hAnsi="Times New Roman" w:cs="Times New Roman"/>
          <w:sz w:val="24"/>
          <w:szCs w:val="24"/>
        </w:rPr>
        <w:t xml:space="preserve">Je nachdem in welche Öffnung </w:t>
      </w:r>
      <w:r w:rsidR="001F6781" w:rsidRPr="000C03D8">
        <w:rPr>
          <w:rFonts w:ascii="Times New Roman" w:hAnsi="Times New Roman" w:cs="Times New Roman"/>
          <w:sz w:val="24"/>
          <w:szCs w:val="24"/>
        </w:rPr>
        <w:t>die Elektrode eingeführt wu</w:t>
      </w:r>
      <w:r w:rsidR="00E635F2" w:rsidRPr="000C03D8">
        <w:rPr>
          <w:rFonts w:ascii="Times New Roman" w:hAnsi="Times New Roman" w:cs="Times New Roman"/>
          <w:sz w:val="24"/>
          <w:szCs w:val="24"/>
        </w:rPr>
        <w:t>rd</w:t>
      </w:r>
      <w:r w:rsidR="001F6781" w:rsidRPr="000C03D8">
        <w:rPr>
          <w:rFonts w:ascii="Times New Roman" w:hAnsi="Times New Roman" w:cs="Times New Roman"/>
          <w:sz w:val="24"/>
          <w:szCs w:val="24"/>
        </w:rPr>
        <w:t>e, ist</w:t>
      </w:r>
      <w:r w:rsidR="00E635F2" w:rsidRPr="000C03D8">
        <w:rPr>
          <w:rFonts w:ascii="Times New Roman" w:hAnsi="Times New Roman" w:cs="Times New Roman"/>
          <w:sz w:val="24"/>
          <w:szCs w:val="24"/>
        </w:rPr>
        <w:t xml:space="preserve"> die</w:t>
      </w:r>
      <w:r w:rsidR="001F6781" w:rsidRPr="000C03D8">
        <w:rPr>
          <w:rFonts w:ascii="Times New Roman" w:hAnsi="Times New Roman" w:cs="Times New Roman"/>
          <w:sz w:val="24"/>
          <w:szCs w:val="24"/>
        </w:rPr>
        <w:t xml:space="preserve"> Position der</w:t>
      </w:r>
      <w:r w:rsidR="00E635F2" w:rsidRPr="000C03D8">
        <w:rPr>
          <w:rFonts w:ascii="Times New Roman" w:hAnsi="Times New Roman" w:cs="Times New Roman"/>
          <w:sz w:val="24"/>
          <w:szCs w:val="24"/>
        </w:rPr>
        <w:t xml:space="preserve"> Elektrode entweder zentral (T1), anterior (T2), medial (T3 auf der linken Seite; T5 auf der rechten Seite), </w:t>
      </w:r>
      <w:proofErr w:type="spellStart"/>
      <w:r w:rsidR="00E635F2" w:rsidRPr="000C03D8">
        <w:rPr>
          <w:rFonts w:ascii="Times New Roman" w:hAnsi="Times New Roman" w:cs="Times New Roman"/>
          <w:sz w:val="24"/>
          <w:szCs w:val="24"/>
        </w:rPr>
        <w:t>posterior</w:t>
      </w:r>
      <w:proofErr w:type="spellEnd"/>
      <w:r w:rsidR="00E635F2" w:rsidRPr="000C03D8">
        <w:rPr>
          <w:rFonts w:ascii="Times New Roman" w:hAnsi="Times New Roman" w:cs="Times New Roman"/>
          <w:sz w:val="24"/>
          <w:szCs w:val="24"/>
        </w:rPr>
        <w:t xml:space="preserve"> (T4) oder lateral (T5 auf der linken Seite; T3 auf der linken Seite). </w:t>
      </w:r>
      <w:r w:rsidR="001F6781" w:rsidRPr="000C03D8">
        <w:rPr>
          <w:rFonts w:ascii="Times New Roman" w:hAnsi="Times New Roman" w:cs="Times New Roman"/>
          <w:sz w:val="24"/>
          <w:szCs w:val="24"/>
        </w:rPr>
        <w:t>Die letzte relevante Information über die Position der Elektrode ist d</w:t>
      </w:r>
      <w:r w:rsidR="00CA7EC0" w:rsidRPr="000C03D8">
        <w:rPr>
          <w:rFonts w:ascii="Times New Roman" w:hAnsi="Times New Roman" w:cs="Times New Roman"/>
          <w:sz w:val="24"/>
          <w:szCs w:val="24"/>
        </w:rPr>
        <w:t>ie Tiefe de</w:t>
      </w:r>
      <w:r w:rsidR="00D67C89" w:rsidRPr="000C03D8">
        <w:rPr>
          <w:rFonts w:ascii="Times New Roman" w:hAnsi="Times New Roman" w:cs="Times New Roman"/>
          <w:sz w:val="24"/>
          <w:szCs w:val="24"/>
        </w:rPr>
        <w:t>r Elektrode in Relation zu einer Zielposition</w:t>
      </w:r>
      <w:r w:rsidR="00CA7EC0" w:rsidRPr="000C03D8">
        <w:rPr>
          <w:rFonts w:ascii="Times New Roman" w:hAnsi="Times New Roman" w:cs="Times New Roman"/>
          <w:sz w:val="24"/>
          <w:szCs w:val="24"/>
        </w:rPr>
        <w:t>. Die Zielposition für die Elektrode wurde zuvor mittels MRT</w:t>
      </w:r>
      <w:r w:rsidR="001F6781" w:rsidRPr="000C03D8">
        <w:rPr>
          <w:rFonts w:ascii="Times New Roman" w:hAnsi="Times New Roman" w:cs="Times New Roman"/>
          <w:sz w:val="24"/>
          <w:szCs w:val="24"/>
        </w:rPr>
        <w:t xml:space="preserve"> bestimmt und wird</w:t>
      </w:r>
      <w:r w:rsidR="00CA7EC0" w:rsidRPr="000C03D8">
        <w:rPr>
          <w:rFonts w:ascii="Times New Roman" w:hAnsi="Times New Roman" w:cs="Times New Roman"/>
          <w:sz w:val="24"/>
          <w:szCs w:val="24"/>
        </w:rPr>
        <w:t xml:space="preserve"> als 0 kodiert. Die Messung des S</w:t>
      </w:r>
      <w:r w:rsidR="00D67C89" w:rsidRPr="000C03D8">
        <w:rPr>
          <w:rFonts w:ascii="Times New Roman" w:hAnsi="Times New Roman" w:cs="Times New Roman"/>
          <w:sz w:val="24"/>
          <w:szCs w:val="24"/>
        </w:rPr>
        <w:t>ignals beginnt bei der Implantation der Elektrode</w:t>
      </w:r>
      <w:r w:rsidR="00CA7EC0" w:rsidRPr="000C03D8">
        <w:rPr>
          <w:rFonts w:ascii="Times New Roman" w:hAnsi="Times New Roman" w:cs="Times New Roman"/>
          <w:sz w:val="24"/>
          <w:szCs w:val="24"/>
        </w:rPr>
        <w:t xml:space="preserve"> in der </w:t>
      </w:r>
      <w:r w:rsidR="001F6781" w:rsidRPr="000C03D8">
        <w:rPr>
          <w:rFonts w:ascii="Times New Roman" w:hAnsi="Times New Roman" w:cs="Times New Roman"/>
          <w:sz w:val="24"/>
          <w:szCs w:val="24"/>
        </w:rPr>
        <w:t>Regel bei einer Tiefe von 10</w:t>
      </w:r>
      <w:r w:rsidR="00CA7EC0" w:rsidRPr="000C03D8">
        <w:rPr>
          <w:rFonts w:ascii="Times New Roman" w:hAnsi="Times New Roman" w:cs="Times New Roman"/>
          <w:sz w:val="24"/>
          <w:szCs w:val="24"/>
        </w:rPr>
        <w:t>, also 10 mm vor der Zielposition.</w:t>
      </w:r>
      <w:r w:rsidR="0092094A" w:rsidRPr="000C03D8">
        <w:rPr>
          <w:rFonts w:ascii="Times New Roman" w:hAnsi="Times New Roman" w:cs="Times New Roman"/>
          <w:sz w:val="24"/>
          <w:szCs w:val="24"/>
        </w:rPr>
        <w:t xml:space="preserve"> Wird die Elektrode über die Zielposition hinaus bewegt, bekommt die Tiefe ein negatives Vorzeichen</w:t>
      </w:r>
      <w:r w:rsidR="00D21565" w:rsidRPr="000C03D8">
        <w:rPr>
          <w:rFonts w:ascii="Times New Roman" w:hAnsi="Times New Roman" w:cs="Times New Roman"/>
          <w:sz w:val="24"/>
          <w:szCs w:val="24"/>
        </w:rPr>
        <w:t>.</w:t>
      </w:r>
    </w:p>
    <w:p w14:paraId="12CD3D38" w14:textId="77777777" w:rsidR="0023392E" w:rsidRPr="000C03D8" w:rsidRDefault="00857609" w:rsidP="00337758">
      <w:pPr>
        <w:pStyle w:val="Heading2"/>
        <w:spacing w:line="480" w:lineRule="auto"/>
        <w:jc w:val="both"/>
        <w:rPr>
          <w:rFonts w:ascii="Times New Roman" w:hAnsi="Times New Roman" w:cs="Times New Roman"/>
          <w:b/>
          <w:color w:val="auto"/>
          <w:sz w:val="28"/>
          <w:szCs w:val="28"/>
        </w:rPr>
      </w:pPr>
      <w:bookmarkStart w:id="33" w:name="_Toc102231162"/>
      <w:r w:rsidRPr="000C03D8">
        <w:rPr>
          <w:rFonts w:ascii="Times New Roman" w:hAnsi="Times New Roman" w:cs="Times New Roman"/>
          <w:b/>
          <w:color w:val="auto"/>
          <w:sz w:val="28"/>
          <w:szCs w:val="28"/>
        </w:rPr>
        <w:t>2.3</w:t>
      </w:r>
      <w:r w:rsidR="0023392E" w:rsidRPr="000C03D8">
        <w:rPr>
          <w:rFonts w:ascii="Times New Roman" w:hAnsi="Times New Roman" w:cs="Times New Roman"/>
          <w:b/>
          <w:color w:val="auto"/>
          <w:sz w:val="28"/>
          <w:szCs w:val="28"/>
        </w:rPr>
        <w:t xml:space="preserve"> Durchführung</w:t>
      </w:r>
      <w:bookmarkEnd w:id="33"/>
    </w:p>
    <w:p w14:paraId="66B24A7C" w14:textId="77777777" w:rsidR="004A551C" w:rsidRPr="000C03D8" w:rsidRDefault="00F96CB9"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Bevor die Operation</w:t>
      </w:r>
      <w:r w:rsidR="00CD7FA9" w:rsidRPr="000C03D8">
        <w:rPr>
          <w:rFonts w:ascii="Times New Roman" w:hAnsi="Times New Roman" w:cs="Times New Roman"/>
          <w:sz w:val="24"/>
          <w:szCs w:val="24"/>
        </w:rPr>
        <w:t xml:space="preserve"> zur Implantation der Elektroden</w:t>
      </w:r>
      <w:r w:rsidRPr="000C03D8">
        <w:rPr>
          <w:rFonts w:ascii="Times New Roman" w:hAnsi="Times New Roman" w:cs="Times New Roman"/>
          <w:sz w:val="24"/>
          <w:szCs w:val="24"/>
        </w:rPr>
        <w:t xml:space="preserve"> stattfindet, wird durch ein MRT des Gehirns die Position des STK bestimmt, um festzulegen, an welcher Stelle die Elektrode eingesetzt werden soll. Da die STK selbst im MRT oft nicht ausreichend erkennbar sind, muss die</w:t>
      </w:r>
      <w:r w:rsidR="00FA0E4A" w:rsidRPr="000C03D8">
        <w:rPr>
          <w:rFonts w:ascii="Times New Roman" w:hAnsi="Times New Roman" w:cs="Times New Roman"/>
          <w:sz w:val="24"/>
          <w:szCs w:val="24"/>
        </w:rPr>
        <w:t xml:space="preserve"> Position </w:t>
      </w:r>
      <w:r w:rsidR="00B70F69">
        <w:rPr>
          <w:rFonts w:ascii="Times New Roman" w:hAnsi="Times New Roman" w:cs="Times New Roman"/>
          <w:sz w:val="24"/>
          <w:szCs w:val="24"/>
        </w:rPr>
        <w:t xml:space="preserve">oft </w:t>
      </w:r>
      <w:r w:rsidR="00FA0E4A" w:rsidRPr="000C03D8">
        <w:rPr>
          <w:rFonts w:ascii="Times New Roman" w:hAnsi="Times New Roman" w:cs="Times New Roman"/>
          <w:sz w:val="24"/>
          <w:szCs w:val="24"/>
        </w:rPr>
        <w:t>durch die umliegenden Strukturen geschätzt werden</w:t>
      </w:r>
      <w:r w:rsidR="00787280">
        <w:rPr>
          <w:rFonts w:ascii="Times New Roman" w:hAnsi="Times New Roman" w:cs="Times New Roman"/>
          <w:sz w:val="24"/>
          <w:szCs w:val="24"/>
        </w:rPr>
        <w:t xml:space="preserve"> </w:t>
      </w:r>
      <w:r w:rsidR="00B70F69">
        <w:rPr>
          <w:rFonts w:ascii="Times New Roman" w:hAnsi="Times New Roman" w:cs="Times New Roman"/>
          <w:sz w:val="24"/>
          <w:szCs w:val="24"/>
        </w:rPr>
        <w:fldChar w:fldCharType="begin"/>
      </w:r>
      <w:r w:rsidR="00B70F69">
        <w:rPr>
          <w:rFonts w:ascii="Times New Roman" w:hAnsi="Times New Roman" w:cs="Times New Roman"/>
          <w:sz w:val="24"/>
          <w:szCs w:val="24"/>
        </w:rPr>
        <w:instrText xml:space="preserve"> ADDIN ZOTERO_ITEM CSL_CITATION {"citationID":"1YXyzc0s","properties":{"formattedCitation":"(Verhagen et al., 2016)","plainCitation":"(Verhagen et al., 2016)","noteIndex":0},"citationItems":[{"id":151,"uris":["http://zotero.org/users/local/AhaM3qLx/items/R4YXFDAN"],"itemData":{"id":151,"type":"article-journal","abstract":"Objective. The correspondence between the anatomical STN and the STN observed in T2-weighted MRI images used for deep brain stimulation (DBS) targeting remains unclear. Using a new method, we compared the STN borders seen on MRI images with those estimated by intraoperative microelectrode recordings (MER). Approach. We developed a method to automatically generate a detailed estimation of STN shape and the location of its borders, based on multiple-channel MER measurements. In 33 STNs of 19 Parkinson patients, we quantitatively compared the dorsal and lateral borders of this MER-based STN model with the STN borders visualized by 1.5 T (n</w:instrText>
      </w:r>
      <w:r w:rsidR="00B70F69">
        <w:rPr>
          <w:rFonts w:ascii="Times New Roman" w:hAnsi="Times New Roman" w:cs="Times New Roman"/>
          <w:sz w:val="24"/>
          <w:szCs w:val="24"/>
        </w:rPr>
        <w:instrText>=</w:instrText>
      </w:r>
      <w:r w:rsidR="00B70F69">
        <w:rPr>
          <w:rFonts w:ascii="Times New Roman" w:hAnsi="Times New Roman" w:cs="Times New Roman"/>
          <w:sz w:val="24"/>
          <w:szCs w:val="24"/>
        </w:rPr>
        <w:instrText>14), 3.0 T (n</w:instrText>
      </w:r>
      <w:r w:rsidR="00B70F69">
        <w:rPr>
          <w:rFonts w:ascii="Times New Roman" w:hAnsi="Times New Roman" w:cs="Times New Roman"/>
          <w:sz w:val="24"/>
          <w:szCs w:val="24"/>
        </w:rPr>
        <w:instrText>=</w:instrText>
      </w:r>
      <w:r w:rsidR="00B70F69">
        <w:rPr>
          <w:rFonts w:ascii="Times New Roman" w:hAnsi="Times New Roman" w:cs="Times New Roman"/>
          <w:sz w:val="24"/>
          <w:szCs w:val="24"/>
        </w:rPr>
        <w:instrText>10) and 7.0 T (n</w:instrText>
      </w:r>
      <w:r w:rsidR="00B70F69">
        <w:rPr>
          <w:rFonts w:ascii="Times New Roman" w:hAnsi="Times New Roman" w:cs="Times New Roman"/>
          <w:sz w:val="24"/>
          <w:szCs w:val="24"/>
        </w:rPr>
        <w:instrText>=</w:instrText>
      </w:r>
      <w:r w:rsidR="00B70F69">
        <w:rPr>
          <w:rFonts w:ascii="Times New Roman" w:hAnsi="Times New Roman" w:cs="Times New Roman"/>
          <w:sz w:val="24"/>
          <w:szCs w:val="24"/>
        </w:rPr>
        <w:instrText xml:space="preserve">9) T2-weighted MRI. Main results. The dorsal border was identiﬁed more dorsally on coronal T2 MRI than by the MER-based STN model, with a signiﬁcant difference in the 3.0 T (range 0.97–1.19 mm) and 7.0 T (range 1.23–1.25 mm) groups. The lateral border was signiﬁcantly more medial on 1.5 T (mean: 1.97 mm) and 3.0 T (mean: 2.49 mm) MRI than in the MER-based STN; a difference that was not found in the 7.0 T group. Signiﬁcance. The STN extends further in the dorsal direction on coronal T2 MRI images than is measured by MER. Increasing MRI ﬁeld strength to 3.0 T or 7.0 T yields similar discrepancies between MER and MRI at the dorsal STN border. In contrast, increasing MRI ﬁeld strength to 7.0 T may be useful for identiﬁcation of the lateral STN border and thereby improve DBS targeting.","container-title":"Journal of Neural Engineering","DOI":"10.1088/1741-2560/13/6/066009","ISSN":"1741-2560, 1741-2552","issue":"6","journalAbbreviation":"J. Neural Eng.","language":"en","page":"066009","source":"DOI.org (Crossref)","title":"Comparative study of microelectrode recording-based STN location and MRI-based STN location in low to ultra-high field (7.0 T) T2-weighted MRI images","volume":"13","author":[{"family":"Verhagen","given":"Rens"},{"family":"Schuurman","given":"P Richard"},{"family":"Munckhof","given":"Pepijn","non-dropping-particle":"van den"},{"family":"Contarino","given":"M Fiorella"},{"family":"Bie","given":"Rob M A","non-dropping-particle":"de"},{"family":"Bour","given":"Lo J"}],"issued":{"date-parts":[["2016",12,1]]}}}],"schema":"https://github.com/citation-style-language/schema/raw/master/csl-citation.json"} </w:instrText>
      </w:r>
      <w:r w:rsidR="00B70F69">
        <w:rPr>
          <w:rFonts w:ascii="Times New Roman" w:hAnsi="Times New Roman" w:cs="Times New Roman"/>
          <w:sz w:val="24"/>
          <w:szCs w:val="24"/>
        </w:rPr>
        <w:fldChar w:fldCharType="separate"/>
      </w:r>
      <w:r w:rsidR="00B70F69" w:rsidRPr="00B70F69">
        <w:rPr>
          <w:rFonts w:ascii="Times New Roman" w:hAnsi="Times New Roman" w:cs="Times New Roman"/>
          <w:sz w:val="24"/>
        </w:rPr>
        <w:t>(Verhagen et al., 2016)</w:t>
      </w:r>
      <w:r w:rsidR="00B70F69">
        <w:rPr>
          <w:rFonts w:ascii="Times New Roman" w:hAnsi="Times New Roman" w:cs="Times New Roman"/>
          <w:sz w:val="24"/>
          <w:szCs w:val="24"/>
        </w:rPr>
        <w:fldChar w:fldCharType="end"/>
      </w:r>
      <w:r w:rsidR="00FA0E4A" w:rsidRPr="000C03D8">
        <w:rPr>
          <w:rFonts w:ascii="Times New Roman" w:hAnsi="Times New Roman" w:cs="Times New Roman"/>
          <w:sz w:val="24"/>
          <w:szCs w:val="24"/>
        </w:rPr>
        <w:t xml:space="preserve">. </w:t>
      </w:r>
      <w:r w:rsidR="00842EDA" w:rsidRPr="000C03D8">
        <w:rPr>
          <w:rFonts w:ascii="Times New Roman" w:hAnsi="Times New Roman" w:cs="Times New Roman"/>
          <w:sz w:val="24"/>
          <w:szCs w:val="24"/>
        </w:rPr>
        <w:t>Für die Durchführung der Operation wurde als physiologisches Navigationssys</w:t>
      </w:r>
      <w:r w:rsidR="003C26E7" w:rsidRPr="000C03D8">
        <w:rPr>
          <w:rFonts w:ascii="Times New Roman" w:hAnsi="Times New Roman" w:cs="Times New Roman"/>
          <w:sz w:val="24"/>
          <w:szCs w:val="24"/>
        </w:rPr>
        <w:t xml:space="preserve">tem zur Neurochirurgie das </w:t>
      </w:r>
      <w:proofErr w:type="spellStart"/>
      <w:r w:rsidR="003C26E7" w:rsidRPr="000C03D8">
        <w:rPr>
          <w:rFonts w:ascii="Times New Roman" w:hAnsi="Times New Roman" w:cs="Times New Roman"/>
          <w:sz w:val="24"/>
          <w:szCs w:val="24"/>
        </w:rPr>
        <w:t>Neuro</w:t>
      </w:r>
      <w:proofErr w:type="spellEnd"/>
      <w:r w:rsidR="003C26E7" w:rsidRPr="000C03D8">
        <w:rPr>
          <w:rFonts w:ascii="Times New Roman" w:hAnsi="Times New Roman" w:cs="Times New Roman"/>
          <w:sz w:val="24"/>
          <w:szCs w:val="24"/>
        </w:rPr>
        <w:t xml:space="preserve"> Omega System</w:t>
      </w:r>
      <w:r w:rsidR="00842EDA" w:rsidRPr="000C03D8">
        <w:rPr>
          <w:rFonts w:ascii="Times New Roman" w:hAnsi="Times New Roman" w:cs="Times New Roman"/>
          <w:sz w:val="24"/>
          <w:szCs w:val="24"/>
        </w:rPr>
        <w:t xml:space="preserve"> von A</w:t>
      </w:r>
      <w:r w:rsidR="005A5DA1">
        <w:rPr>
          <w:rFonts w:ascii="Times New Roman" w:hAnsi="Times New Roman" w:cs="Times New Roman"/>
          <w:sz w:val="24"/>
          <w:szCs w:val="24"/>
        </w:rPr>
        <w:t>lpha Omega Engine</w:t>
      </w:r>
      <w:r w:rsidR="00842EDA" w:rsidRPr="000C03D8">
        <w:rPr>
          <w:rFonts w:ascii="Times New Roman" w:hAnsi="Times New Roman" w:cs="Times New Roman"/>
          <w:sz w:val="24"/>
          <w:szCs w:val="24"/>
        </w:rPr>
        <w:t>ering LTD.</w:t>
      </w:r>
      <w:r w:rsidR="003C26E7" w:rsidRPr="000C03D8">
        <w:rPr>
          <w:rFonts w:ascii="Times New Roman" w:hAnsi="Times New Roman" w:cs="Times New Roman"/>
          <w:sz w:val="24"/>
          <w:szCs w:val="24"/>
        </w:rPr>
        <w:t xml:space="preserve"> </w:t>
      </w:r>
      <w:r w:rsidR="00842EDA" w:rsidRPr="000C03D8">
        <w:rPr>
          <w:rFonts w:ascii="Times New Roman" w:hAnsi="Times New Roman" w:cs="Times New Roman"/>
          <w:sz w:val="24"/>
          <w:szCs w:val="24"/>
        </w:rPr>
        <w:t xml:space="preserve">verwendet. </w:t>
      </w:r>
      <w:r w:rsidR="003C26E7" w:rsidRPr="000C03D8">
        <w:rPr>
          <w:rFonts w:ascii="Times New Roman" w:hAnsi="Times New Roman" w:cs="Times New Roman"/>
          <w:sz w:val="24"/>
          <w:szCs w:val="24"/>
        </w:rPr>
        <w:t xml:space="preserve">Es handelt sich dabei um ein Gerät mit dem intraoperativ </w:t>
      </w:r>
      <w:r w:rsidR="00BF1CB7" w:rsidRPr="000C03D8">
        <w:rPr>
          <w:rFonts w:ascii="Times New Roman" w:hAnsi="Times New Roman" w:cs="Times New Roman"/>
          <w:sz w:val="24"/>
          <w:szCs w:val="24"/>
        </w:rPr>
        <w:t xml:space="preserve">neurophysiologische Aufzeichnungen und Stimulationen durchgeführt werden können. </w:t>
      </w:r>
      <w:r w:rsidR="000E3A63" w:rsidRPr="000C03D8">
        <w:rPr>
          <w:rFonts w:ascii="Times New Roman" w:hAnsi="Times New Roman" w:cs="Times New Roman"/>
          <w:sz w:val="24"/>
          <w:szCs w:val="24"/>
        </w:rPr>
        <w:t>Z</w:t>
      </w:r>
      <w:r w:rsidR="003F70B6" w:rsidRPr="000C03D8">
        <w:rPr>
          <w:rFonts w:ascii="Times New Roman" w:hAnsi="Times New Roman" w:cs="Times New Roman"/>
          <w:sz w:val="24"/>
          <w:szCs w:val="24"/>
        </w:rPr>
        <w:t>ur Durchführung der Operation wu</w:t>
      </w:r>
      <w:r w:rsidR="000E3A63" w:rsidRPr="000C03D8">
        <w:rPr>
          <w:rFonts w:ascii="Times New Roman" w:hAnsi="Times New Roman" w:cs="Times New Roman"/>
          <w:sz w:val="24"/>
          <w:szCs w:val="24"/>
        </w:rPr>
        <w:t>rd</w:t>
      </w:r>
      <w:r w:rsidR="003F70B6" w:rsidRPr="000C03D8">
        <w:rPr>
          <w:rFonts w:ascii="Times New Roman" w:hAnsi="Times New Roman" w:cs="Times New Roman"/>
          <w:sz w:val="24"/>
          <w:szCs w:val="24"/>
        </w:rPr>
        <w:t>e</w:t>
      </w:r>
      <w:r w:rsidR="00FA0E4A" w:rsidRPr="000C03D8">
        <w:rPr>
          <w:rFonts w:ascii="Times New Roman" w:hAnsi="Times New Roman" w:cs="Times New Roman"/>
          <w:sz w:val="24"/>
          <w:szCs w:val="24"/>
        </w:rPr>
        <w:t xml:space="preserve"> an der</w:t>
      </w:r>
      <w:r w:rsidR="000E3A63" w:rsidRPr="000C03D8">
        <w:rPr>
          <w:rFonts w:ascii="Times New Roman" w:hAnsi="Times New Roman" w:cs="Times New Roman"/>
          <w:sz w:val="24"/>
          <w:szCs w:val="24"/>
        </w:rPr>
        <w:t xml:space="preserve"> vorher bestimmten Stelle durch eine Bohrung di</w:t>
      </w:r>
      <w:r w:rsidR="003F70B6" w:rsidRPr="000C03D8">
        <w:rPr>
          <w:rFonts w:ascii="Times New Roman" w:hAnsi="Times New Roman" w:cs="Times New Roman"/>
          <w:sz w:val="24"/>
          <w:szCs w:val="24"/>
        </w:rPr>
        <w:t>e Schädeldecke geöffnet. Dort wu</w:t>
      </w:r>
      <w:r w:rsidR="000E3A63" w:rsidRPr="000C03D8">
        <w:rPr>
          <w:rFonts w:ascii="Times New Roman" w:hAnsi="Times New Roman" w:cs="Times New Roman"/>
          <w:sz w:val="24"/>
          <w:szCs w:val="24"/>
        </w:rPr>
        <w:t>rd</w:t>
      </w:r>
      <w:r w:rsidR="003F70B6" w:rsidRPr="000C03D8">
        <w:rPr>
          <w:rFonts w:ascii="Times New Roman" w:hAnsi="Times New Roman" w:cs="Times New Roman"/>
          <w:sz w:val="24"/>
          <w:szCs w:val="24"/>
        </w:rPr>
        <w:t>e</w:t>
      </w:r>
      <w:r w:rsidR="000E3A63" w:rsidRPr="000C03D8">
        <w:rPr>
          <w:rFonts w:ascii="Times New Roman" w:hAnsi="Times New Roman" w:cs="Times New Roman"/>
          <w:sz w:val="24"/>
          <w:szCs w:val="24"/>
        </w:rPr>
        <w:t xml:space="preserve"> zunächst </w:t>
      </w:r>
      <w:r w:rsidR="000E3A63" w:rsidRPr="000C03D8">
        <w:rPr>
          <w:rFonts w:ascii="Times New Roman" w:hAnsi="Times New Roman" w:cs="Times New Roman"/>
          <w:sz w:val="24"/>
          <w:szCs w:val="24"/>
        </w:rPr>
        <w:lastRenderedPageBreak/>
        <w:t xml:space="preserve">erstmal eine Testelektrode eingeführt, um die Nebenwirkungen der THS durch das Anpassen der Position und der Stromstärke zu minimieren. </w:t>
      </w:r>
      <w:r w:rsidR="0092094A" w:rsidRPr="000C03D8">
        <w:rPr>
          <w:rFonts w:ascii="Times New Roman" w:hAnsi="Times New Roman" w:cs="Times New Roman"/>
          <w:sz w:val="24"/>
          <w:szCs w:val="24"/>
        </w:rPr>
        <w:t xml:space="preserve"> </w:t>
      </w:r>
      <w:r w:rsidR="003F70B6" w:rsidRPr="000C03D8">
        <w:rPr>
          <w:rFonts w:ascii="Times New Roman" w:hAnsi="Times New Roman" w:cs="Times New Roman"/>
          <w:sz w:val="24"/>
          <w:szCs w:val="24"/>
        </w:rPr>
        <w:t>Dafür wurden die Patient*innen geweckt, damit sie Fragen beantworten konnten. Ihre Antworten konnten Hinweise auf Sprach- oder Denkstörungen geben, die durch die THS neu entstanden sind.</w:t>
      </w:r>
      <w:r w:rsidR="005A5DA1">
        <w:rPr>
          <w:rFonts w:ascii="Times New Roman" w:hAnsi="Times New Roman" w:cs="Times New Roman"/>
          <w:sz w:val="24"/>
          <w:szCs w:val="24"/>
        </w:rPr>
        <w:t xml:space="preserve"> Sollte</w:t>
      </w:r>
      <w:r w:rsidR="00C62577" w:rsidRPr="000C03D8">
        <w:rPr>
          <w:rFonts w:ascii="Times New Roman" w:hAnsi="Times New Roman" w:cs="Times New Roman"/>
          <w:sz w:val="24"/>
          <w:szCs w:val="24"/>
        </w:rPr>
        <w:t xml:space="preserve"> die im Voraus berechnete Stelle für die Platzierung der Elektrode </w:t>
      </w:r>
      <w:r w:rsidR="00D60E01" w:rsidRPr="000C03D8">
        <w:rPr>
          <w:rFonts w:ascii="Times New Roman" w:hAnsi="Times New Roman" w:cs="Times New Roman"/>
          <w:sz w:val="24"/>
          <w:szCs w:val="24"/>
        </w:rPr>
        <w:t>meistens</w:t>
      </w:r>
      <w:r w:rsidR="005A5DA1">
        <w:rPr>
          <w:rFonts w:ascii="Times New Roman" w:hAnsi="Times New Roman" w:cs="Times New Roman"/>
          <w:sz w:val="24"/>
          <w:szCs w:val="24"/>
        </w:rPr>
        <w:t xml:space="preserve"> bereits ausreichend genau sein</w:t>
      </w:r>
      <w:r w:rsidR="00D60E01" w:rsidRPr="000C03D8">
        <w:rPr>
          <w:rFonts w:ascii="Times New Roman" w:hAnsi="Times New Roman" w:cs="Times New Roman"/>
          <w:sz w:val="24"/>
          <w:szCs w:val="24"/>
        </w:rPr>
        <w:t>, wurde die Elektrode in der Regel</w:t>
      </w:r>
      <w:r w:rsidR="00C62577" w:rsidRPr="000C03D8">
        <w:rPr>
          <w:rFonts w:ascii="Times New Roman" w:hAnsi="Times New Roman" w:cs="Times New Roman"/>
          <w:sz w:val="24"/>
          <w:szCs w:val="24"/>
        </w:rPr>
        <w:t xml:space="preserve"> nur in das zentrale Trajekt eingeführt. Falls dieses Trajekt doch nicht zu dem gewünschten Ergebnis führte, wurden in wenigen Fällen andere Trajekte ausprobiert, um die unerwünschten Nebenwirkungen der THS besser zu umgehen und die Verbesserung der Symptomatik zu maximieren.</w:t>
      </w:r>
      <w:r w:rsidR="00D21565" w:rsidRPr="000C03D8">
        <w:rPr>
          <w:rFonts w:ascii="Times New Roman" w:hAnsi="Times New Roman" w:cs="Times New Roman"/>
          <w:sz w:val="24"/>
          <w:szCs w:val="24"/>
        </w:rPr>
        <w:t xml:space="preserve"> Es können</w:t>
      </w:r>
      <w:r w:rsidR="00396A46" w:rsidRPr="000C03D8">
        <w:rPr>
          <w:rFonts w:ascii="Times New Roman" w:hAnsi="Times New Roman" w:cs="Times New Roman"/>
          <w:sz w:val="24"/>
          <w:szCs w:val="24"/>
        </w:rPr>
        <w:t xml:space="preserve"> daher die Aufzeichnungen von eins bis fünf Kanälen</w:t>
      </w:r>
      <w:r w:rsidR="007F6159" w:rsidRPr="000C03D8">
        <w:rPr>
          <w:rFonts w:ascii="Times New Roman" w:hAnsi="Times New Roman" w:cs="Times New Roman"/>
          <w:sz w:val="24"/>
          <w:szCs w:val="24"/>
        </w:rPr>
        <w:t xml:space="preserve"> </w:t>
      </w:r>
      <w:r w:rsidR="00D60E01" w:rsidRPr="000C03D8">
        <w:rPr>
          <w:rFonts w:ascii="Times New Roman" w:hAnsi="Times New Roman" w:cs="Times New Roman"/>
          <w:sz w:val="24"/>
          <w:szCs w:val="24"/>
        </w:rPr>
        <w:t>enthalten sein, wobei dies lediglich</w:t>
      </w:r>
      <w:r w:rsidR="00D21565" w:rsidRPr="000C03D8">
        <w:rPr>
          <w:rFonts w:ascii="Times New Roman" w:hAnsi="Times New Roman" w:cs="Times New Roman"/>
          <w:sz w:val="24"/>
          <w:szCs w:val="24"/>
        </w:rPr>
        <w:t xml:space="preserve"> die Verwendung eines weiteren</w:t>
      </w:r>
      <w:r w:rsidR="00396A46" w:rsidRPr="000C03D8">
        <w:rPr>
          <w:rFonts w:ascii="Times New Roman" w:hAnsi="Times New Roman" w:cs="Times New Roman"/>
          <w:sz w:val="24"/>
          <w:szCs w:val="24"/>
        </w:rPr>
        <w:t xml:space="preserve"> Trajekts bedeutete. </w:t>
      </w:r>
      <w:r w:rsidR="007F6159" w:rsidRPr="000C03D8">
        <w:rPr>
          <w:rFonts w:ascii="Times New Roman" w:hAnsi="Times New Roman" w:cs="Times New Roman"/>
          <w:sz w:val="24"/>
          <w:szCs w:val="24"/>
        </w:rPr>
        <w:t>Sobald die Position</w:t>
      </w:r>
      <w:r w:rsidR="005F0D0D" w:rsidRPr="000C03D8">
        <w:rPr>
          <w:rFonts w:ascii="Times New Roman" w:hAnsi="Times New Roman" w:cs="Times New Roman"/>
          <w:sz w:val="24"/>
          <w:szCs w:val="24"/>
        </w:rPr>
        <w:t xml:space="preserve"> der Elektrode ausgewählt wurde, die das</w:t>
      </w:r>
      <w:r w:rsidR="007F6159" w:rsidRPr="000C03D8">
        <w:rPr>
          <w:rFonts w:ascii="Times New Roman" w:hAnsi="Times New Roman" w:cs="Times New Roman"/>
          <w:sz w:val="24"/>
          <w:szCs w:val="24"/>
        </w:rPr>
        <w:t xml:space="preserve"> </w:t>
      </w:r>
      <w:r w:rsidR="005F0D0D" w:rsidRPr="000C03D8">
        <w:rPr>
          <w:rFonts w:ascii="Times New Roman" w:hAnsi="Times New Roman" w:cs="Times New Roman"/>
          <w:sz w:val="24"/>
          <w:szCs w:val="24"/>
        </w:rPr>
        <w:t>beste Ergebnis aufwies</w:t>
      </w:r>
      <w:r w:rsidR="007F6159" w:rsidRPr="000C03D8">
        <w:rPr>
          <w:rFonts w:ascii="Times New Roman" w:hAnsi="Times New Roman" w:cs="Times New Roman"/>
          <w:sz w:val="24"/>
          <w:szCs w:val="24"/>
        </w:rPr>
        <w:t xml:space="preserve">, konnte anschließend die endgültige Elektrode eingeführt und die Operationsstelle verschlossen werden. Da bilateral stimuliert wird, wurde dieses Vorgehen sowohl für die linke, als auch für die rechte Hemisphäre durchgeführt. Abschließend wurde ein CT durchgeführt, um eventuelle Blutungen oder andere Gefahren zu überprüfen. </w:t>
      </w:r>
    </w:p>
    <w:p w14:paraId="60E05947" w14:textId="77777777" w:rsidR="0023392E" w:rsidRPr="000C03D8" w:rsidRDefault="00857609" w:rsidP="00337758">
      <w:pPr>
        <w:pStyle w:val="Heading2"/>
        <w:spacing w:line="480" w:lineRule="auto"/>
        <w:jc w:val="both"/>
        <w:rPr>
          <w:rFonts w:ascii="Times New Roman" w:hAnsi="Times New Roman" w:cs="Times New Roman"/>
          <w:b/>
          <w:color w:val="auto"/>
          <w:sz w:val="28"/>
          <w:szCs w:val="28"/>
        </w:rPr>
      </w:pPr>
      <w:bookmarkStart w:id="34" w:name="_Toc102231163"/>
      <w:r w:rsidRPr="000C03D8">
        <w:rPr>
          <w:rFonts w:ascii="Times New Roman" w:hAnsi="Times New Roman" w:cs="Times New Roman"/>
          <w:b/>
          <w:color w:val="auto"/>
          <w:sz w:val="28"/>
          <w:szCs w:val="28"/>
        </w:rPr>
        <w:t>2.4</w:t>
      </w:r>
      <w:r w:rsidR="00C62D1C" w:rsidRPr="000C03D8">
        <w:rPr>
          <w:rFonts w:ascii="Times New Roman" w:hAnsi="Times New Roman" w:cs="Times New Roman"/>
          <w:b/>
          <w:color w:val="auto"/>
          <w:sz w:val="28"/>
          <w:szCs w:val="28"/>
        </w:rPr>
        <w:t xml:space="preserve"> Vorverarbeitung</w:t>
      </w:r>
      <w:r w:rsidR="00D37F49" w:rsidRPr="000C03D8">
        <w:rPr>
          <w:rFonts w:ascii="Times New Roman" w:hAnsi="Times New Roman" w:cs="Times New Roman"/>
          <w:b/>
          <w:color w:val="auto"/>
          <w:sz w:val="28"/>
          <w:szCs w:val="28"/>
        </w:rPr>
        <w:t xml:space="preserve"> der Spike- und LFP-</w:t>
      </w:r>
      <w:r w:rsidR="0023392E" w:rsidRPr="000C03D8">
        <w:rPr>
          <w:rFonts w:ascii="Times New Roman" w:hAnsi="Times New Roman" w:cs="Times New Roman"/>
          <w:b/>
          <w:color w:val="auto"/>
          <w:sz w:val="28"/>
          <w:szCs w:val="28"/>
        </w:rPr>
        <w:t>Daten</w:t>
      </w:r>
      <w:bookmarkEnd w:id="34"/>
    </w:p>
    <w:p w14:paraId="19CDD7A8" w14:textId="77777777" w:rsidR="002128B3" w:rsidRPr="000C03D8" w:rsidRDefault="00857609" w:rsidP="00337758">
      <w:pPr>
        <w:pStyle w:val="Heading3"/>
        <w:spacing w:line="480" w:lineRule="auto"/>
        <w:jc w:val="both"/>
        <w:rPr>
          <w:rFonts w:ascii="Times New Roman" w:hAnsi="Times New Roman" w:cs="Times New Roman"/>
          <w:b/>
          <w:i/>
          <w:color w:val="auto"/>
        </w:rPr>
      </w:pPr>
      <w:bookmarkStart w:id="35" w:name="_Toc102231164"/>
      <w:r w:rsidRPr="000C03D8">
        <w:rPr>
          <w:rFonts w:ascii="Times New Roman" w:hAnsi="Times New Roman" w:cs="Times New Roman"/>
          <w:b/>
          <w:i/>
          <w:color w:val="auto"/>
        </w:rPr>
        <w:t>2.4</w:t>
      </w:r>
      <w:r w:rsidR="002128B3" w:rsidRPr="000C03D8">
        <w:rPr>
          <w:rFonts w:ascii="Times New Roman" w:hAnsi="Times New Roman" w:cs="Times New Roman"/>
          <w:b/>
          <w:i/>
          <w:color w:val="auto"/>
        </w:rPr>
        <w:t>.1 Einlesen der Daten</w:t>
      </w:r>
      <w:bookmarkEnd w:id="35"/>
    </w:p>
    <w:p w14:paraId="08D6F9DD" w14:textId="77777777" w:rsidR="002128B3" w:rsidRPr="000C03D8" w:rsidRDefault="00610D3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Die Datensätze wu</w:t>
      </w:r>
      <w:r w:rsidR="0023392E" w:rsidRPr="000C03D8">
        <w:rPr>
          <w:rFonts w:ascii="Times New Roman" w:hAnsi="Times New Roman" w:cs="Times New Roman"/>
          <w:sz w:val="24"/>
          <w:szCs w:val="24"/>
        </w:rPr>
        <w:t>rde</w:t>
      </w:r>
      <w:r w:rsidRPr="000C03D8">
        <w:rPr>
          <w:rFonts w:ascii="Times New Roman" w:hAnsi="Times New Roman" w:cs="Times New Roman"/>
          <w:sz w:val="24"/>
          <w:szCs w:val="24"/>
        </w:rPr>
        <w:t>n</w:t>
      </w:r>
      <w:r w:rsidR="0023392E" w:rsidRPr="000C03D8">
        <w:rPr>
          <w:rFonts w:ascii="Times New Roman" w:hAnsi="Times New Roman" w:cs="Times New Roman"/>
          <w:sz w:val="24"/>
          <w:szCs w:val="24"/>
        </w:rPr>
        <w:t xml:space="preserve"> mit Hilfe von</w:t>
      </w:r>
      <w:r w:rsidR="00B47FD4" w:rsidRPr="000C03D8">
        <w:rPr>
          <w:rFonts w:ascii="Times New Roman" w:hAnsi="Times New Roman" w:cs="Times New Roman"/>
          <w:sz w:val="24"/>
          <w:szCs w:val="24"/>
        </w:rPr>
        <w:t xml:space="preserve"> </w:t>
      </w:r>
      <w:commentRangeStart w:id="36"/>
      <w:r w:rsidR="00B47FD4" w:rsidRPr="000C03D8">
        <w:rPr>
          <w:rFonts w:ascii="Times New Roman" w:hAnsi="Times New Roman" w:cs="Times New Roman"/>
          <w:sz w:val="24"/>
          <w:szCs w:val="24"/>
        </w:rPr>
        <w:t xml:space="preserve">selbsterstellten </w:t>
      </w:r>
      <w:commentRangeEnd w:id="36"/>
      <w:r w:rsidR="00BE13C1">
        <w:rPr>
          <w:rStyle w:val="CommentReference"/>
        </w:rPr>
        <w:commentReference w:id="36"/>
      </w:r>
      <w:r w:rsidR="00B47FD4" w:rsidRPr="000C03D8">
        <w:rPr>
          <w:rFonts w:ascii="Times New Roman" w:hAnsi="Times New Roman" w:cs="Times New Roman"/>
          <w:sz w:val="24"/>
          <w:szCs w:val="24"/>
        </w:rPr>
        <w:t>Skripten in</w:t>
      </w:r>
      <w:r w:rsidR="0023392E" w:rsidRPr="000C03D8">
        <w:rPr>
          <w:rFonts w:ascii="Times New Roman" w:hAnsi="Times New Roman" w:cs="Times New Roman"/>
          <w:sz w:val="24"/>
          <w:szCs w:val="24"/>
        </w:rPr>
        <w:t xml:space="preserve"> </w:t>
      </w:r>
      <w:proofErr w:type="spellStart"/>
      <w:r w:rsidR="0023392E" w:rsidRPr="000C03D8">
        <w:rPr>
          <w:rFonts w:ascii="Times New Roman" w:hAnsi="Times New Roman" w:cs="Times New Roman"/>
          <w:sz w:val="24"/>
          <w:szCs w:val="24"/>
        </w:rPr>
        <w:t>Matlab</w:t>
      </w:r>
      <w:proofErr w:type="spellEnd"/>
      <w:r w:rsidR="0023392E" w:rsidRPr="000C03D8">
        <w:rPr>
          <w:rFonts w:ascii="Times New Roman" w:hAnsi="Times New Roman" w:cs="Times New Roman"/>
          <w:sz w:val="24"/>
          <w:szCs w:val="24"/>
        </w:rPr>
        <w:t xml:space="preserve"> (R2020b, </w:t>
      </w:r>
      <w:proofErr w:type="spellStart"/>
      <w:r w:rsidR="0023392E" w:rsidRPr="000C03D8">
        <w:rPr>
          <w:rFonts w:ascii="Times New Roman" w:hAnsi="Times New Roman" w:cs="Times New Roman"/>
          <w:sz w:val="24"/>
          <w:szCs w:val="24"/>
        </w:rPr>
        <w:t>MathWorks</w:t>
      </w:r>
      <w:proofErr w:type="spellEnd"/>
      <w:r w:rsidR="0023392E" w:rsidRPr="000C03D8">
        <w:rPr>
          <w:rFonts w:ascii="Times New Roman" w:hAnsi="Times New Roman" w:cs="Times New Roman"/>
          <w:sz w:val="24"/>
          <w:szCs w:val="24"/>
        </w:rPr>
        <w:t xml:space="preserve"> Inc.)</w:t>
      </w:r>
      <w:r w:rsidRPr="000C03D8">
        <w:rPr>
          <w:rFonts w:ascii="Times New Roman" w:hAnsi="Times New Roman" w:cs="Times New Roman"/>
          <w:sz w:val="24"/>
          <w:szCs w:val="24"/>
        </w:rPr>
        <w:t xml:space="preserve"> eingelesen, verarbeitet und visualisiert. </w:t>
      </w:r>
      <w:r w:rsidR="00B43223" w:rsidRPr="000C03D8">
        <w:rPr>
          <w:rFonts w:ascii="Times New Roman" w:hAnsi="Times New Roman" w:cs="Times New Roman"/>
          <w:sz w:val="24"/>
          <w:szCs w:val="24"/>
        </w:rPr>
        <w:t xml:space="preserve">Um die Daten einzulesen und zu verarbeiten wurde die </w:t>
      </w:r>
      <w:proofErr w:type="spellStart"/>
      <w:r w:rsidR="00B43223" w:rsidRPr="000C03D8">
        <w:rPr>
          <w:rFonts w:ascii="Times New Roman" w:hAnsi="Times New Roman" w:cs="Times New Roman"/>
          <w:sz w:val="24"/>
          <w:szCs w:val="24"/>
        </w:rPr>
        <w:t>Matlab</w:t>
      </w:r>
      <w:proofErr w:type="spellEnd"/>
      <w:r w:rsidR="00B43223" w:rsidRPr="000C03D8">
        <w:rPr>
          <w:rFonts w:ascii="Times New Roman" w:hAnsi="Times New Roman" w:cs="Times New Roman"/>
          <w:sz w:val="24"/>
          <w:szCs w:val="24"/>
        </w:rPr>
        <w:t xml:space="preserve">-Toolbox </w:t>
      </w:r>
      <w:commentRangeStart w:id="37"/>
      <w:r w:rsidR="00B43223" w:rsidRPr="000C03D8">
        <w:rPr>
          <w:rFonts w:ascii="Times New Roman" w:hAnsi="Times New Roman" w:cs="Times New Roman"/>
          <w:sz w:val="24"/>
          <w:szCs w:val="24"/>
        </w:rPr>
        <w:t>F</w:t>
      </w:r>
      <w:r w:rsidR="00516698" w:rsidRPr="000C03D8">
        <w:rPr>
          <w:rFonts w:ascii="Times New Roman" w:hAnsi="Times New Roman" w:cs="Times New Roman"/>
          <w:sz w:val="24"/>
          <w:szCs w:val="24"/>
        </w:rPr>
        <w:t xml:space="preserve">ieldtrip </w:t>
      </w:r>
      <w:commentRangeEnd w:id="37"/>
      <w:r w:rsidR="00BE13C1">
        <w:rPr>
          <w:rStyle w:val="CommentReference"/>
        </w:rPr>
        <w:commentReference w:id="37"/>
      </w:r>
      <w:r w:rsidR="00516698" w:rsidRPr="000C03D8">
        <w:rPr>
          <w:rFonts w:ascii="Times New Roman" w:hAnsi="Times New Roman" w:cs="Times New Roman"/>
          <w:sz w:val="24"/>
          <w:szCs w:val="24"/>
        </w:rPr>
        <w:t xml:space="preserve">verwendet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{"citationID":"LiWGfAX1","properties":{"formattedCitation":"(Oostenveld et al., 2011)","plainCitation":"(Oostenveld et al., 2011)","noteIndex":0},"citationItems":[{"id":96,"uris":["http://zotero.org/users/local/AhaM3qLx/items/5T4EWQPI"],"itemData":{"id":96,"type":"article-journal","abstract":"This paper describes FieldTrip, an open source software package that we developed for the analysis of MEG, EEG, and other electrophysiological data. The software is implemented as a MATLAB toolbox and includes a complete set of consistent and user-friendly high-level functions that allow experimental neuroscientists to analyze experimental data. It includes algorithms for simple and advanced analysis, such as time-frequency analysis using multitapers, source reconstruction using dipoles, distributed sources and beamformers, connectivity analysis, and nonparametric statistical permutation tests at the channel and source level. The implementation as toolbox allows the user to perform elaborate and structured analyses of large data sets using the MATLAB command line and batch scripting. Furthermore, users and developers can easily extend the functionality and implement new algorithms. The modular design facilitates the reuse in other software packages.","container-title":"Computational Intelligence and Neuroscience","DOI":"10.1155/2011/156869","ISSN":"1687-5265, 1687-5273","journalAbbreviation":"Computational Intelligence and Neuroscience","language":"en","page":"1-9","source":"DOI.org (Crossref)","title":"FieldTrip: Open Source Software for Advanced Analysis of MEG, EEG, and Invasive Electrophysiological Data","title-short":"FieldTrip","volume":"2011","author":[{"family":"Oostenveld","given":"Robert"},{"family":"Fries","given":"Pascal"},{"family":"Maris","given":"Eric"},{"family":"Schoffelen","given":"Jan-Mathijs"}],"issued":{"date-parts":[["2011"]]}}}],"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w:t>
      </w:r>
      <w:proofErr w:type="spellStart"/>
      <w:r w:rsidR="00516698" w:rsidRPr="000C03D8">
        <w:rPr>
          <w:rFonts w:ascii="Times New Roman" w:hAnsi="Times New Roman" w:cs="Times New Roman"/>
          <w:sz w:val="24"/>
          <w:szCs w:val="24"/>
        </w:rPr>
        <w:t>Oostenveld</w:t>
      </w:r>
      <w:proofErr w:type="spellEnd"/>
      <w:r w:rsidR="00516698" w:rsidRPr="000C03D8">
        <w:rPr>
          <w:rFonts w:ascii="Times New Roman" w:hAnsi="Times New Roman" w:cs="Times New Roman"/>
          <w:sz w:val="24"/>
          <w:szCs w:val="24"/>
        </w:rPr>
        <w:t xml:space="preserve"> et al., 2011)</w:t>
      </w:r>
      <w:r w:rsidR="00516698" w:rsidRPr="000C03D8">
        <w:rPr>
          <w:rFonts w:ascii="Times New Roman" w:hAnsi="Times New Roman" w:cs="Times New Roman"/>
          <w:sz w:val="24"/>
          <w:szCs w:val="24"/>
        </w:rPr>
        <w:fldChar w:fldCharType="end"/>
      </w:r>
      <w:r w:rsidR="00B43223" w:rsidRPr="000C03D8">
        <w:rPr>
          <w:rFonts w:ascii="Times New Roman" w:hAnsi="Times New Roman" w:cs="Times New Roman"/>
          <w:sz w:val="24"/>
          <w:szCs w:val="24"/>
        </w:rPr>
        <w:t>.</w:t>
      </w:r>
      <w:r w:rsidR="00821B87" w:rsidRPr="000C03D8">
        <w:rPr>
          <w:rFonts w:ascii="Times New Roman" w:hAnsi="Times New Roman" w:cs="Times New Roman"/>
          <w:sz w:val="24"/>
          <w:szCs w:val="24"/>
        </w:rPr>
        <w:t xml:space="preserve"> Zu Beginn wu</w:t>
      </w:r>
      <w:r w:rsidR="008813BD" w:rsidRPr="000C03D8">
        <w:rPr>
          <w:rFonts w:ascii="Times New Roman" w:hAnsi="Times New Roman" w:cs="Times New Roman"/>
          <w:sz w:val="24"/>
          <w:szCs w:val="24"/>
        </w:rPr>
        <w:t xml:space="preserve">rden die jeweiligen Informationen über die </w:t>
      </w:r>
      <w:r w:rsidR="00CD7FA9" w:rsidRPr="000C03D8">
        <w:rPr>
          <w:rFonts w:ascii="Times New Roman" w:hAnsi="Times New Roman" w:cs="Times New Roman"/>
          <w:sz w:val="24"/>
          <w:szCs w:val="24"/>
        </w:rPr>
        <w:t xml:space="preserve">aktuelle </w:t>
      </w:r>
      <w:r w:rsidR="008813BD" w:rsidRPr="000C03D8">
        <w:rPr>
          <w:rFonts w:ascii="Times New Roman" w:hAnsi="Times New Roman" w:cs="Times New Roman"/>
          <w:sz w:val="24"/>
          <w:szCs w:val="24"/>
        </w:rPr>
        <w:t xml:space="preserve">Position der Elektrode </w:t>
      </w:r>
      <w:r w:rsidR="00D23BEA" w:rsidRPr="000C03D8">
        <w:rPr>
          <w:rFonts w:ascii="Times New Roman" w:hAnsi="Times New Roman" w:cs="Times New Roman"/>
          <w:sz w:val="24"/>
          <w:szCs w:val="24"/>
        </w:rPr>
        <w:t>für alle Momentaufnahmen</w:t>
      </w:r>
      <w:r w:rsidR="00563E03" w:rsidRPr="000C03D8">
        <w:rPr>
          <w:rFonts w:ascii="Times New Roman" w:hAnsi="Times New Roman" w:cs="Times New Roman"/>
          <w:sz w:val="24"/>
          <w:szCs w:val="24"/>
        </w:rPr>
        <w:t xml:space="preserve"> eines/einer Patient*in</w:t>
      </w:r>
      <w:r w:rsidR="008813BD" w:rsidRPr="000C03D8">
        <w:rPr>
          <w:rFonts w:ascii="Times New Roman" w:hAnsi="Times New Roman" w:cs="Times New Roman"/>
          <w:sz w:val="24"/>
          <w:szCs w:val="24"/>
        </w:rPr>
        <w:t xml:space="preserve"> abgespeichert (Tiefe, Seite, Trajekt).</w:t>
      </w:r>
      <w:r w:rsidR="00563E03" w:rsidRPr="000C03D8">
        <w:rPr>
          <w:rFonts w:ascii="Times New Roman" w:hAnsi="Times New Roman" w:cs="Times New Roman"/>
          <w:sz w:val="24"/>
          <w:szCs w:val="24"/>
        </w:rPr>
        <w:t xml:space="preserve"> Bei insgesamt 2665 Momentaufnahmen (</w:t>
      </w:r>
      <w:commentRangeStart w:id="38"/>
      <w:r w:rsidR="00563E03" w:rsidRPr="000C03D8">
        <w:rPr>
          <w:rFonts w:ascii="Times New Roman" w:hAnsi="Times New Roman" w:cs="Times New Roman"/>
          <w:i/>
          <w:sz w:val="24"/>
          <w:szCs w:val="24"/>
        </w:rPr>
        <w:t>M</w:t>
      </w:r>
      <w:r w:rsidR="00563E03" w:rsidRPr="000C03D8">
        <w:rPr>
          <w:rFonts w:ascii="Times New Roman" w:hAnsi="Times New Roman" w:cs="Times New Roman"/>
          <w:sz w:val="24"/>
          <w:szCs w:val="24"/>
        </w:rPr>
        <w:t xml:space="preserve"> </w:t>
      </w:r>
      <w:commentRangeEnd w:id="38"/>
      <w:r w:rsidR="00BE13C1">
        <w:rPr>
          <w:rStyle w:val="CommentReference"/>
        </w:rPr>
        <w:commentReference w:id="38"/>
      </w:r>
      <w:r w:rsidR="00563E03" w:rsidRPr="000C03D8">
        <w:rPr>
          <w:rFonts w:ascii="Times New Roman" w:hAnsi="Times New Roman" w:cs="Times New Roman"/>
          <w:sz w:val="24"/>
          <w:szCs w:val="24"/>
        </w:rPr>
        <w:t xml:space="preserve">= 104.28, </w:t>
      </w:r>
      <w:r w:rsidR="00563E03" w:rsidRPr="000C03D8">
        <w:rPr>
          <w:rFonts w:ascii="Times New Roman" w:hAnsi="Times New Roman" w:cs="Times New Roman"/>
          <w:i/>
          <w:sz w:val="24"/>
          <w:szCs w:val="24"/>
        </w:rPr>
        <w:t>SD</w:t>
      </w:r>
      <w:r w:rsidR="00563E03" w:rsidRPr="000C03D8">
        <w:rPr>
          <w:rFonts w:ascii="Times New Roman" w:hAnsi="Times New Roman" w:cs="Times New Roman"/>
          <w:sz w:val="24"/>
          <w:szCs w:val="24"/>
        </w:rPr>
        <w:t xml:space="preserve"> = 27.01) über die 25 Patient*innen, gab es 3457 Kanäle, wobei bei 7 Patient*innen mehr als ein Kanal vorhanden war. Die höchste Anzahl an Kanälen </w:t>
      </w:r>
      <w:r w:rsidR="00563E03" w:rsidRPr="000C03D8">
        <w:rPr>
          <w:rFonts w:ascii="Times New Roman" w:hAnsi="Times New Roman" w:cs="Times New Roman"/>
          <w:sz w:val="24"/>
          <w:szCs w:val="24"/>
        </w:rPr>
        <w:lastRenderedPageBreak/>
        <w:t>war 3.</w:t>
      </w:r>
      <w:r w:rsidR="008813BD" w:rsidRPr="000C03D8">
        <w:rPr>
          <w:rFonts w:ascii="Times New Roman" w:hAnsi="Times New Roman" w:cs="Times New Roman"/>
          <w:sz w:val="24"/>
          <w:szCs w:val="24"/>
        </w:rPr>
        <w:t xml:space="preserve"> </w:t>
      </w:r>
      <w:r w:rsidR="00031E37" w:rsidRPr="000C03D8">
        <w:rPr>
          <w:rFonts w:ascii="Times New Roman" w:hAnsi="Times New Roman" w:cs="Times New Roman"/>
          <w:sz w:val="24"/>
          <w:szCs w:val="24"/>
        </w:rPr>
        <w:t xml:space="preserve">Dann wurde das </w:t>
      </w:r>
      <w:r w:rsidR="000A7B2C" w:rsidRPr="000C03D8">
        <w:rPr>
          <w:rFonts w:ascii="Times New Roman" w:hAnsi="Times New Roman" w:cs="Times New Roman"/>
          <w:sz w:val="24"/>
          <w:szCs w:val="24"/>
        </w:rPr>
        <w:t xml:space="preserve">elektrische Signal eingelesen, das für die Betrachtung der Spikes </w:t>
      </w:r>
      <w:r w:rsidR="00D34323" w:rsidRPr="000C03D8">
        <w:rPr>
          <w:rFonts w:ascii="Times New Roman" w:hAnsi="Times New Roman" w:cs="Times New Roman"/>
          <w:sz w:val="24"/>
          <w:szCs w:val="24"/>
        </w:rPr>
        <w:t xml:space="preserve">während der Operation </w:t>
      </w:r>
      <w:r w:rsidR="000A7B2C" w:rsidRPr="000C03D8">
        <w:rPr>
          <w:rFonts w:ascii="Times New Roman" w:hAnsi="Times New Roman" w:cs="Times New Roman"/>
          <w:sz w:val="24"/>
          <w:szCs w:val="24"/>
        </w:rPr>
        <w:t xml:space="preserve">gefiltert wurde. Dabei wurde die Standardeinstellung des </w:t>
      </w:r>
      <w:proofErr w:type="spellStart"/>
      <w:r w:rsidR="000A7B2C" w:rsidRPr="000C03D8">
        <w:rPr>
          <w:rFonts w:ascii="Times New Roman" w:hAnsi="Times New Roman" w:cs="Times New Roman"/>
          <w:sz w:val="24"/>
          <w:szCs w:val="24"/>
        </w:rPr>
        <w:t>Neuro</w:t>
      </w:r>
      <w:proofErr w:type="spellEnd"/>
      <w:r w:rsidR="000A7B2C" w:rsidRPr="000C03D8">
        <w:rPr>
          <w:rFonts w:ascii="Times New Roman" w:hAnsi="Times New Roman" w:cs="Times New Roman"/>
          <w:sz w:val="24"/>
          <w:szCs w:val="24"/>
        </w:rPr>
        <w:t xml:space="preserve"> Omega Systems für das Filtern von Spike-Aktivität verwend</w:t>
      </w:r>
      <w:r w:rsidR="00BE4CEF" w:rsidRPr="000C03D8">
        <w:rPr>
          <w:rFonts w:ascii="Times New Roman" w:hAnsi="Times New Roman" w:cs="Times New Roman"/>
          <w:sz w:val="24"/>
          <w:szCs w:val="24"/>
        </w:rPr>
        <w:t xml:space="preserve">et. Dieser Filter hat eine </w:t>
      </w:r>
      <w:proofErr w:type="spellStart"/>
      <w:r w:rsidR="00BE4CEF" w:rsidRPr="000C03D8">
        <w:rPr>
          <w:rFonts w:ascii="Times New Roman" w:hAnsi="Times New Roman" w:cs="Times New Roman"/>
          <w:sz w:val="24"/>
          <w:szCs w:val="24"/>
        </w:rPr>
        <w:t>highpass</w:t>
      </w:r>
      <w:proofErr w:type="spellEnd"/>
      <w:r w:rsidR="00BE4CEF" w:rsidRPr="000C03D8">
        <w:rPr>
          <w:rFonts w:ascii="Times New Roman" w:hAnsi="Times New Roman" w:cs="Times New Roman"/>
          <w:sz w:val="24"/>
          <w:szCs w:val="24"/>
        </w:rPr>
        <w:t xml:space="preserve"> Range</w:t>
      </w:r>
      <w:r w:rsidR="000A7B2C" w:rsidRPr="000C03D8">
        <w:rPr>
          <w:rFonts w:ascii="Times New Roman" w:hAnsi="Times New Roman" w:cs="Times New Roman"/>
          <w:sz w:val="24"/>
          <w:szCs w:val="24"/>
        </w:rPr>
        <w:t xml:space="preserve"> von</w:t>
      </w:r>
      <w:r w:rsidR="00821B87" w:rsidRPr="000C03D8">
        <w:rPr>
          <w:rFonts w:ascii="Times New Roman" w:hAnsi="Times New Roman" w:cs="Times New Roman"/>
          <w:sz w:val="24"/>
          <w:szCs w:val="24"/>
        </w:rPr>
        <w:t xml:space="preserve"> </w:t>
      </w:r>
      <w:r w:rsidR="00BE4CEF" w:rsidRPr="000C03D8">
        <w:rPr>
          <w:rFonts w:ascii="Times New Roman" w:hAnsi="Times New Roman" w:cs="Times New Roman"/>
          <w:sz w:val="24"/>
          <w:szCs w:val="24"/>
        </w:rPr>
        <w:t xml:space="preserve">0 – 600 Hz und eine </w:t>
      </w:r>
      <w:proofErr w:type="spellStart"/>
      <w:r w:rsidR="00BE4CEF" w:rsidRPr="000C03D8">
        <w:rPr>
          <w:rFonts w:ascii="Times New Roman" w:hAnsi="Times New Roman" w:cs="Times New Roman"/>
          <w:sz w:val="24"/>
          <w:szCs w:val="24"/>
        </w:rPr>
        <w:t>lowpass</w:t>
      </w:r>
      <w:proofErr w:type="spellEnd"/>
      <w:r w:rsidR="00BE4CEF" w:rsidRPr="000C03D8">
        <w:rPr>
          <w:rFonts w:ascii="Times New Roman" w:hAnsi="Times New Roman" w:cs="Times New Roman"/>
          <w:sz w:val="24"/>
          <w:szCs w:val="24"/>
        </w:rPr>
        <w:t xml:space="preserve"> Range</w:t>
      </w:r>
      <w:r w:rsidR="00245ED2" w:rsidRPr="000C03D8">
        <w:rPr>
          <w:rFonts w:ascii="Times New Roman" w:hAnsi="Times New Roman" w:cs="Times New Roman"/>
          <w:sz w:val="24"/>
          <w:szCs w:val="24"/>
        </w:rPr>
        <w:t xml:space="preserve"> von 5000 – 9000 Hz. Um welche Art von Filter es sich dabei handelt, ist unbekannt. V</w:t>
      </w:r>
      <w:r w:rsidR="00E5355F" w:rsidRPr="000C03D8">
        <w:rPr>
          <w:rFonts w:ascii="Times New Roman" w:hAnsi="Times New Roman" w:cs="Times New Roman"/>
          <w:sz w:val="24"/>
          <w:szCs w:val="24"/>
        </w:rPr>
        <w:t>on</w:t>
      </w:r>
      <w:r w:rsidR="00245ED2" w:rsidRPr="000C03D8">
        <w:rPr>
          <w:rFonts w:ascii="Times New Roman" w:hAnsi="Times New Roman" w:cs="Times New Roman"/>
          <w:sz w:val="24"/>
          <w:szCs w:val="24"/>
        </w:rPr>
        <w:t xml:space="preserve"> diesen Daten</w:t>
      </w:r>
      <w:r w:rsidR="00E5355F" w:rsidRPr="000C03D8">
        <w:rPr>
          <w:rFonts w:ascii="Times New Roman" w:hAnsi="Times New Roman" w:cs="Times New Roman"/>
          <w:sz w:val="24"/>
          <w:szCs w:val="24"/>
        </w:rPr>
        <w:t xml:space="preserve"> wurde</w:t>
      </w:r>
      <w:r w:rsidR="00F7695A" w:rsidRPr="000C03D8">
        <w:rPr>
          <w:rFonts w:ascii="Times New Roman" w:hAnsi="Times New Roman" w:cs="Times New Roman"/>
          <w:sz w:val="24"/>
          <w:szCs w:val="24"/>
        </w:rPr>
        <w:t xml:space="preserve"> der RMS </w:t>
      </w:r>
      <w:r w:rsidR="00821B87" w:rsidRPr="000C03D8">
        <w:rPr>
          <w:rFonts w:ascii="Times New Roman" w:hAnsi="Times New Roman" w:cs="Times New Roman"/>
          <w:sz w:val="24"/>
          <w:szCs w:val="24"/>
        </w:rPr>
        <w:t>berechnet und abgespeichert. A</w:t>
      </w:r>
      <w:r w:rsidR="007C221B" w:rsidRPr="000C03D8">
        <w:rPr>
          <w:rFonts w:ascii="Times New Roman" w:hAnsi="Times New Roman" w:cs="Times New Roman"/>
          <w:sz w:val="24"/>
          <w:szCs w:val="24"/>
        </w:rPr>
        <w:t xml:space="preserve">ls nächstes wurde für die Betrachtung der LFP das rohe kontinuierliche </w:t>
      </w:r>
      <w:r w:rsidR="00155869" w:rsidRPr="000C03D8">
        <w:rPr>
          <w:rFonts w:ascii="Times New Roman" w:hAnsi="Times New Roman" w:cs="Times New Roman"/>
          <w:sz w:val="24"/>
          <w:szCs w:val="24"/>
        </w:rPr>
        <w:t>Signal</w:t>
      </w:r>
      <w:r w:rsidR="00821B87" w:rsidRPr="000C03D8">
        <w:rPr>
          <w:rFonts w:ascii="Times New Roman" w:hAnsi="Times New Roman" w:cs="Times New Roman"/>
          <w:sz w:val="24"/>
          <w:szCs w:val="24"/>
        </w:rPr>
        <w:t xml:space="preserve"> eingele</w:t>
      </w:r>
      <w:r w:rsidR="005F0D0D" w:rsidRPr="000C03D8">
        <w:rPr>
          <w:rFonts w:ascii="Times New Roman" w:hAnsi="Times New Roman" w:cs="Times New Roman"/>
          <w:sz w:val="24"/>
          <w:szCs w:val="24"/>
        </w:rPr>
        <w:t xml:space="preserve">sen und die </w:t>
      </w:r>
      <w:commentRangeStart w:id="39"/>
      <w:r w:rsidR="005F0D0D" w:rsidRPr="000C03D8">
        <w:rPr>
          <w:rFonts w:ascii="Times New Roman" w:hAnsi="Times New Roman" w:cs="Times New Roman"/>
          <w:sz w:val="24"/>
          <w:szCs w:val="24"/>
        </w:rPr>
        <w:t>S</w:t>
      </w:r>
      <w:r w:rsidR="0049460C" w:rsidRPr="000C03D8">
        <w:rPr>
          <w:rFonts w:ascii="Times New Roman" w:hAnsi="Times New Roman" w:cs="Times New Roman"/>
          <w:sz w:val="24"/>
          <w:szCs w:val="24"/>
        </w:rPr>
        <w:t xml:space="preserve">amplegröße </w:t>
      </w:r>
      <w:commentRangeEnd w:id="39"/>
      <w:r w:rsidR="00DE6909">
        <w:rPr>
          <w:rStyle w:val="CommentReference"/>
        </w:rPr>
        <w:commentReference w:id="39"/>
      </w:r>
      <w:r w:rsidR="0049460C" w:rsidRPr="000C03D8">
        <w:rPr>
          <w:rFonts w:ascii="Times New Roman" w:hAnsi="Times New Roman" w:cs="Times New Roman"/>
          <w:sz w:val="24"/>
          <w:szCs w:val="24"/>
        </w:rPr>
        <w:t xml:space="preserve">von 44000 </w:t>
      </w:r>
      <w:r w:rsidR="00821B87" w:rsidRPr="000C03D8">
        <w:rPr>
          <w:rFonts w:ascii="Times New Roman" w:hAnsi="Times New Roman" w:cs="Times New Roman"/>
          <w:sz w:val="24"/>
          <w:szCs w:val="24"/>
        </w:rPr>
        <w:t xml:space="preserve">Hz auf 512 Hz </w:t>
      </w:r>
      <w:r w:rsidR="00F65A91" w:rsidRPr="000C03D8">
        <w:rPr>
          <w:rFonts w:ascii="Times New Roman" w:hAnsi="Times New Roman" w:cs="Times New Roman"/>
          <w:sz w:val="24"/>
          <w:szCs w:val="24"/>
        </w:rPr>
        <w:t xml:space="preserve">verringert. </w:t>
      </w:r>
    </w:p>
    <w:p w14:paraId="3A3C3EBF" w14:textId="77777777" w:rsidR="002128B3" w:rsidRPr="000C03D8" w:rsidRDefault="00857609" w:rsidP="00337758">
      <w:pPr>
        <w:pStyle w:val="Heading3"/>
        <w:spacing w:line="480" w:lineRule="auto"/>
        <w:jc w:val="both"/>
        <w:rPr>
          <w:rFonts w:ascii="Times New Roman" w:hAnsi="Times New Roman" w:cs="Times New Roman"/>
          <w:b/>
          <w:i/>
          <w:color w:val="auto"/>
        </w:rPr>
      </w:pPr>
      <w:bookmarkStart w:id="40" w:name="_Toc102231165"/>
      <w:r w:rsidRPr="000C03D8">
        <w:rPr>
          <w:rFonts w:ascii="Times New Roman" w:hAnsi="Times New Roman" w:cs="Times New Roman"/>
          <w:b/>
          <w:i/>
          <w:color w:val="auto"/>
        </w:rPr>
        <w:t>2.4</w:t>
      </w:r>
      <w:r w:rsidR="002128B3" w:rsidRPr="000C03D8">
        <w:rPr>
          <w:rFonts w:ascii="Times New Roman" w:hAnsi="Times New Roman" w:cs="Times New Roman"/>
          <w:b/>
          <w:i/>
          <w:color w:val="auto"/>
        </w:rPr>
        <w:t>.2 Bereinigung der Daten</w:t>
      </w:r>
      <w:bookmarkEnd w:id="40"/>
    </w:p>
    <w:p w14:paraId="343FE65A" w14:textId="4BD29E70" w:rsidR="0023392E" w:rsidRPr="000C03D8" w:rsidRDefault="00031E37"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Im nächsten Schritt wu</w:t>
      </w:r>
      <w:r w:rsidR="00F65A91" w:rsidRPr="000C03D8">
        <w:rPr>
          <w:rFonts w:ascii="Times New Roman" w:hAnsi="Times New Roman" w:cs="Times New Roman"/>
          <w:sz w:val="24"/>
          <w:szCs w:val="24"/>
        </w:rPr>
        <w:t xml:space="preserve">rden die </w:t>
      </w:r>
      <w:r w:rsidRPr="000C03D8">
        <w:rPr>
          <w:rFonts w:ascii="Times New Roman" w:hAnsi="Times New Roman" w:cs="Times New Roman"/>
          <w:sz w:val="24"/>
          <w:szCs w:val="24"/>
        </w:rPr>
        <w:t>LFP-</w:t>
      </w:r>
      <w:r w:rsidR="00F65A91" w:rsidRPr="000C03D8">
        <w:rPr>
          <w:rFonts w:ascii="Times New Roman" w:hAnsi="Times New Roman" w:cs="Times New Roman"/>
          <w:sz w:val="24"/>
          <w:szCs w:val="24"/>
        </w:rPr>
        <w:t xml:space="preserve">Daten bereinigt. </w:t>
      </w:r>
      <w:r w:rsidR="005C311D" w:rsidRPr="000C03D8">
        <w:rPr>
          <w:rFonts w:ascii="Times New Roman" w:hAnsi="Times New Roman" w:cs="Times New Roman"/>
          <w:sz w:val="24"/>
          <w:szCs w:val="24"/>
        </w:rPr>
        <w:t xml:space="preserve">Um die Vergleichbarkeit der </w:t>
      </w:r>
      <w:r w:rsidRPr="000C03D8">
        <w:rPr>
          <w:rFonts w:ascii="Times New Roman" w:hAnsi="Times New Roman" w:cs="Times New Roman"/>
          <w:sz w:val="24"/>
          <w:szCs w:val="24"/>
        </w:rPr>
        <w:t>LFP-</w:t>
      </w:r>
      <w:r w:rsidR="005C311D" w:rsidRPr="000C03D8">
        <w:rPr>
          <w:rFonts w:ascii="Times New Roman" w:hAnsi="Times New Roman" w:cs="Times New Roman"/>
          <w:sz w:val="24"/>
          <w:szCs w:val="24"/>
        </w:rPr>
        <w:t>Daten zu erm</w:t>
      </w:r>
      <w:r w:rsidR="00155949" w:rsidRPr="000C03D8">
        <w:rPr>
          <w:rFonts w:ascii="Times New Roman" w:hAnsi="Times New Roman" w:cs="Times New Roman"/>
          <w:sz w:val="24"/>
          <w:szCs w:val="24"/>
        </w:rPr>
        <w:t>öglichen, wurde die</w:t>
      </w:r>
      <w:r w:rsidRPr="000C03D8">
        <w:rPr>
          <w:rFonts w:ascii="Times New Roman" w:hAnsi="Times New Roman" w:cs="Times New Roman"/>
          <w:sz w:val="24"/>
          <w:szCs w:val="24"/>
        </w:rPr>
        <w:t xml:space="preserve"> </w:t>
      </w:r>
      <w:r w:rsidR="00155949" w:rsidRPr="000C03D8">
        <w:rPr>
          <w:rFonts w:ascii="Times New Roman" w:hAnsi="Times New Roman" w:cs="Times New Roman"/>
          <w:sz w:val="24"/>
          <w:szCs w:val="24"/>
        </w:rPr>
        <w:t>Min-Max Normalisierung auf sie angewendet</w:t>
      </w:r>
      <w:r w:rsidR="005C311D" w:rsidRPr="000C03D8">
        <w:rPr>
          <w:rFonts w:ascii="Times New Roman" w:hAnsi="Times New Roman" w:cs="Times New Roman"/>
          <w:sz w:val="24"/>
          <w:szCs w:val="24"/>
        </w:rPr>
        <w:t>. Anschließend wurden die</w:t>
      </w:r>
      <w:r w:rsidRPr="000C03D8">
        <w:rPr>
          <w:rFonts w:ascii="Times New Roman" w:hAnsi="Times New Roman" w:cs="Times New Roman"/>
          <w:sz w:val="24"/>
          <w:szCs w:val="24"/>
        </w:rPr>
        <w:t xml:space="preserve"> normalisierten</w:t>
      </w:r>
      <w:r w:rsidR="005C311D" w:rsidRPr="000C03D8">
        <w:rPr>
          <w:rFonts w:ascii="Times New Roman" w:hAnsi="Times New Roman" w:cs="Times New Roman"/>
          <w:sz w:val="24"/>
          <w:szCs w:val="24"/>
        </w:rPr>
        <w:t xml:space="preserve"> </w:t>
      </w:r>
      <w:r w:rsidRPr="000C03D8">
        <w:rPr>
          <w:rFonts w:ascii="Times New Roman" w:hAnsi="Times New Roman" w:cs="Times New Roman"/>
          <w:sz w:val="24"/>
          <w:szCs w:val="24"/>
        </w:rPr>
        <w:t>LFP-Daten</w:t>
      </w:r>
      <w:r w:rsidR="00943331" w:rsidRPr="000C03D8">
        <w:rPr>
          <w:rFonts w:ascii="Times New Roman" w:hAnsi="Times New Roman" w:cs="Times New Roman"/>
          <w:sz w:val="24"/>
          <w:szCs w:val="24"/>
        </w:rPr>
        <w:t xml:space="preserve"> der </w:t>
      </w:r>
      <w:r w:rsidR="005C311D" w:rsidRPr="000C03D8">
        <w:rPr>
          <w:rFonts w:ascii="Times New Roman" w:hAnsi="Times New Roman" w:cs="Times New Roman"/>
          <w:sz w:val="24"/>
          <w:szCs w:val="24"/>
        </w:rPr>
        <w:t>Kanäle sämtlicher Positionen</w:t>
      </w:r>
      <w:r w:rsidR="00943331" w:rsidRPr="000C03D8">
        <w:rPr>
          <w:rFonts w:ascii="Times New Roman" w:hAnsi="Times New Roman" w:cs="Times New Roman"/>
          <w:sz w:val="24"/>
          <w:szCs w:val="24"/>
        </w:rPr>
        <w:t xml:space="preserve"> für alle Patient*innen grafisch dargestellt. </w:t>
      </w:r>
      <w:del w:id="41" w:author="Julius Welzel" w:date="2022-05-06T11:55:00Z">
        <w:r w:rsidR="00943331" w:rsidRPr="000C03D8" w:rsidDel="00DE6909">
          <w:rPr>
            <w:rFonts w:ascii="Times New Roman" w:hAnsi="Times New Roman" w:cs="Times New Roman"/>
            <w:sz w:val="24"/>
            <w:szCs w:val="24"/>
          </w:rPr>
          <w:delText xml:space="preserve">Durch </w:delText>
        </w:r>
      </w:del>
      <w:ins w:id="42" w:author="Julius Welzel" w:date="2022-05-06T11:55:00Z">
        <w:r w:rsidR="00DE6909">
          <w:rPr>
            <w:rFonts w:ascii="Times New Roman" w:hAnsi="Times New Roman" w:cs="Times New Roman"/>
            <w:sz w:val="24"/>
            <w:szCs w:val="24"/>
          </w:rPr>
          <w:t>Nach</w:t>
        </w:r>
        <w:r w:rsidR="00DE6909" w:rsidRPr="000C03D8">
          <w:rPr>
            <w:rFonts w:ascii="Times New Roman" w:hAnsi="Times New Roman" w:cs="Times New Roman"/>
            <w:sz w:val="24"/>
            <w:szCs w:val="24"/>
          </w:rPr>
          <w:t xml:space="preserve"> </w:t>
        </w:r>
      </w:ins>
      <w:r w:rsidR="00943331" w:rsidRPr="000C03D8">
        <w:rPr>
          <w:rFonts w:ascii="Times New Roman" w:hAnsi="Times New Roman" w:cs="Times New Roman"/>
          <w:sz w:val="24"/>
          <w:szCs w:val="24"/>
        </w:rPr>
        <w:t>visu</w:t>
      </w:r>
      <w:r w:rsidRPr="000C03D8">
        <w:rPr>
          <w:rFonts w:ascii="Times New Roman" w:hAnsi="Times New Roman" w:cs="Times New Roman"/>
          <w:sz w:val="24"/>
          <w:szCs w:val="24"/>
        </w:rPr>
        <w:t>elle</w:t>
      </w:r>
      <w:ins w:id="43" w:author="Julius Welzel" w:date="2022-05-06T11:55:00Z">
        <w:r w:rsidR="00DE6909">
          <w:rPr>
            <w:rFonts w:ascii="Times New Roman" w:hAnsi="Times New Roman" w:cs="Times New Roman"/>
            <w:sz w:val="24"/>
            <w:szCs w:val="24"/>
          </w:rPr>
          <w:t>r</w:t>
        </w:r>
      </w:ins>
      <w:r w:rsidRPr="000C03D8">
        <w:rPr>
          <w:rFonts w:ascii="Times New Roman" w:hAnsi="Times New Roman" w:cs="Times New Roman"/>
          <w:sz w:val="24"/>
          <w:szCs w:val="24"/>
        </w:rPr>
        <w:t xml:space="preserve"> Inspektion</w:t>
      </w:r>
      <w:r w:rsidR="00943331" w:rsidRPr="000C03D8">
        <w:rPr>
          <w:rFonts w:ascii="Times New Roman" w:hAnsi="Times New Roman" w:cs="Times New Roman"/>
          <w:sz w:val="24"/>
          <w:szCs w:val="24"/>
        </w:rPr>
        <w:t xml:space="preserve"> w</w:t>
      </w:r>
      <w:r w:rsidRPr="000C03D8">
        <w:rPr>
          <w:rFonts w:ascii="Times New Roman" w:hAnsi="Times New Roman" w:cs="Times New Roman"/>
          <w:sz w:val="24"/>
          <w:szCs w:val="24"/>
        </w:rPr>
        <w:t xml:space="preserve">urde entschieden, dass alle </w:t>
      </w:r>
      <w:r w:rsidR="00ED36E1" w:rsidRPr="000C03D8">
        <w:rPr>
          <w:rFonts w:ascii="Times New Roman" w:hAnsi="Times New Roman" w:cs="Times New Roman"/>
          <w:sz w:val="24"/>
          <w:szCs w:val="24"/>
        </w:rPr>
        <w:t xml:space="preserve">normalisierten </w:t>
      </w:r>
      <w:r w:rsidRPr="000C03D8">
        <w:rPr>
          <w:rFonts w:ascii="Times New Roman" w:hAnsi="Times New Roman" w:cs="Times New Roman"/>
          <w:sz w:val="24"/>
          <w:szCs w:val="24"/>
        </w:rPr>
        <w:t>LFP</w:t>
      </w:r>
      <w:r w:rsidR="00ED36E1" w:rsidRPr="000C03D8">
        <w:rPr>
          <w:rFonts w:ascii="Times New Roman" w:hAnsi="Times New Roman" w:cs="Times New Roman"/>
          <w:sz w:val="24"/>
          <w:szCs w:val="24"/>
        </w:rPr>
        <w:t>-Daten</w:t>
      </w:r>
      <w:r w:rsidR="00943331" w:rsidRPr="000C03D8">
        <w:rPr>
          <w:rFonts w:ascii="Times New Roman" w:hAnsi="Times New Roman" w:cs="Times New Roman"/>
          <w:sz w:val="24"/>
          <w:szCs w:val="24"/>
        </w:rPr>
        <w:t xml:space="preserve"> in 4 Teile geschnitten </w:t>
      </w:r>
      <w:r w:rsidR="005F0D0D" w:rsidRPr="000C03D8">
        <w:rPr>
          <w:rFonts w:ascii="Times New Roman" w:hAnsi="Times New Roman" w:cs="Times New Roman"/>
          <w:sz w:val="24"/>
          <w:szCs w:val="24"/>
        </w:rPr>
        <w:t>werden und</w:t>
      </w:r>
      <w:r w:rsidR="00E26E9F" w:rsidRPr="000C03D8">
        <w:rPr>
          <w:rFonts w:ascii="Times New Roman" w:hAnsi="Times New Roman" w:cs="Times New Roman"/>
          <w:sz w:val="24"/>
          <w:szCs w:val="24"/>
        </w:rPr>
        <w:t xml:space="preserve"> alle Kanäle, die in einem dieser 4 Abschnitte </w:t>
      </w:r>
      <w:r w:rsidR="00396A46" w:rsidRPr="000C03D8">
        <w:rPr>
          <w:rFonts w:ascii="Times New Roman" w:hAnsi="Times New Roman" w:cs="Times New Roman"/>
          <w:sz w:val="24"/>
          <w:szCs w:val="24"/>
        </w:rPr>
        <w:t xml:space="preserve">eine </w:t>
      </w:r>
      <w:commentRangeStart w:id="44"/>
      <w:r w:rsidR="00396A46" w:rsidRPr="000C03D8">
        <w:rPr>
          <w:rFonts w:ascii="Times New Roman" w:hAnsi="Times New Roman" w:cs="Times New Roman"/>
          <w:sz w:val="24"/>
          <w:szCs w:val="24"/>
        </w:rPr>
        <w:t xml:space="preserve">Varianz </w:t>
      </w:r>
      <w:commentRangeEnd w:id="44"/>
      <w:r w:rsidR="00DE6909">
        <w:rPr>
          <w:rStyle w:val="CommentReference"/>
        </w:rPr>
        <w:commentReference w:id="44"/>
      </w:r>
      <w:r w:rsidR="00396A46" w:rsidRPr="000C03D8">
        <w:rPr>
          <w:rFonts w:ascii="Times New Roman" w:hAnsi="Times New Roman" w:cs="Times New Roman"/>
          <w:sz w:val="24"/>
          <w:szCs w:val="24"/>
        </w:rPr>
        <w:t>kleiner gleich</w:t>
      </w:r>
      <w:r w:rsidR="007B13F9" w:rsidRPr="000C03D8">
        <w:rPr>
          <w:rFonts w:ascii="Times New Roman" w:hAnsi="Times New Roman" w:cs="Times New Roman"/>
          <w:sz w:val="24"/>
          <w:szCs w:val="24"/>
        </w:rPr>
        <w:t xml:space="preserve"> 0.003</w:t>
      </w:r>
      <w:r w:rsidR="00396A46" w:rsidRPr="000C03D8">
        <w:rPr>
          <w:rFonts w:ascii="Times New Roman" w:hAnsi="Times New Roman" w:cs="Times New Roman"/>
          <w:sz w:val="24"/>
          <w:szCs w:val="24"/>
        </w:rPr>
        <w:t xml:space="preserve"> oder größer als 0.07</w:t>
      </w:r>
      <w:r w:rsidR="0006445C" w:rsidRPr="000C03D8">
        <w:rPr>
          <w:rFonts w:ascii="Times New Roman" w:hAnsi="Times New Roman" w:cs="Times New Roman"/>
          <w:sz w:val="24"/>
          <w:szCs w:val="24"/>
        </w:rPr>
        <w:t>5</w:t>
      </w:r>
      <w:r w:rsidR="00E26E9F" w:rsidRPr="000C03D8">
        <w:rPr>
          <w:rFonts w:ascii="Times New Roman" w:hAnsi="Times New Roman" w:cs="Times New Roman"/>
          <w:sz w:val="24"/>
          <w:szCs w:val="24"/>
        </w:rPr>
        <w:t xml:space="preserve"> aufweisen, gelöscht werden. </w:t>
      </w:r>
      <w:r w:rsidR="0006445C" w:rsidRPr="000C03D8">
        <w:rPr>
          <w:rFonts w:ascii="Times New Roman" w:hAnsi="Times New Roman" w:cs="Times New Roman"/>
          <w:sz w:val="24"/>
          <w:szCs w:val="24"/>
        </w:rPr>
        <w:t xml:space="preserve">Diese Grenzwerte wurden möglichst konservativ gewählt, da bekannt und ersichtlich war, dass eine Vielzahl der Daten Artefakte enthält. </w:t>
      </w:r>
      <w:r w:rsidR="008E707B" w:rsidRPr="000C03D8">
        <w:rPr>
          <w:rFonts w:ascii="Times New Roman" w:hAnsi="Times New Roman" w:cs="Times New Roman"/>
          <w:sz w:val="24"/>
          <w:szCs w:val="24"/>
        </w:rPr>
        <w:t xml:space="preserve">Es handelt sich bei der Operation nicht um ein Forschungsumfeld, sondern um einen klinischen Eingriff. Daher wurde bei der Aufzeichnung der Daten </w:t>
      </w:r>
      <w:r w:rsidRPr="000C03D8">
        <w:rPr>
          <w:rFonts w:ascii="Times New Roman" w:hAnsi="Times New Roman" w:cs="Times New Roman"/>
          <w:sz w:val="24"/>
          <w:szCs w:val="24"/>
        </w:rPr>
        <w:t>nicht auf die Qualität</w:t>
      </w:r>
      <w:r w:rsidR="008E707B" w:rsidRPr="000C03D8">
        <w:rPr>
          <w:rFonts w:ascii="Times New Roman" w:hAnsi="Times New Roman" w:cs="Times New Roman"/>
          <w:sz w:val="24"/>
          <w:szCs w:val="24"/>
        </w:rPr>
        <w:t xml:space="preserve"> oder die Vermeidung von Störsignalen geachtet. </w:t>
      </w:r>
      <w:r w:rsidR="00E26E9F" w:rsidRPr="000C03D8">
        <w:rPr>
          <w:rFonts w:ascii="Times New Roman" w:hAnsi="Times New Roman" w:cs="Times New Roman"/>
          <w:sz w:val="24"/>
          <w:szCs w:val="24"/>
        </w:rPr>
        <w:t xml:space="preserve">Außerdem wurden alle Kanäle gelöscht, die weniger als 1280 Samplepunkte beinhalten </w:t>
      </w:r>
      <w:r w:rsidR="005F0D0D" w:rsidRPr="000C03D8">
        <w:rPr>
          <w:rFonts w:ascii="Times New Roman" w:hAnsi="Times New Roman" w:cs="Times New Roman"/>
          <w:sz w:val="24"/>
          <w:szCs w:val="24"/>
        </w:rPr>
        <w:t xml:space="preserve">und somit </w:t>
      </w:r>
      <w:r w:rsidR="008E707B" w:rsidRPr="000C03D8">
        <w:rPr>
          <w:rFonts w:ascii="Times New Roman" w:hAnsi="Times New Roman" w:cs="Times New Roman"/>
          <w:sz w:val="24"/>
          <w:szCs w:val="24"/>
        </w:rPr>
        <w:t>Daten aufgezeichnet wurden</w:t>
      </w:r>
      <w:r w:rsidR="005F0D0D" w:rsidRPr="000C03D8">
        <w:rPr>
          <w:rFonts w:ascii="Times New Roman" w:hAnsi="Times New Roman" w:cs="Times New Roman"/>
          <w:sz w:val="24"/>
          <w:szCs w:val="24"/>
        </w:rPr>
        <w:t>, die weniger als 2.5 Sekunden lang sind</w:t>
      </w:r>
      <w:r w:rsidR="00E26E9F" w:rsidRPr="000C03D8">
        <w:rPr>
          <w:rFonts w:ascii="Times New Roman" w:hAnsi="Times New Roman" w:cs="Times New Roman"/>
          <w:sz w:val="24"/>
          <w:szCs w:val="24"/>
        </w:rPr>
        <w:t>.</w:t>
      </w:r>
      <w:r w:rsidR="00396A46" w:rsidRPr="000C03D8">
        <w:rPr>
          <w:rFonts w:ascii="Times New Roman" w:hAnsi="Times New Roman" w:cs="Times New Roman"/>
          <w:sz w:val="24"/>
          <w:szCs w:val="24"/>
        </w:rPr>
        <w:t xml:space="preserve"> In diesem ersten Schritt der D</w:t>
      </w:r>
      <w:r w:rsidR="008D211D" w:rsidRPr="000C03D8">
        <w:rPr>
          <w:rFonts w:ascii="Times New Roman" w:hAnsi="Times New Roman" w:cs="Times New Roman"/>
          <w:sz w:val="24"/>
          <w:szCs w:val="24"/>
        </w:rPr>
        <w:t>atenbereinigung sind bereits 755 von 3457</w:t>
      </w:r>
      <w:r w:rsidR="00396A46" w:rsidRPr="000C03D8">
        <w:rPr>
          <w:rFonts w:ascii="Times New Roman" w:hAnsi="Times New Roman" w:cs="Times New Roman"/>
          <w:sz w:val="24"/>
          <w:szCs w:val="24"/>
        </w:rPr>
        <w:t xml:space="preserve"> Kanälen </w:t>
      </w:r>
      <w:r w:rsidR="00754537" w:rsidRPr="000C03D8">
        <w:rPr>
          <w:rFonts w:ascii="Times New Roman" w:hAnsi="Times New Roman" w:cs="Times New Roman"/>
          <w:sz w:val="24"/>
          <w:szCs w:val="24"/>
        </w:rPr>
        <w:t xml:space="preserve">entfernt worden. </w:t>
      </w:r>
      <w:r w:rsidR="0064535B" w:rsidRPr="000C03D8">
        <w:rPr>
          <w:rFonts w:ascii="Times New Roman" w:hAnsi="Times New Roman" w:cs="Times New Roman"/>
          <w:sz w:val="24"/>
          <w:szCs w:val="24"/>
        </w:rPr>
        <w:t>In der Abbildung 1</w:t>
      </w:r>
      <w:r w:rsidR="005C0164" w:rsidRPr="000C03D8">
        <w:rPr>
          <w:rFonts w:ascii="Times New Roman" w:hAnsi="Times New Roman" w:cs="Times New Roman"/>
          <w:sz w:val="24"/>
          <w:szCs w:val="24"/>
        </w:rPr>
        <w:t xml:space="preserve"> ist zu sehen, dass ein unverhältnismäßig großer Anteil aller Varianzen sich in dem Bereich unter 0.003 befindet, wobei alle Varianzen von exakt 0</w:t>
      </w:r>
      <w:r w:rsidRPr="000C03D8">
        <w:rPr>
          <w:rFonts w:ascii="Times New Roman" w:hAnsi="Times New Roman" w:cs="Times New Roman"/>
          <w:sz w:val="24"/>
          <w:szCs w:val="24"/>
        </w:rPr>
        <w:t>, die also nichts gemessen haben,</w:t>
      </w:r>
      <w:r w:rsidR="005C0164" w:rsidRPr="000C03D8">
        <w:rPr>
          <w:rFonts w:ascii="Times New Roman" w:hAnsi="Times New Roman" w:cs="Times New Roman"/>
          <w:sz w:val="24"/>
          <w:szCs w:val="24"/>
        </w:rPr>
        <w:t xml:space="preserve"> nicht in diesem Histogramm mit abgebildet sind. Dies zeigt, dass in vielen Kanälen keine aussagekräftigen Daten gemessen wurden, da es sich dabei um eine sehr kleine Varianz handelt.</w:t>
      </w:r>
    </w:p>
    <w:p w14:paraId="1274D0AE" w14:textId="77777777" w:rsidR="000C03D8" w:rsidRDefault="000C03D8" w:rsidP="00337758">
      <w:pPr>
        <w:spacing w:line="480" w:lineRule="auto"/>
        <w:jc w:val="both"/>
        <w:rPr>
          <w:rFonts w:ascii="Times New Roman" w:hAnsi="Times New Roman" w:cs="Times New Roman"/>
          <w:b/>
          <w:sz w:val="24"/>
          <w:szCs w:val="24"/>
        </w:rPr>
      </w:pPr>
    </w:p>
    <w:p w14:paraId="26766FB7" w14:textId="77777777" w:rsidR="00346E29" w:rsidRDefault="00346E29" w:rsidP="00337758">
      <w:pPr>
        <w:spacing w:line="480" w:lineRule="auto"/>
        <w:jc w:val="both"/>
        <w:rPr>
          <w:rFonts w:ascii="Times New Roman" w:hAnsi="Times New Roman" w:cs="Times New Roman"/>
          <w:b/>
          <w:sz w:val="24"/>
          <w:szCs w:val="24"/>
        </w:rPr>
      </w:pPr>
    </w:p>
    <w:p w14:paraId="28A8846B" w14:textId="77777777" w:rsidR="00BF15C0" w:rsidRPr="000C03D8" w:rsidRDefault="00BF15C0"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w:t>
      </w:r>
    </w:p>
    <w:p w14:paraId="63ECB48A" w14:textId="77777777" w:rsidR="00F1612E" w:rsidRPr="000C03D8" w:rsidRDefault="00F1612E"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Histogramm der Varianzen in den LFP-Daten</w:t>
      </w:r>
    </w:p>
    <w:p w14:paraId="0AD710C4" w14:textId="77777777" w:rsidR="00BF15C0" w:rsidRPr="000C03D8" w:rsidRDefault="002E25FD"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w14:anchorId="4C322E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46.75pt">
            <v:imagedata r:id="rId12" o:title="Abbildung 1"/>
          </v:shape>
        </w:pict>
      </w:r>
      <w:r w:rsidR="00DF4436" w:rsidRPr="000C03D8">
        <w:rPr>
          <w:rFonts w:ascii="Times New Roman" w:hAnsi="Times New Roman" w:cs="Times New Roman"/>
          <w:i/>
          <w:sz w:val="24"/>
          <w:szCs w:val="24"/>
        </w:rPr>
        <w:t>Anmerkung</w:t>
      </w:r>
      <w:r w:rsidR="00DF4436" w:rsidRPr="000C03D8">
        <w:rPr>
          <w:rFonts w:ascii="Times New Roman" w:hAnsi="Times New Roman" w:cs="Times New Roman"/>
          <w:sz w:val="24"/>
          <w:szCs w:val="24"/>
        </w:rPr>
        <w:t>. LFP-Daten wurden in 4 Teile getrennt. Varianzen werden dargestellt von 0.00001 bis 0.15 in Schritten von 0.00098, damit die erste Klasse alle Varianzen größer 0 und kleiner 0.001 abbildet.</w:t>
      </w:r>
    </w:p>
    <w:p w14:paraId="77AAE1A0" w14:textId="77777777" w:rsidR="002128B3" w:rsidRPr="000C03D8" w:rsidRDefault="00857609" w:rsidP="00337758">
      <w:pPr>
        <w:pStyle w:val="Heading3"/>
        <w:spacing w:line="480" w:lineRule="auto"/>
        <w:jc w:val="both"/>
        <w:rPr>
          <w:rFonts w:ascii="Times New Roman" w:hAnsi="Times New Roman" w:cs="Times New Roman"/>
          <w:b/>
          <w:i/>
          <w:color w:val="auto"/>
        </w:rPr>
      </w:pPr>
      <w:bookmarkStart w:id="45" w:name="_Toc102231166"/>
      <w:r w:rsidRPr="000C03D8">
        <w:rPr>
          <w:rFonts w:ascii="Times New Roman" w:hAnsi="Times New Roman" w:cs="Times New Roman"/>
          <w:b/>
          <w:i/>
          <w:color w:val="auto"/>
        </w:rPr>
        <w:t>2.4</w:t>
      </w:r>
      <w:r w:rsidR="002128B3" w:rsidRPr="000C03D8">
        <w:rPr>
          <w:rFonts w:ascii="Times New Roman" w:hAnsi="Times New Roman" w:cs="Times New Roman"/>
          <w:b/>
          <w:i/>
          <w:color w:val="auto"/>
        </w:rPr>
        <w:t>.3 Zeit-Frequenz-Analyse</w:t>
      </w:r>
      <w:bookmarkEnd w:id="45"/>
    </w:p>
    <w:p w14:paraId="719EC0B1" w14:textId="6BDB3252" w:rsidR="003E434A" w:rsidRPr="000C03D8" w:rsidRDefault="002128B3"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Als nächstes </w:t>
      </w:r>
      <w:r w:rsidR="003E434A" w:rsidRPr="000C03D8">
        <w:rPr>
          <w:rFonts w:ascii="Times New Roman" w:hAnsi="Times New Roman" w:cs="Times New Roman"/>
          <w:sz w:val="24"/>
          <w:szCs w:val="24"/>
        </w:rPr>
        <w:t xml:space="preserve">wurden die </w:t>
      </w:r>
      <w:ins w:id="46" w:author="Julius Welzel" w:date="2022-05-06T11:57:00Z">
        <w:r w:rsidR="00DE6909">
          <w:rPr>
            <w:rFonts w:ascii="Times New Roman" w:hAnsi="Times New Roman" w:cs="Times New Roman"/>
            <w:sz w:val="24"/>
            <w:szCs w:val="24"/>
          </w:rPr>
          <w:t xml:space="preserve">vorverarbeiteten </w:t>
        </w:r>
      </w:ins>
      <w:r w:rsidR="00B00B23" w:rsidRPr="000C03D8">
        <w:rPr>
          <w:rFonts w:ascii="Times New Roman" w:hAnsi="Times New Roman" w:cs="Times New Roman"/>
          <w:sz w:val="24"/>
          <w:szCs w:val="24"/>
        </w:rPr>
        <w:t>LFP-</w:t>
      </w:r>
      <w:r w:rsidR="003E434A" w:rsidRPr="000C03D8">
        <w:rPr>
          <w:rFonts w:ascii="Times New Roman" w:hAnsi="Times New Roman" w:cs="Times New Roman"/>
          <w:sz w:val="24"/>
          <w:szCs w:val="24"/>
        </w:rPr>
        <w:t>Daten gefiltert, um anschließend eine Ze</w:t>
      </w:r>
      <w:r w:rsidR="008E707B" w:rsidRPr="000C03D8">
        <w:rPr>
          <w:rFonts w:ascii="Times New Roman" w:hAnsi="Times New Roman" w:cs="Times New Roman"/>
          <w:sz w:val="24"/>
          <w:szCs w:val="24"/>
        </w:rPr>
        <w:t>it-Frequenz-Analyse</w:t>
      </w:r>
      <w:r w:rsidR="00714095" w:rsidRPr="000C03D8">
        <w:rPr>
          <w:rFonts w:ascii="Times New Roman" w:hAnsi="Times New Roman" w:cs="Times New Roman"/>
          <w:sz w:val="24"/>
          <w:szCs w:val="24"/>
        </w:rPr>
        <w:t xml:space="preserve"> (TFR)</w:t>
      </w:r>
      <w:r w:rsidR="008E707B" w:rsidRPr="000C03D8">
        <w:rPr>
          <w:rFonts w:ascii="Times New Roman" w:hAnsi="Times New Roman" w:cs="Times New Roman"/>
          <w:sz w:val="24"/>
          <w:szCs w:val="24"/>
        </w:rPr>
        <w:t xml:space="preserve"> zu rechnen. Ein </w:t>
      </w:r>
      <w:proofErr w:type="spellStart"/>
      <w:r w:rsidR="008E707B" w:rsidRPr="000C03D8">
        <w:rPr>
          <w:rFonts w:ascii="Times New Roman" w:hAnsi="Times New Roman" w:cs="Times New Roman"/>
          <w:sz w:val="24"/>
          <w:szCs w:val="24"/>
        </w:rPr>
        <w:t>Demean</w:t>
      </w:r>
      <w:proofErr w:type="spellEnd"/>
      <w:r w:rsidR="008E707B" w:rsidRPr="000C03D8">
        <w:rPr>
          <w:rFonts w:ascii="Times New Roman" w:hAnsi="Times New Roman" w:cs="Times New Roman"/>
          <w:sz w:val="24"/>
          <w:szCs w:val="24"/>
        </w:rPr>
        <w:t xml:space="preserve">, der den Mittelwert der </w:t>
      </w:r>
      <w:r w:rsidR="00897AE4" w:rsidRPr="000C03D8">
        <w:rPr>
          <w:rFonts w:ascii="Times New Roman" w:hAnsi="Times New Roman" w:cs="Times New Roman"/>
          <w:sz w:val="24"/>
          <w:szCs w:val="24"/>
        </w:rPr>
        <w:t>LFP-Daten von jedem Samplepunkt</w:t>
      </w:r>
      <w:r w:rsidR="008E707B" w:rsidRPr="000C03D8">
        <w:rPr>
          <w:rFonts w:ascii="Times New Roman" w:hAnsi="Times New Roman" w:cs="Times New Roman"/>
          <w:sz w:val="24"/>
          <w:szCs w:val="24"/>
        </w:rPr>
        <w:t xml:space="preserve"> abzieht, wurde angewendet, um </w:t>
      </w:r>
      <w:r w:rsidR="00377AFD" w:rsidRPr="000C03D8">
        <w:rPr>
          <w:rFonts w:ascii="Times New Roman" w:hAnsi="Times New Roman" w:cs="Times New Roman"/>
          <w:sz w:val="24"/>
          <w:szCs w:val="24"/>
        </w:rPr>
        <w:t>langsame</w:t>
      </w:r>
      <w:r w:rsidR="004622A3" w:rsidRPr="000C03D8">
        <w:rPr>
          <w:rFonts w:ascii="Times New Roman" w:hAnsi="Times New Roman" w:cs="Times New Roman"/>
          <w:sz w:val="24"/>
          <w:szCs w:val="24"/>
        </w:rPr>
        <w:t xml:space="preserve"> </w:t>
      </w:r>
      <w:proofErr w:type="spellStart"/>
      <w:r w:rsidR="004622A3" w:rsidRPr="000C03D8">
        <w:rPr>
          <w:rFonts w:ascii="Times New Roman" w:hAnsi="Times New Roman" w:cs="Times New Roman"/>
          <w:sz w:val="24"/>
          <w:szCs w:val="24"/>
        </w:rPr>
        <w:t>Drift</w:t>
      </w:r>
      <w:r w:rsidR="00377AFD" w:rsidRPr="000C03D8">
        <w:rPr>
          <w:rFonts w:ascii="Times New Roman" w:hAnsi="Times New Roman" w:cs="Times New Roman"/>
          <w:sz w:val="24"/>
          <w:szCs w:val="24"/>
        </w:rPr>
        <w:t>s</w:t>
      </w:r>
      <w:proofErr w:type="spellEnd"/>
      <w:r w:rsidR="00403EFA" w:rsidRPr="000C03D8">
        <w:rPr>
          <w:rFonts w:ascii="Times New Roman" w:hAnsi="Times New Roman" w:cs="Times New Roman"/>
          <w:sz w:val="24"/>
          <w:szCs w:val="24"/>
        </w:rPr>
        <w:t xml:space="preserve"> zu entfernen</w:t>
      </w:r>
      <w:r w:rsidR="00377AFD" w:rsidRPr="000C03D8">
        <w:rPr>
          <w:rFonts w:ascii="Times New Roman" w:hAnsi="Times New Roman" w:cs="Times New Roman"/>
          <w:sz w:val="24"/>
          <w:szCs w:val="24"/>
        </w:rPr>
        <w:t>, die</w:t>
      </w:r>
      <w:r w:rsidR="004622A3" w:rsidRPr="000C03D8">
        <w:rPr>
          <w:rFonts w:ascii="Times New Roman" w:hAnsi="Times New Roman" w:cs="Times New Roman"/>
          <w:sz w:val="24"/>
          <w:szCs w:val="24"/>
        </w:rPr>
        <w:t xml:space="preserve"> im zeitli</w:t>
      </w:r>
      <w:r w:rsidR="00377AFD" w:rsidRPr="000C03D8">
        <w:rPr>
          <w:rFonts w:ascii="Times New Roman" w:hAnsi="Times New Roman" w:cs="Times New Roman"/>
          <w:sz w:val="24"/>
          <w:szCs w:val="24"/>
        </w:rPr>
        <w:t>chen Verlauf das Signal verzerren</w:t>
      </w:r>
      <w:r w:rsidR="00403EFA" w:rsidRPr="000C03D8">
        <w:rPr>
          <w:rFonts w:ascii="Times New Roman" w:hAnsi="Times New Roman" w:cs="Times New Roman"/>
          <w:sz w:val="24"/>
          <w:szCs w:val="24"/>
        </w:rPr>
        <w:t>.</w:t>
      </w:r>
      <w:r w:rsidR="004622A3" w:rsidRPr="000C03D8">
        <w:rPr>
          <w:rFonts w:ascii="Times New Roman" w:hAnsi="Times New Roman" w:cs="Times New Roman"/>
          <w:sz w:val="24"/>
          <w:szCs w:val="24"/>
        </w:rPr>
        <w:t xml:space="preserve"> </w:t>
      </w:r>
      <w:r w:rsidR="008D15C4" w:rsidRPr="000C03D8">
        <w:rPr>
          <w:rFonts w:ascii="Times New Roman" w:hAnsi="Times New Roman" w:cs="Times New Roman"/>
          <w:sz w:val="24"/>
          <w:szCs w:val="24"/>
        </w:rPr>
        <w:t>Damit k</w:t>
      </w:r>
      <w:r w:rsidR="00B00B23" w:rsidRPr="000C03D8">
        <w:rPr>
          <w:rFonts w:ascii="Times New Roman" w:hAnsi="Times New Roman" w:cs="Times New Roman"/>
          <w:sz w:val="24"/>
          <w:szCs w:val="24"/>
        </w:rPr>
        <w:t>eine Frequenzbereiche eingeschlossen</w:t>
      </w:r>
      <w:r w:rsidR="008D15C4" w:rsidRPr="000C03D8">
        <w:rPr>
          <w:rFonts w:ascii="Times New Roman" w:hAnsi="Times New Roman" w:cs="Times New Roman"/>
          <w:sz w:val="24"/>
          <w:szCs w:val="24"/>
        </w:rPr>
        <w:t xml:space="preserve"> werden, die für die Fragestellung nicht no</w:t>
      </w:r>
      <w:r w:rsidR="00CB3974" w:rsidRPr="000C03D8">
        <w:rPr>
          <w:rFonts w:ascii="Times New Roman" w:hAnsi="Times New Roman" w:cs="Times New Roman"/>
          <w:sz w:val="24"/>
          <w:szCs w:val="24"/>
        </w:rPr>
        <w:t>twendig sind, wurden mit einem h</w:t>
      </w:r>
      <w:r w:rsidR="008D15C4" w:rsidRPr="000C03D8">
        <w:rPr>
          <w:rFonts w:ascii="Times New Roman" w:hAnsi="Times New Roman" w:cs="Times New Roman"/>
          <w:sz w:val="24"/>
          <w:szCs w:val="24"/>
        </w:rPr>
        <w:t>igh</w:t>
      </w:r>
      <w:r w:rsidR="00BE4CEF" w:rsidRPr="000C03D8">
        <w:rPr>
          <w:rFonts w:ascii="Times New Roman" w:hAnsi="Times New Roman" w:cs="Times New Roman"/>
          <w:sz w:val="24"/>
          <w:szCs w:val="24"/>
        </w:rPr>
        <w:t>-</w:t>
      </w:r>
      <w:proofErr w:type="spellStart"/>
      <w:r w:rsidR="00CB3974" w:rsidRPr="000C03D8">
        <w:rPr>
          <w:rFonts w:ascii="Times New Roman" w:hAnsi="Times New Roman" w:cs="Times New Roman"/>
          <w:sz w:val="24"/>
          <w:szCs w:val="24"/>
        </w:rPr>
        <w:t>pass</w:t>
      </w:r>
      <w:proofErr w:type="spellEnd"/>
      <w:r w:rsidR="00CB3974" w:rsidRPr="000C03D8">
        <w:rPr>
          <w:rFonts w:ascii="Times New Roman" w:hAnsi="Times New Roman" w:cs="Times New Roman"/>
          <w:sz w:val="24"/>
          <w:szCs w:val="24"/>
        </w:rPr>
        <w:t xml:space="preserve"> </w:t>
      </w:r>
      <w:r w:rsidR="008D15C4" w:rsidRPr="000C03D8">
        <w:rPr>
          <w:rFonts w:ascii="Times New Roman" w:hAnsi="Times New Roman" w:cs="Times New Roman"/>
          <w:sz w:val="24"/>
          <w:szCs w:val="24"/>
        </w:rPr>
        <w:t>Filter alle Frequenzen unter</w:t>
      </w:r>
      <w:r w:rsidR="00CB3974" w:rsidRPr="000C03D8">
        <w:rPr>
          <w:rFonts w:ascii="Times New Roman" w:hAnsi="Times New Roman" w:cs="Times New Roman"/>
          <w:sz w:val="24"/>
          <w:szCs w:val="24"/>
        </w:rPr>
        <w:t xml:space="preserve"> 0.5 Hz und mit einem </w:t>
      </w:r>
      <w:proofErr w:type="spellStart"/>
      <w:r w:rsidR="00CB3974" w:rsidRPr="000C03D8">
        <w:rPr>
          <w:rFonts w:ascii="Times New Roman" w:hAnsi="Times New Roman" w:cs="Times New Roman"/>
          <w:sz w:val="24"/>
          <w:szCs w:val="24"/>
        </w:rPr>
        <w:t>l</w:t>
      </w:r>
      <w:r w:rsidR="008D15C4" w:rsidRPr="000C03D8">
        <w:rPr>
          <w:rFonts w:ascii="Times New Roman" w:hAnsi="Times New Roman" w:cs="Times New Roman"/>
          <w:sz w:val="24"/>
          <w:szCs w:val="24"/>
        </w:rPr>
        <w:t>ow</w:t>
      </w:r>
      <w:proofErr w:type="spellEnd"/>
      <w:r w:rsidR="00BE4CEF" w:rsidRPr="000C03D8">
        <w:rPr>
          <w:rFonts w:ascii="Times New Roman" w:hAnsi="Times New Roman" w:cs="Times New Roman"/>
          <w:sz w:val="24"/>
          <w:szCs w:val="24"/>
        </w:rPr>
        <w:t>-</w:t>
      </w:r>
      <w:proofErr w:type="spellStart"/>
      <w:r w:rsidR="00CB3974" w:rsidRPr="000C03D8">
        <w:rPr>
          <w:rFonts w:ascii="Times New Roman" w:hAnsi="Times New Roman" w:cs="Times New Roman"/>
          <w:sz w:val="24"/>
          <w:szCs w:val="24"/>
        </w:rPr>
        <w:t>pass</w:t>
      </w:r>
      <w:proofErr w:type="spellEnd"/>
      <w:r w:rsidR="00CB3974" w:rsidRPr="000C03D8">
        <w:rPr>
          <w:rFonts w:ascii="Times New Roman" w:hAnsi="Times New Roman" w:cs="Times New Roman"/>
          <w:sz w:val="24"/>
          <w:szCs w:val="24"/>
        </w:rPr>
        <w:t xml:space="preserve"> </w:t>
      </w:r>
      <w:r w:rsidR="008D15C4" w:rsidRPr="000C03D8">
        <w:rPr>
          <w:rFonts w:ascii="Times New Roman" w:hAnsi="Times New Roman" w:cs="Times New Roman"/>
          <w:sz w:val="24"/>
          <w:szCs w:val="24"/>
        </w:rPr>
        <w:t>Filter</w:t>
      </w:r>
      <w:r w:rsidR="00CB3974" w:rsidRPr="000C03D8">
        <w:rPr>
          <w:rFonts w:ascii="Times New Roman" w:hAnsi="Times New Roman" w:cs="Times New Roman"/>
          <w:sz w:val="24"/>
          <w:szCs w:val="24"/>
        </w:rPr>
        <w:t xml:space="preserve"> alle</w:t>
      </w:r>
      <w:r w:rsidR="00B00B23" w:rsidRPr="000C03D8">
        <w:rPr>
          <w:rFonts w:ascii="Times New Roman" w:hAnsi="Times New Roman" w:cs="Times New Roman"/>
          <w:sz w:val="24"/>
          <w:szCs w:val="24"/>
        </w:rPr>
        <w:t xml:space="preserve"> Frequenzen über 45 Hz entfern. </w:t>
      </w:r>
      <w:r w:rsidR="007F47B2" w:rsidRPr="000C03D8">
        <w:rPr>
          <w:rFonts w:ascii="Times New Roman" w:hAnsi="Times New Roman" w:cs="Times New Roman"/>
          <w:sz w:val="24"/>
          <w:szCs w:val="24"/>
        </w:rPr>
        <w:t>Der high-</w:t>
      </w:r>
      <w:proofErr w:type="spellStart"/>
      <w:r w:rsidR="007F47B2" w:rsidRPr="000C03D8">
        <w:rPr>
          <w:rFonts w:ascii="Times New Roman" w:hAnsi="Times New Roman" w:cs="Times New Roman"/>
          <w:sz w:val="24"/>
          <w:szCs w:val="24"/>
        </w:rPr>
        <w:t>pass</w:t>
      </w:r>
      <w:proofErr w:type="spellEnd"/>
      <w:r w:rsidR="007F47B2" w:rsidRPr="000C03D8">
        <w:rPr>
          <w:rFonts w:ascii="Times New Roman" w:hAnsi="Times New Roman" w:cs="Times New Roman"/>
          <w:sz w:val="24"/>
          <w:szCs w:val="24"/>
        </w:rPr>
        <w:t xml:space="preserve"> </w:t>
      </w:r>
      <w:r w:rsidR="007F47B2" w:rsidRPr="000C03D8">
        <w:rPr>
          <w:rFonts w:ascii="Times New Roman" w:hAnsi="Times New Roman" w:cs="Times New Roman"/>
          <w:sz w:val="24"/>
          <w:szCs w:val="24"/>
        </w:rPr>
        <w:lastRenderedPageBreak/>
        <w:t xml:space="preserve">Filter war ein </w:t>
      </w:r>
      <w:proofErr w:type="spellStart"/>
      <w:r w:rsidR="007F47B2" w:rsidRPr="000C03D8">
        <w:rPr>
          <w:rFonts w:ascii="Times New Roman" w:hAnsi="Times New Roman" w:cs="Times New Roman"/>
          <w:sz w:val="24"/>
          <w:szCs w:val="24"/>
        </w:rPr>
        <w:t>onepass-zerophase</w:t>
      </w:r>
      <w:proofErr w:type="spellEnd"/>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order</w:t>
      </w:r>
      <w:proofErr w:type="spellEnd"/>
      <w:r w:rsidR="00BE4CEF" w:rsidRPr="000C03D8">
        <w:rPr>
          <w:rFonts w:ascii="Times New Roman" w:hAnsi="Times New Roman" w:cs="Times New Roman"/>
          <w:sz w:val="24"/>
          <w:szCs w:val="24"/>
        </w:rPr>
        <w:t xml:space="preserve"> 1690, </w:t>
      </w:r>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hamming</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windowed</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sinc</w:t>
      </w:r>
      <w:proofErr w:type="spellEnd"/>
      <w:r w:rsidR="007F47B2" w:rsidRPr="000C03D8">
        <w:rPr>
          <w:rFonts w:ascii="Times New Roman" w:hAnsi="Times New Roman" w:cs="Times New Roman"/>
          <w:sz w:val="24"/>
          <w:szCs w:val="24"/>
        </w:rPr>
        <w:t xml:space="preserve"> FIR </w:t>
      </w:r>
      <w:r w:rsidR="00BE4CEF" w:rsidRPr="000C03D8">
        <w:rPr>
          <w:rFonts w:ascii="Times New Roman" w:hAnsi="Times New Roman" w:cs="Times New Roman"/>
          <w:sz w:val="24"/>
          <w:szCs w:val="24"/>
        </w:rPr>
        <w:t xml:space="preserve">mit einem </w:t>
      </w:r>
      <w:proofErr w:type="spellStart"/>
      <w:r w:rsidR="00BE4CEF" w:rsidRPr="000C03D8">
        <w:rPr>
          <w:rFonts w:ascii="Times New Roman" w:hAnsi="Times New Roman" w:cs="Times New Roman"/>
          <w:sz w:val="24"/>
          <w:szCs w:val="24"/>
        </w:rPr>
        <w:t>Cut</w:t>
      </w:r>
      <w:r w:rsidR="007F47B2" w:rsidRPr="000C03D8">
        <w:rPr>
          <w:rFonts w:ascii="Times New Roman" w:hAnsi="Times New Roman" w:cs="Times New Roman"/>
          <w:sz w:val="24"/>
          <w:szCs w:val="24"/>
        </w:rPr>
        <w:t>off</w:t>
      </w:r>
      <w:proofErr w:type="spellEnd"/>
      <w:r w:rsidR="007F47B2" w:rsidRPr="000C03D8">
        <w:rPr>
          <w:rFonts w:ascii="Times New Roman" w:hAnsi="Times New Roman" w:cs="Times New Roman"/>
          <w:sz w:val="24"/>
          <w:szCs w:val="24"/>
        </w:rPr>
        <w:t xml:space="preserve"> bei -6 dB, einer </w:t>
      </w:r>
      <w:proofErr w:type="spellStart"/>
      <w:r w:rsidR="00BE4CEF" w:rsidRPr="000C03D8">
        <w:rPr>
          <w:rFonts w:ascii="Times New Roman" w:hAnsi="Times New Roman" w:cs="Times New Roman"/>
          <w:sz w:val="24"/>
          <w:szCs w:val="24"/>
        </w:rPr>
        <w:t>transition</w:t>
      </w:r>
      <w:proofErr w:type="spellEnd"/>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width</w:t>
      </w:r>
      <w:proofErr w:type="spellEnd"/>
      <w:r w:rsidR="00BE4CEF" w:rsidRPr="000C03D8">
        <w:rPr>
          <w:rFonts w:ascii="Times New Roman" w:hAnsi="Times New Roman" w:cs="Times New Roman"/>
          <w:sz w:val="24"/>
          <w:szCs w:val="24"/>
        </w:rPr>
        <w:t xml:space="preserve"> </w:t>
      </w:r>
      <w:r w:rsidR="007F47B2" w:rsidRPr="000C03D8">
        <w:rPr>
          <w:rFonts w:ascii="Times New Roman" w:hAnsi="Times New Roman" w:cs="Times New Roman"/>
          <w:sz w:val="24"/>
          <w:szCs w:val="24"/>
        </w:rPr>
        <w:t xml:space="preserve">von 1.0 Hz, einem </w:t>
      </w:r>
      <w:proofErr w:type="spellStart"/>
      <w:r w:rsidR="007F47B2" w:rsidRPr="000C03D8">
        <w:rPr>
          <w:rFonts w:ascii="Times New Roman" w:hAnsi="Times New Roman" w:cs="Times New Roman"/>
          <w:sz w:val="24"/>
          <w:szCs w:val="24"/>
        </w:rPr>
        <w:t>Stopband</w:t>
      </w:r>
      <w:proofErr w:type="spellEnd"/>
      <w:r w:rsidR="007F47B2" w:rsidRPr="000C03D8">
        <w:rPr>
          <w:rFonts w:ascii="Times New Roman" w:hAnsi="Times New Roman" w:cs="Times New Roman"/>
          <w:sz w:val="24"/>
          <w:szCs w:val="24"/>
        </w:rPr>
        <w:t xml:space="preserve"> von 0 – 0.0 Hz, einem </w:t>
      </w:r>
      <w:proofErr w:type="spellStart"/>
      <w:r w:rsidR="007F47B2" w:rsidRPr="000C03D8">
        <w:rPr>
          <w:rFonts w:ascii="Times New Roman" w:hAnsi="Times New Roman" w:cs="Times New Roman"/>
          <w:sz w:val="24"/>
          <w:szCs w:val="24"/>
        </w:rPr>
        <w:t>Passband</w:t>
      </w:r>
      <w:proofErr w:type="spellEnd"/>
      <w:r w:rsidR="007F47B2" w:rsidRPr="000C03D8">
        <w:rPr>
          <w:rFonts w:ascii="Times New Roman" w:hAnsi="Times New Roman" w:cs="Times New Roman"/>
          <w:sz w:val="24"/>
          <w:szCs w:val="24"/>
        </w:rPr>
        <w:t xml:space="preserve"> von 1.0 – 256 Hz, einer maximalen</w:t>
      </w:r>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passband</w:t>
      </w:r>
      <w:proofErr w:type="spellEnd"/>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deviation</w:t>
      </w:r>
      <w:proofErr w:type="spellEnd"/>
      <w:r w:rsidR="00BE4CEF" w:rsidRPr="000C03D8">
        <w:rPr>
          <w:rFonts w:ascii="Times New Roman" w:hAnsi="Times New Roman" w:cs="Times New Roman"/>
          <w:sz w:val="24"/>
          <w:szCs w:val="24"/>
        </w:rPr>
        <w:t xml:space="preserve"> von 0.22% und einer </w:t>
      </w:r>
      <w:proofErr w:type="spellStart"/>
      <w:r w:rsidR="00BE4CEF" w:rsidRPr="000C03D8">
        <w:rPr>
          <w:rFonts w:ascii="Times New Roman" w:hAnsi="Times New Roman" w:cs="Times New Roman"/>
          <w:sz w:val="24"/>
          <w:szCs w:val="24"/>
        </w:rPr>
        <w:t>Stopband</w:t>
      </w:r>
      <w:proofErr w:type="spellEnd"/>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attenuation</w:t>
      </w:r>
      <w:proofErr w:type="spellEnd"/>
      <w:r w:rsidR="007F47B2" w:rsidRPr="000C03D8">
        <w:rPr>
          <w:rFonts w:ascii="Times New Roman" w:hAnsi="Times New Roman" w:cs="Times New Roman"/>
          <w:sz w:val="24"/>
          <w:szCs w:val="24"/>
        </w:rPr>
        <w:t xml:space="preserve"> von -53 dB. Der </w:t>
      </w:r>
      <w:proofErr w:type="spellStart"/>
      <w:r w:rsidR="007F47B2" w:rsidRPr="000C03D8">
        <w:rPr>
          <w:rFonts w:ascii="Times New Roman" w:hAnsi="Times New Roman" w:cs="Times New Roman"/>
          <w:sz w:val="24"/>
          <w:szCs w:val="24"/>
        </w:rPr>
        <w:t>low</w:t>
      </w:r>
      <w:proofErr w:type="spellEnd"/>
      <w:r w:rsidR="007F47B2" w:rsidRPr="000C03D8">
        <w:rPr>
          <w:rFonts w:ascii="Times New Roman" w:hAnsi="Times New Roman" w:cs="Times New Roman"/>
          <w:sz w:val="24"/>
          <w:szCs w:val="24"/>
        </w:rPr>
        <w:t>-</w:t>
      </w:r>
      <w:proofErr w:type="spellStart"/>
      <w:r w:rsidR="007F47B2" w:rsidRPr="000C03D8">
        <w:rPr>
          <w:rFonts w:ascii="Times New Roman" w:hAnsi="Times New Roman" w:cs="Times New Roman"/>
          <w:sz w:val="24"/>
          <w:szCs w:val="24"/>
        </w:rPr>
        <w:t>pass</w:t>
      </w:r>
      <w:proofErr w:type="spellEnd"/>
      <w:r w:rsidR="007F47B2" w:rsidRPr="000C03D8">
        <w:rPr>
          <w:rFonts w:ascii="Times New Roman" w:hAnsi="Times New Roman" w:cs="Times New Roman"/>
          <w:sz w:val="24"/>
          <w:szCs w:val="24"/>
        </w:rPr>
        <w:t xml:space="preserve"> Filter war ein </w:t>
      </w:r>
      <w:proofErr w:type="spellStart"/>
      <w:r w:rsidR="007F47B2" w:rsidRPr="000C03D8">
        <w:rPr>
          <w:rFonts w:ascii="Times New Roman" w:hAnsi="Times New Roman" w:cs="Times New Roman"/>
          <w:sz w:val="24"/>
          <w:szCs w:val="24"/>
        </w:rPr>
        <w:t>onepass-zerophase</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order</w:t>
      </w:r>
      <w:proofErr w:type="spellEnd"/>
      <w:r w:rsidR="00B66FBD" w:rsidRPr="000C03D8">
        <w:rPr>
          <w:rFonts w:ascii="Times New Roman" w:hAnsi="Times New Roman" w:cs="Times New Roman"/>
          <w:sz w:val="24"/>
          <w:szCs w:val="24"/>
        </w:rPr>
        <w:t xml:space="preserve"> 152,</w:t>
      </w:r>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hamming</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windowed</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sinc</w:t>
      </w:r>
      <w:proofErr w:type="spellEnd"/>
      <w:r w:rsidR="007F47B2" w:rsidRPr="000C03D8">
        <w:rPr>
          <w:rFonts w:ascii="Times New Roman" w:hAnsi="Times New Roman" w:cs="Times New Roman"/>
          <w:sz w:val="24"/>
          <w:szCs w:val="24"/>
        </w:rPr>
        <w:t xml:space="preserve"> FIR.</w:t>
      </w:r>
      <w:r w:rsidR="00B66FBD" w:rsidRPr="000C03D8">
        <w:rPr>
          <w:rFonts w:ascii="Times New Roman" w:hAnsi="Times New Roman" w:cs="Times New Roman"/>
          <w:sz w:val="24"/>
          <w:szCs w:val="24"/>
        </w:rPr>
        <w:t xml:space="preserve"> mit einem </w:t>
      </w:r>
      <w:proofErr w:type="spellStart"/>
      <w:r w:rsidR="00B66FBD" w:rsidRPr="000C03D8">
        <w:rPr>
          <w:rFonts w:ascii="Times New Roman" w:hAnsi="Times New Roman" w:cs="Times New Roman"/>
          <w:sz w:val="24"/>
          <w:szCs w:val="24"/>
        </w:rPr>
        <w:t>Cutoff</w:t>
      </w:r>
      <w:proofErr w:type="spellEnd"/>
      <w:r w:rsidR="00B66FBD" w:rsidRPr="000C03D8">
        <w:rPr>
          <w:rFonts w:ascii="Times New Roman" w:hAnsi="Times New Roman" w:cs="Times New Roman"/>
          <w:sz w:val="24"/>
          <w:szCs w:val="24"/>
        </w:rPr>
        <w:t xml:space="preserve"> bei -6 dB, einer </w:t>
      </w:r>
      <w:proofErr w:type="spellStart"/>
      <w:r w:rsidR="00B66FBD" w:rsidRPr="000C03D8">
        <w:rPr>
          <w:rFonts w:ascii="Times New Roman" w:hAnsi="Times New Roman" w:cs="Times New Roman"/>
          <w:sz w:val="24"/>
          <w:szCs w:val="24"/>
        </w:rPr>
        <w:t>transition</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width</w:t>
      </w:r>
      <w:proofErr w:type="spellEnd"/>
      <w:r w:rsidR="007F47B2" w:rsidRPr="000C03D8">
        <w:rPr>
          <w:rFonts w:ascii="Times New Roman" w:hAnsi="Times New Roman" w:cs="Times New Roman"/>
          <w:sz w:val="24"/>
          <w:szCs w:val="24"/>
        </w:rPr>
        <w:t xml:space="preserve"> von 11.3 Hz, einem </w:t>
      </w:r>
      <w:proofErr w:type="spellStart"/>
      <w:r w:rsidR="007F47B2" w:rsidRPr="000C03D8">
        <w:rPr>
          <w:rFonts w:ascii="Times New Roman" w:hAnsi="Times New Roman" w:cs="Times New Roman"/>
          <w:sz w:val="24"/>
          <w:szCs w:val="24"/>
        </w:rPr>
        <w:t>Stopband</w:t>
      </w:r>
      <w:proofErr w:type="spellEnd"/>
      <w:r w:rsidR="007F47B2" w:rsidRPr="000C03D8">
        <w:rPr>
          <w:rFonts w:ascii="Times New Roman" w:hAnsi="Times New Roman" w:cs="Times New Roman"/>
          <w:sz w:val="24"/>
          <w:szCs w:val="24"/>
        </w:rPr>
        <w:t xml:space="preserve"> von 50.6 – 256 Hz, einem </w:t>
      </w:r>
      <w:proofErr w:type="spellStart"/>
      <w:r w:rsidR="007F47B2" w:rsidRPr="000C03D8">
        <w:rPr>
          <w:rFonts w:ascii="Times New Roman" w:hAnsi="Times New Roman" w:cs="Times New Roman"/>
          <w:sz w:val="24"/>
          <w:szCs w:val="24"/>
        </w:rPr>
        <w:t>Passband</w:t>
      </w:r>
      <w:proofErr w:type="spellEnd"/>
      <w:r w:rsidR="007F47B2" w:rsidRPr="000C03D8">
        <w:rPr>
          <w:rFonts w:ascii="Times New Roman" w:hAnsi="Times New Roman" w:cs="Times New Roman"/>
          <w:sz w:val="24"/>
          <w:szCs w:val="24"/>
        </w:rPr>
        <w:t xml:space="preserve"> von 0 – 39.4 Hz, ei</w:t>
      </w:r>
      <w:r w:rsidR="00B66FBD" w:rsidRPr="000C03D8">
        <w:rPr>
          <w:rFonts w:ascii="Times New Roman" w:hAnsi="Times New Roman" w:cs="Times New Roman"/>
          <w:sz w:val="24"/>
          <w:szCs w:val="24"/>
        </w:rPr>
        <w:t xml:space="preserve">ner maximalen </w:t>
      </w:r>
      <w:proofErr w:type="spellStart"/>
      <w:r w:rsidR="00B66FBD" w:rsidRPr="000C03D8">
        <w:rPr>
          <w:rFonts w:ascii="Times New Roman" w:hAnsi="Times New Roman" w:cs="Times New Roman"/>
          <w:sz w:val="24"/>
          <w:szCs w:val="24"/>
        </w:rPr>
        <w:t>Passband</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deviation</w:t>
      </w:r>
      <w:proofErr w:type="spellEnd"/>
      <w:r w:rsidR="007F47B2" w:rsidRPr="000C03D8">
        <w:rPr>
          <w:rFonts w:ascii="Times New Roman" w:hAnsi="Times New Roman" w:cs="Times New Roman"/>
          <w:sz w:val="24"/>
          <w:szCs w:val="24"/>
        </w:rPr>
        <w:t xml:space="preserve"> von </w:t>
      </w:r>
      <w:r w:rsidR="00B66FBD" w:rsidRPr="000C03D8">
        <w:rPr>
          <w:rFonts w:ascii="Times New Roman" w:hAnsi="Times New Roman" w:cs="Times New Roman"/>
          <w:sz w:val="24"/>
          <w:szCs w:val="24"/>
        </w:rPr>
        <w:t xml:space="preserve">0.22% und einer </w:t>
      </w:r>
      <w:proofErr w:type="spellStart"/>
      <w:r w:rsidR="00B66FBD" w:rsidRPr="000C03D8">
        <w:rPr>
          <w:rFonts w:ascii="Times New Roman" w:hAnsi="Times New Roman" w:cs="Times New Roman"/>
          <w:sz w:val="24"/>
          <w:szCs w:val="24"/>
        </w:rPr>
        <w:t>Stopband</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attenuation</w:t>
      </w:r>
      <w:proofErr w:type="spellEnd"/>
      <w:r w:rsidR="007F47B2" w:rsidRPr="000C03D8">
        <w:rPr>
          <w:rFonts w:ascii="Times New Roman" w:hAnsi="Times New Roman" w:cs="Times New Roman"/>
          <w:sz w:val="24"/>
          <w:szCs w:val="24"/>
        </w:rPr>
        <w:t xml:space="preserve"> von -53 dB.</w:t>
      </w:r>
    </w:p>
    <w:p w14:paraId="72533305" w14:textId="77777777" w:rsidR="00A92C8D" w:rsidRPr="000C03D8" w:rsidRDefault="00714095"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Für die TFR wurde als Methode die multi-taper-</w:t>
      </w:r>
      <w:proofErr w:type="spellStart"/>
      <w:r w:rsidRPr="000C03D8">
        <w:rPr>
          <w:rFonts w:ascii="Times New Roman" w:hAnsi="Times New Roman" w:cs="Times New Roman"/>
          <w:sz w:val="24"/>
          <w:szCs w:val="24"/>
        </w:rPr>
        <w:t>method</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convol</w:t>
      </w:r>
      <w:r w:rsidR="00B9395C" w:rsidRPr="000C03D8">
        <w:rPr>
          <w:rFonts w:ascii="Times New Roman" w:hAnsi="Times New Roman" w:cs="Times New Roman"/>
          <w:sz w:val="24"/>
          <w:szCs w:val="24"/>
        </w:rPr>
        <w:t>ution</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mtmconvol</w:t>
      </w:r>
      <w:proofErr w:type="spellEnd"/>
      <w:r w:rsidRPr="000C03D8">
        <w:rPr>
          <w:rFonts w:ascii="Times New Roman" w:hAnsi="Times New Roman" w:cs="Times New Roman"/>
          <w:sz w:val="24"/>
          <w:szCs w:val="24"/>
        </w:rPr>
        <w:t>“</w:t>
      </w:r>
      <w:r w:rsidR="00F7580F" w:rsidRPr="000C03D8">
        <w:rPr>
          <w:rFonts w:ascii="Times New Roman" w:hAnsi="Times New Roman" w:cs="Times New Roman"/>
          <w:sz w:val="24"/>
          <w:szCs w:val="24"/>
        </w:rPr>
        <w:t>) gewählt. A</w:t>
      </w:r>
      <w:r w:rsidRPr="000C03D8">
        <w:rPr>
          <w:rFonts w:ascii="Times New Roman" w:hAnsi="Times New Roman" w:cs="Times New Roman"/>
          <w:sz w:val="24"/>
          <w:szCs w:val="24"/>
        </w:rPr>
        <w:t>ls Ou</w:t>
      </w:r>
      <w:r w:rsidR="005F0D0D" w:rsidRPr="000C03D8">
        <w:rPr>
          <w:rFonts w:ascii="Times New Roman" w:hAnsi="Times New Roman" w:cs="Times New Roman"/>
          <w:sz w:val="24"/>
          <w:szCs w:val="24"/>
        </w:rPr>
        <w:t>tput wurde die Power festgelegt</w:t>
      </w:r>
      <w:r w:rsidR="00F7580F" w:rsidRPr="000C03D8">
        <w:rPr>
          <w:rFonts w:ascii="Times New Roman" w:hAnsi="Times New Roman" w:cs="Times New Roman"/>
          <w:sz w:val="24"/>
          <w:szCs w:val="24"/>
        </w:rPr>
        <w:t xml:space="preserve">, da zur Beantwortung der Fragestellung die Power der jeweiligen Frequenzen über die </w:t>
      </w:r>
      <w:commentRangeStart w:id="47"/>
      <w:r w:rsidR="00F7580F" w:rsidRPr="000C03D8">
        <w:rPr>
          <w:rFonts w:ascii="Times New Roman" w:hAnsi="Times New Roman" w:cs="Times New Roman"/>
          <w:sz w:val="24"/>
          <w:szCs w:val="24"/>
        </w:rPr>
        <w:t>Zeit notwendig ist</w:t>
      </w:r>
      <w:commentRangeEnd w:id="47"/>
      <w:r w:rsidR="00DE6909">
        <w:rPr>
          <w:rStyle w:val="CommentReference"/>
        </w:rPr>
        <w:commentReference w:id="47"/>
      </w:r>
      <w:r w:rsidR="00F7580F"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r w:rsidR="00F7580F" w:rsidRPr="000C03D8">
        <w:rPr>
          <w:rFonts w:ascii="Times New Roman" w:hAnsi="Times New Roman" w:cs="Times New Roman"/>
          <w:sz w:val="24"/>
          <w:szCs w:val="24"/>
        </w:rPr>
        <w:t xml:space="preserve">Die Frequenzauflösung war von 2 bis 35 Hz in 0.05er Schritten. Die Zeitauflösung war von 0 bis 5 s in 0.01er Schritten. </w:t>
      </w:r>
      <w:r w:rsidR="00CE47C9" w:rsidRPr="000C03D8">
        <w:rPr>
          <w:rFonts w:ascii="Times New Roman" w:hAnsi="Times New Roman" w:cs="Times New Roman"/>
          <w:sz w:val="24"/>
          <w:szCs w:val="24"/>
        </w:rPr>
        <w:t>Als Tapereinstellungen wurden Hanning-</w:t>
      </w:r>
      <w:proofErr w:type="spellStart"/>
      <w:r w:rsidR="00CE47C9" w:rsidRPr="000C03D8">
        <w:rPr>
          <w:rFonts w:ascii="Times New Roman" w:hAnsi="Times New Roman" w:cs="Times New Roman"/>
          <w:sz w:val="24"/>
          <w:szCs w:val="24"/>
        </w:rPr>
        <w:t>Taper</w:t>
      </w:r>
      <w:proofErr w:type="spellEnd"/>
      <w:r w:rsidR="00CE47C9" w:rsidRPr="000C03D8">
        <w:rPr>
          <w:rFonts w:ascii="Times New Roman" w:hAnsi="Times New Roman" w:cs="Times New Roman"/>
          <w:sz w:val="24"/>
          <w:szCs w:val="24"/>
        </w:rPr>
        <w:t xml:space="preserve"> mit 5 Zyklen pro</w:t>
      </w:r>
      <w:r w:rsidR="007A538E" w:rsidRPr="000C03D8">
        <w:rPr>
          <w:rFonts w:ascii="Times New Roman" w:hAnsi="Times New Roman" w:cs="Times New Roman"/>
          <w:sz w:val="24"/>
          <w:szCs w:val="24"/>
        </w:rPr>
        <w:t xml:space="preserve"> Frequenz</w:t>
      </w:r>
      <w:r w:rsidR="00CE47C9" w:rsidRPr="000C03D8">
        <w:rPr>
          <w:rFonts w:ascii="Times New Roman" w:hAnsi="Times New Roman" w:cs="Times New Roman"/>
          <w:sz w:val="24"/>
          <w:szCs w:val="24"/>
        </w:rPr>
        <w:t xml:space="preserve"> gewählt. Durch adaptive Glättung passt sich die Länge des Zeitfensters</w:t>
      </w:r>
      <w:r w:rsidR="0061355F" w:rsidRPr="000C03D8">
        <w:rPr>
          <w:rFonts w:ascii="Times New Roman" w:hAnsi="Times New Roman" w:cs="Times New Roman"/>
          <w:sz w:val="24"/>
          <w:szCs w:val="24"/>
        </w:rPr>
        <w:t xml:space="preserve"> der Frequenz an</w:t>
      </w:r>
      <w:r w:rsidR="00EF627E" w:rsidRPr="000C03D8">
        <w:rPr>
          <w:rFonts w:ascii="Times New Roman" w:hAnsi="Times New Roman" w:cs="Times New Roman"/>
          <w:sz w:val="24"/>
          <w:szCs w:val="24"/>
        </w:rPr>
        <w:t xml:space="preserve"> </w:t>
      </w:r>
      <w:r w:rsidR="00EF627E" w:rsidRPr="000C03D8">
        <w:rPr>
          <w:rFonts w:ascii="Times New Roman" w:hAnsi="Times New Roman" w:cs="Times New Roman"/>
          <w:sz w:val="24"/>
          <w:szCs w:val="24"/>
        </w:rPr>
        <w:fldChar w:fldCharType="begin"/>
      </w:r>
      <w:r w:rsidR="00EF627E" w:rsidRPr="000C03D8">
        <w:rPr>
          <w:rFonts w:ascii="Times New Roman" w:hAnsi="Times New Roman" w:cs="Times New Roman"/>
          <w:sz w:val="24"/>
          <w:szCs w:val="24"/>
        </w:rPr>
        <w:instrText xml:space="preserve"> ADDIN ZOTERO_ITEM CSL_CITATION {"citationID":"yGC0fxid","properties":{"formattedCitation":"(Oostenveld, 2018)","plainCitation":"(Oostenveld, 2018)","noteIndex":0},"citationItems":[{"id":97,"uris":["http://zotero.org/users/local/AhaM3qLx/items/T4HQIFSW"],"itemData":{"id":97,"type":"post-weblog","container-title":"Time-frequency analysis using Hanning window, multitapers and wavelets","title":"Fieldtriptoolbox","URL":"https://www.fieldtriptoolbox.org/tutorial/timefrequencyanalysis/","author":[{"family":"Oostenveld","given":"Robert"}],"issued":{"date-parts":[["2018"]]}}}],"schema":"https://github.com/citation-style-language/schema/raw/master/csl-citation.json"} </w:instrText>
      </w:r>
      <w:r w:rsidR="00EF627E" w:rsidRPr="000C03D8">
        <w:rPr>
          <w:rFonts w:ascii="Times New Roman" w:hAnsi="Times New Roman" w:cs="Times New Roman"/>
          <w:sz w:val="24"/>
          <w:szCs w:val="24"/>
        </w:rPr>
        <w:fldChar w:fldCharType="separate"/>
      </w:r>
      <w:r w:rsidR="00EF627E" w:rsidRPr="000C03D8">
        <w:rPr>
          <w:rFonts w:ascii="Times New Roman" w:hAnsi="Times New Roman" w:cs="Times New Roman"/>
          <w:sz w:val="24"/>
          <w:szCs w:val="24"/>
        </w:rPr>
        <w:t>(Oostenveld, 2018)</w:t>
      </w:r>
      <w:r w:rsidR="00EF627E" w:rsidRPr="000C03D8">
        <w:rPr>
          <w:rFonts w:ascii="Times New Roman" w:hAnsi="Times New Roman" w:cs="Times New Roman"/>
          <w:sz w:val="24"/>
          <w:szCs w:val="24"/>
        </w:rPr>
        <w:fldChar w:fldCharType="end"/>
      </w:r>
      <w:r w:rsidR="00CE47C9" w:rsidRPr="000C03D8">
        <w:rPr>
          <w:rFonts w:ascii="Times New Roman" w:hAnsi="Times New Roman" w:cs="Times New Roman"/>
          <w:sz w:val="24"/>
          <w:szCs w:val="24"/>
        </w:rPr>
        <w:t xml:space="preserve">. Daher wird das Zeitfenster kleiner, je größer die </w:t>
      </w:r>
      <w:r w:rsidR="000D6596" w:rsidRPr="000C03D8">
        <w:rPr>
          <w:rFonts w:ascii="Times New Roman" w:hAnsi="Times New Roman" w:cs="Times New Roman"/>
          <w:sz w:val="24"/>
          <w:szCs w:val="24"/>
        </w:rPr>
        <w:t xml:space="preserve">Frequenz ist. Um zu entscheiden, welcher </w:t>
      </w:r>
      <w:proofErr w:type="spellStart"/>
      <w:r w:rsidR="000D6596" w:rsidRPr="000C03D8">
        <w:rPr>
          <w:rFonts w:ascii="Times New Roman" w:hAnsi="Times New Roman" w:cs="Times New Roman"/>
          <w:sz w:val="24"/>
          <w:szCs w:val="24"/>
        </w:rPr>
        <w:t>Taper</w:t>
      </w:r>
      <w:proofErr w:type="spellEnd"/>
      <w:r w:rsidR="000D6596" w:rsidRPr="000C03D8">
        <w:rPr>
          <w:rFonts w:ascii="Times New Roman" w:hAnsi="Times New Roman" w:cs="Times New Roman"/>
          <w:sz w:val="24"/>
          <w:szCs w:val="24"/>
        </w:rPr>
        <w:t xml:space="preserve"> mit welchen Einstellungen den besten Kompromiss zwischen der Auflösung der Frequenzdimension und der Auflösung der Zeitdimension aufweist, wurden zuvor explorativ an einem Beispieldatensatz verschiedene Einstellu</w:t>
      </w:r>
      <w:r w:rsidR="0064535B" w:rsidRPr="000C03D8">
        <w:rPr>
          <w:rFonts w:ascii="Times New Roman" w:hAnsi="Times New Roman" w:cs="Times New Roman"/>
          <w:sz w:val="24"/>
          <w:szCs w:val="24"/>
        </w:rPr>
        <w:t xml:space="preserve">ngen ausprobiert. In </w:t>
      </w:r>
      <w:commentRangeStart w:id="48"/>
      <w:r w:rsidR="0064535B" w:rsidRPr="000C03D8">
        <w:rPr>
          <w:rFonts w:ascii="Times New Roman" w:hAnsi="Times New Roman" w:cs="Times New Roman"/>
          <w:sz w:val="24"/>
          <w:szCs w:val="24"/>
        </w:rPr>
        <w:t xml:space="preserve">Abbildung </w:t>
      </w:r>
      <w:commentRangeEnd w:id="48"/>
      <w:r w:rsidR="00435D50">
        <w:rPr>
          <w:rStyle w:val="CommentReference"/>
        </w:rPr>
        <w:commentReference w:id="48"/>
      </w:r>
      <w:r w:rsidR="0064535B" w:rsidRPr="000C03D8">
        <w:rPr>
          <w:rFonts w:ascii="Times New Roman" w:hAnsi="Times New Roman" w:cs="Times New Roman"/>
          <w:sz w:val="24"/>
          <w:szCs w:val="24"/>
        </w:rPr>
        <w:t>2</w:t>
      </w:r>
      <w:r w:rsidR="000D6596" w:rsidRPr="000C03D8">
        <w:rPr>
          <w:rFonts w:ascii="Times New Roman" w:hAnsi="Times New Roman" w:cs="Times New Roman"/>
          <w:sz w:val="24"/>
          <w:szCs w:val="24"/>
        </w:rPr>
        <w:t xml:space="preserve"> ist zu sehen, dass die TFR mit Hanning-Tapern bei 5 Zyklen weniger Informationsverlust in der Zeitdimension aufweist als die TFR mit Hanning-Tapern bei 6 oder 7 Zyklen, aber einen größeren Informationsgehalt i</w:t>
      </w:r>
      <w:r w:rsidR="00361555" w:rsidRPr="000C03D8">
        <w:rPr>
          <w:rFonts w:ascii="Times New Roman" w:hAnsi="Times New Roman" w:cs="Times New Roman"/>
          <w:sz w:val="24"/>
          <w:szCs w:val="24"/>
        </w:rPr>
        <w:t>n der Frequenzdimension als die TFR mit Hanning-Tapern bei 3 oder 4 Zyklen. Die TFR mit Hanning-Tapern wurde mit einer TFR mit Wavelets verglichen, wobei dort keine adaptive Glättung der Zeitfen</w:t>
      </w:r>
      <w:r w:rsidR="0064535B" w:rsidRPr="000C03D8">
        <w:rPr>
          <w:rFonts w:ascii="Times New Roman" w:hAnsi="Times New Roman" w:cs="Times New Roman"/>
          <w:sz w:val="24"/>
          <w:szCs w:val="24"/>
        </w:rPr>
        <w:t>ster möglich war. In Abbildung 3</w:t>
      </w:r>
      <w:r w:rsidR="00361555" w:rsidRPr="000C03D8">
        <w:rPr>
          <w:rFonts w:ascii="Times New Roman" w:hAnsi="Times New Roman" w:cs="Times New Roman"/>
          <w:sz w:val="24"/>
          <w:szCs w:val="24"/>
        </w:rPr>
        <w:t xml:space="preserve"> ist zu sehen, dass die TFR mit Wavelets bei 3 bis 7 Zyklen grundsätzlich eine schlechtere Auflösung in der Frequenzdimension aufweisen</w:t>
      </w:r>
      <w:r w:rsidR="0064535B" w:rsidRPr="000C03D8">
        <w:rPr>
          <w:rFonts w:ascii="Times New Roman" w:hAnsi="Times New Roman" w:cs="Times New Roman"/>
          <w:sz w:val="24"/>
          <w:szCs w:val="24"/>
        </w:rPr>
        <w:t xml:space="preserve"> als die TFR mit Hanning-Tapern in Abbildung 2.</w:t>
      </w:r>
    </w:p>
    <w:p w14:paraId="7CD9363B" w14:textId="77777777" w:rsidR="005A5DA1" w:rsidRDefault="005A5DA1" w:rsidP="00337758">
      <w:pPr>
        <w:spacing w:line="480" w:lineRule="auto"/>
        <w:jc w:val="both"/>
        <w:rPr>
          <w:rFonts w:ascii="Times New Roman" w:hAnsi="Times New Roman" w:cs="Times New Roman"/>
          <w:b/>
          <w:sz w:val="24"/>
          <w:szCs w:val="24"/>
        </w:rPr>
      </w:pPr>
    </w:p>
    <w:p w14:paraId="34027989" w14:textId="77777777" w:rsidR="007F4FED" w:rsidRDefault="007F4FED" w:rsidP="00337758">
      <w:pPr>
        <w:spacing w:line="480" w:lineRule="auto"/>
        <w:jc w:val="both"/>
        <w:rPr>
          <w:rFonts w:ascii="Times New Roman" w:hAnsi="Times New Roman" w:cs="Times New Roman"/>
          <w:b/>
          <w:sz w:val="24"/>
          <w:szCs w:val="24"/>
        </w:rPr>
      </w:pPr>
    </w:p>
    <w:p w14:paraId="5DFD393C" w14:textId="77777777" w:rsidR="00D05E93" w:rsidRDefault="00D05E93" w:rsidP="00337758">
      <w:pPr>
        <w:spacing w:line="480" w:lineRule="auto"/>
        <w:jc w:val="both"/>
        <w:rPr>
          <w:rFonts w:ascii="Times New Roman" w:hAnsi="Times New Roman" w:cs="Times New Roman"/>
          <w:b/>
          <w:sz w:val="24"/>
          <w:szCs w:val="24"/>
        </w:rPr>
      </w:pPr>
    </w:p>
    <w:p w14:paraId="5689A30A" w14:textId="77777777" w:rsidR="00A92C8D" w:rsidRPr="000C03D8" w:rsidRDefault="00A92C8D"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2</w:t>
      </w:r>
    </w:p>
    <w:p w14:paraId="79409437" w14:textId="291EDA5C" w:rsidR="008B546F" w:rsidRPr="000C03D8" w:rsidRDefault="00A92C8D"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Vergleich </w:t>
      </w:r>
      <w:del w:id="49" w:author="Julius Welzel" w:date="2022-05-06T12:00:00Z">
        <w:r w:rsidRPr="000C03D8" w:rsidDel="00435D50">
          <w:rPr>
            <w:rFonts w:ascii="Times New Roman" w:hAnsi="Times New Roman" w:cs="Times New Roman"/>
            <w:i/>
            <w:sz w:val="24"/>
            <w:szCs w:val="24"/>
          </w:rPr>
          <w:delText xml:space="preserve">von </w:delText>
        </w:r>
      </w:del>
      <w:ins w:id="50" w:author="Julius Welzel" w:date="2022-05-06T12:00:00Z">
        <w:r w:rsidR="00435D50">
          <w:rPr>
            <w:rFonts w:ascii="Times New Roman" w:hAnsi="Times New Roman" w:cs="Times New Roman"/>
            <w:i/>
            <w:sz w:val="24"/>
            <w:szCs w:val="24"/>
          </w:rPr>
          <w:t>eines</w:t>
        </w:r>
        <w:r w:rsidR="00435D50" w:rsidRPr="000C03D8">
          <w:rPr>
            <w:rFonts w:ascii="Times New Roman" w:hAnsi="Times New Roman" w:cs="Times New Roman"/>
            <w:i/>
            <w:sz w:val="24"/>
            <w:szCs w:val="24"/>
          </w:rPr>
          <w:t xml:space="preserve"> </w:t>
        </w:r>
      </w:ins>
      <w:ins w:id="51" w:author="Julius Welzel" w:date="2022-05-06T11:59:00Z">
        <w:r w:rsidR="00435D50">
          <w:rPr>
            <w:rFonts w:ascii="Times New Roman" w:hAnsi="Times New Roman" w:cs="Times New Roman"/>
            <w:i/>
            <w:sz w:val="24"/>
            <w:szCs w:val="24"/>
          </w:rPr>
          <w:t>Spektr</w:t>
        </w:r>
      </w:ins>
      <w:ins w:id="52" w:author="Julius Welzel" w:date="2022-05-06T12:00:00Z">
        <w:r w:rsidR="00435D50">
          <w:rPr>
            <w:rFonts w:ascii="Times New Roman" w:hAnsi="Times New Roman" w:cs="Times New Roman"/>
            <w:i/>
            <w:sz w:val="24"/>
            <w:szCs w:val="24"/>
          </w:rPr>
          <w:t xml:space="preserve">ums </w:t>
        </w:r>
      </w:ins>
      <w:ins w:id="53" w:author="Julius Welzel" w:date="2022-05-06T11:59:00Z">
        <w:r w:rsidR="00435D50">
          <w:rPr>
            <w:rFonts w:ascii="Times New Roman" w:hAnsi="Times New Roman" w:cs="Times New Roman"/>
            <w:i/>
            <w:sz w:val="24"/>
            <w:szCs w:val="24"/>
          </w:rPr>
          <w:t xml:space="preserve">resultierend aus </w:t>
        </w:r>
      </w:ins>
      <w:r w:rsidRPr="000C03D8">
        <w:rPr>
          <w:rFonts w:ascii="Times New Roman" w:hAnsi="Times New Roman" w:cs="Times New Roman"/>
          <w:i/>
          <w:sz w:val="24"/>
          <w:szCs w:val="24"/>
        </w:rPr>
        <w:t>Zeit-Frequenz-Analysen mit Hanning-</w:t>
      </w:r>
      <w:proofErr w:type="spellStart"/>
      <w:r w:rsidRPr="000C03D8">
        <w:rPr>
          <w:rFonts w:ascii="Times New Roman" w:hAnsi="Times New Roman" w:cs="Times New Roman"/>
          <w:i/>
          <w:sz w:val="24"/>
          <w:szCs w:val="24"/>
        </w:rPr>
        <w:t>Taper</w:t>
      </w:r>
      <w:proofErr w:type="spellEnd"/>
      <w:r w:rsidR="00DF2418" w:rsidRPr="000C03D8">
        <w:rPr>
          <w:rFonts w:ascii="Times New Roman" w:hAnsi="Times New Roman" w:cs="Times New Roman"/>
          <w:i/>
          <w:sz w:val="24"/>
          <w:szCs w:val="24"/>
        </w:rPr>
        <w:t xml:space="preserve"> </w:t>
      </w:r>
      <w:del w:id="54" w:author="Julius Welzel" w:date="2022-05-06T11:59:00Z">
        <w:r w:rsidR="00DF2418" w:rsidRPr="000C03D8" w:rsidDel="00435D50">
          <w:rPr>
            <w:rFonts w:ascii="Times New Roman" w:hAnsi="Times New Roman" w:cs="Times New Roman"/>
            <w:i/>
            <w:sz w:val="24"/>
            <w:szCs w:val="24"/>
          </w:rPr>
          <w:delText xml:space="preserve">und </w:delText>
        </w:r>
      </w:del>
      <w:ins w:id="55" w:author="Julius Welzel" w:date="2022-05-06T11:59:00Z">
        <w:r w:rsidR="00435D50">
          <w:rPr>
            <w:rFonts w:ascii="Times New Roman" w:hAnsi="Times New Roman" w:cs="Times New Roman"/>
            <w:i/>
            <w:sz w:val="24"/>
            <w:szCs w:val="24"/>
          </w:rPr>
          <w:t>bei</w:t>
        </w:r>
        <w:r w:rsidR="00435D50" w:rsidRPr="000C03D8">
          <w:rPr>
            <w:rFonts w:ascii="Times New Roman" w:hAnsi="Times New Roman" w:cs="Times New Roman"/>
            <w:i/>
            <w:sz w:val="24"/>
            <w:szCs w:val="24"/>
          </w:rPr>
          <w:t xml:space="preserve"> </w:t>
        </w:r>
      </w:ins>
      <w:r w:rsidR="00DF2418" w:rsidRPr="000C03D8">
        <w:rPr>
          <w:rFonts w:ascii="Times New Roman" w:hAnsi="Times New Roman" w:cs="Times New Roman"/>
          <w:i/>
          <w:sz w:val="24"/>
          <w:szCs w:val="24"/>
        </w:rPr>
        <w:t>3 bis 7</w:t>
      </w:r>
      <w:r w:rsidRPr="000C03D8">
        <w:rPr>
          <w:rFonts w:ascii="Times New Roman" w:hAnsi="Times New Roman" w:cs="Times New Roman"/>
          <w:i/>
          <w:sz w:val="24"/>
          <w:szCs w:val="24"/>
        </w:rPr>
        <w:t xml:space="preserve"> Zyklen</w:t>
      </w:r>
    </w:p>
    <w:p w14:paraId="3D82FD2A" w14:textId="77777777" w:rsidR="00A92C8D" w:rsidRPr="000C03D8" w:rsidRDefault="002E25FD" w:rsidP="00337758">
      <w:pPr>
        <w:spacing w:line="480" w:lineRule="auto"/>
        <w:jc w:val="both"/>
        <w:rPr>
          <w:rFonts w:ascii="Times New Roman" w:hAnsi="Times New Roman" w:cs="Times New Roman"/>
          <w:sz w:val="24"/>
          <w:szCs w:val="24"/>
        </w:rPr>
      </w:pPr>
      <w:r>
        <w:rPr>
          <w:rFonts w:ascii="Times New Roman" w:hAnsi="Times New Roman" w:cs="Times New Roman"/>
          <w:i/>
          <w:sz w:val="24"/>
          <w:szCs w:val="24"/>
        </w:rPr>
        <w:pict w14:anchorId="3C2B113E">
          <v:shape id="_x0000_i1026" type="#_x0000_t75" style="width:452.25pt;height:237.75pt">
            <v:imagedata r:id="rId13" o:title="Abbildung 2"/>
          </v:shape>
        </w:pict>
      </w:r>
      <w:r w:rsidR="00227DDF" w:rsidRPr="000C03D8">
        <w:rPr>
          <w:rFonts w:ascii="Times New Roman" w:hAnsi="Times New Roman" w:cs="Times New Roman"/>
          <w:i/>
          <w:sz w:val="24"/>
          <w:szCs w:val="24"/>
        </w:rPr>
        <w:br/>
        <w:t>Anmerkung.</w:t>
      </w:r>
      <w:r w:rsidR="00227DDF" w:rsidRPr="000C03D8">
        <w:rPr>
          <w:rFonts w:ascii="Times New Roman" w:hAnsi="Times New Roman" w:cs="Times New Roman"/>
          <w:sz w:val="24"/>
          <w:szCs w:val="24"/>
        </w:rPr>
        <w:t xml:space="preserve"> Es wurden 2</w:t>
      </w:r>
      <w:r w:rsidR="00A92C8D" w:rsidRPr="000C03D8">
        <w:rPr>
          <w:rFonts w:ascii="Times New Roman" w:hAnsi="Times New Roman" w:cs="Times New Roman"/>
          <w:sz w:val="24"/>
          <w:szCs w:val="24"/>
        </w:rPr>
        <w:t xml:space="preserve"> Kanäle derselben Ti</w:t>
      </w:r>
      <w:r w:rsidR="00227DDF" w:rsidRPr="000C03D8">
        <w:rPr>
          <w:rFonts w:ascii="Times New Roman" w:hAnsi="Times New Roman" w:cs="Times New Roman"/>
          <w:sz w:val="24"/>
          <w:szCs w:val="24"/>
        </w:rPr>
        <w:t>efe in</w:t>
      </w:r>
      <w:r w:rsidR="00A92C8D" w:rsidRPr="000C03D8">
        <w:rPr>
          <w:rFonts w:ascii="Times New Roman" w:hAnsi="Times New Roman" w:cs="Times New Roman"/>
          <w:sz w:val="24"/>
          <w:szCs w:val="24"/>
        </w:rPr>
        <w:t xml:space="preserve"> Nähe der Zielposition dargestellt. </w:t>
      </w:r>
    </w:p>
    <w:p w14:paraId="6536FF69" w14:textId="77777777" w:rsidR="004C5996" w:rsidRPr="000C03D8" w:rsidRDefault="004C5996"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3</w:t>
      </w:r>
    </w:p>
    <w:p w14:paraId="09F1401B" w14:textId="77777777" w:rsidR="004C5996" w:rsidRPr="000C03D8" w:rsidRDefault="004C5996"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Vergleich von Zeit-Frequenz-Analysen mit Wavelets und unterschiedlicher Anzahl an Zyklen</w:t>
      </w:r>
    </w:p>
    <w:p w14:paraId="073500F0" w14:textId="77777777" w:rsidR="004C5996" w:rsidRPr="000C03D8" w:rsidRDefault="002E25FD" w:rsidP="00337758">
      <w:pPr>
        <w:spacing w:line="480" w:lineRule="auto"/>
        <w:jc w:val="both"/>
        <w:rPr>
          <w:rFonts w:ascii="Times New Roman" w:hAnsi="Times New Roman" w:cs="Times New Roman"/>
          <w:sz w:val="24"/>
          <w:szCs w:val="24"/>
        </w:rPr>
      </w:pPr>
      <w:r>
        <w:rPr>
          <w:rFonts w:ascii="Times New Roman" w:hAnsi="Times New Roman" w:cs="Times New Roman"/>
          <w:i/>
          <w:sz w:val="24"/>
          <w:szCs w:val="24"/>
        </w:rPr>
        <w:lastRenderedPageBreak/>
        <w:pict w14:anchorId="5B41399C">
          <v:shape id="_x0000_i1027" type="#_x0000_t75" style="width:452.25pt;height:238.5pt">
            <v:imagedata r:id="rId14" o:title="Abbildung 3"/>
          </v:shape>
        </w:pict>
      </w:r>
      <w:r w:rsidR="00DF2418" w:rsidRPr="000C03D8">
        <w:rPr>
          <w:rFonts w:ascii="Times New Roman" w:hAnsi="Times New Roman" w:cs="Times New Roman"/>
          <w:i/>
          <w:sz w:val="24"/>
          <w:szCs w:val="24"/>
        </w:rPr>
        <w:br/>
        <w:t xml:space="preserve">Anmerkung. </w:t>
      </w:r>
      <w:r w:rsidR="00DF2418" w:rsidRPr="000C03D8">
        <w:rPr>
          <w:rFonts w:ascii="Times New Roman" w:hAnsi="Times New Roman" w:cs="Times New Roman"/>
          <w:sz w:val="24"/>
          <w:szCs w:val="24"/>
        </w:rPr>
        <w:t>Dieselben Kanäle und Tiefe wie in Abbildung 2 wurden dargestellt.</w:t>
      </w:r>
    </w:p>
    <w:p w14:paraId="1771A259" w14:textId="77777777" w:rsidR="002128B3" w:rsidRPr="000C03D8" w:rsidRDefault="00857609" w:rsidP="00337758">
      <w:pPr>
        <w:pStyle w:val="Heading3"/>
        <w:spacing w:line="480" w:lineRule="auto"/>
        <w:jc w:val="both"/>
        <w:rPr>
          <w:rFonts w:ascii="Times New Roman" w:hAnsi="Times New Roman" w:cs="Times New Roman"/>
          <w:b/>
          <w:i/>
          <w:color w:val="auto"/>
        </w:rPr>
      </w:pPr>
      <w:bookmarkStart w:id="56" w:name="_Toc102231167"/>
      <w:r w:rsidRPr="000C03D8">
        <w:rPr>
          <w:rFonts w:ascii="Times New Roman" w:hAnsi="Times New Roman" w:cs="Times New Roman"/>
          <w:b/>
          <w:i/>
          <w:color w:val="auto"/>
        </w:rPr>
        <w:t>2.4</w:t>
      </w:r>
      <w:r w:rsidR="002128B3" w:rsidRPr="000C03D8">
        <w:rPr>
          <w:rFonts w:ascii="Times New Roman" w:hAnsi="Times New Roman" w:cs="Times New Roman"/>
          <w:b/>
          <w:i/>
          <w:color w:val="auto"/>
        </w:rPr>
        <w:t>.4 FOOOF-Algorithmus</w:t>
      </w:r>
      <w:bookmarkEnd w:id="56"/>
    </w:p>
    <w:p w14:paraId="7D6DFBC8" w14:textId="454F271D" w:rsidR="00CB3F02" w:rsidRPr="000C03D8" w:rsidRDefault="00DB03F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Der letzte </w:t>
      </w:r>
      <w:del w:id="57" w:author="Julius Welzel" w:date="2022-05-06T12:00:00Z">
        <w:r w:rsidRPr="000C03D8" w:rsidDel="00435D50">
          <w:rPr>
            <w:rFonts w:ascii="Times New Roman" w:hAnsi="Times New Roman" w:cs="Times New Roman"/>
            <w:sz w:val="24"/>
            <w:szCs w:val="24"/>
          </w:rPr>
          <w:delText xml:space="preserve">größere </w:delText>
        </w:r>
      </w:del>
      <w:r w:rsidRPr="000C03D8">
        <w:rPr>
          <w:rFonts w:ascii="Times New Roman" w:hAnsi="Times New Roman" w:cs="Times New Roman"/>
          <w:sz w:val="24"/>
          <w:szCs w:val="24"/>
        </w:rPr>
        <w:t xml:space="preserve">Schritt </w:t>
      </w:r>
      <w:del w:id="58" w:author="Julius Welzel" w:date="2022-05-06T12:00:00Z">
        <w:r w:rsidRPr="000C03D8" w:rsidDel="00435D50">
          <w:rPr>
            <w:rFonts w:ascii="Times New Roman" w:hAnsi="Times New Roman" w:cs="Times New Roman"/>
            <w:sz w:val="24"/>
            <w:szCs w:val="24"/>
          </w:rPr>
          <w:delText xml:space="preserve">des ersten Skripts </w:delText>
        </w:r>
      </w:del>
      <w:r w:rsidRPr="000C03D8">
        <w:rPr>
          <w:rFonts w:ascii="Times New Roman" w:hAnsi="Times New Roman" w:cs="Times New Roman"/>
          <w:sz w:val="24"/>
          <w:szCs w:val="24"/>
        </w:rPr>
        <w:t xml:space="preserve">bestand darin, die </w:t>
      </w:r>
      <w:r w:rsidR="00CB49E6" w:rsidRPr="000C03D8">
        <w:rPr>
          <w:rFonts w:ascii="Times New Roman" w:hAnsi="Times New Roman" w:cs="Times New Roman"/>
          <w:sz w:val="24"/>
          <w:szCs w:val="24"/>
        </w:rPr>
        <w:t xml:space="preserve">über die Zeit gemittelten </w:t>
      </w:r>
      <w:r w:rsidRPr="000C03D8">
        <w:rPr>
          <w:rFonts w:ascii="Times New Roman" w:hAnsi="Times New Roman" w:cs="Times New Roman"/>
          <w:sz w:val="24"/>
          <w:szCs w:val="24"/>
        </w:rPr>
        <w:t>Powerspektren, die durch die TFR errechnet wurden als Input für den FOOOF-Algorithmus zu nutzen</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{"citationID":"sYKP7FQh","properties":{"formattedCitation":"(Donoghue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(Donoghue et al., 2020)</w:t>
      </w:r>
      <w:r w:rsidR="00516698"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CB3F02" w:rsidRPr="000C03D8">
        <w:rPr>
          <w:rFonts w:ascii="Times New Roman" w:hAnsi="Times New Roman" w:cs="Times New Roman"/>
          <w:sz w:val="24"/>
          <w:szCs w:val="24"/>
        </w:rPr>
        <w:t xml:space="preserve"> Dieser wurde genutzt, um die periodische</w:t>
      </w:r>
      <w:r w:rsidR="00B00B23" w:rsidRPr="000C03D8">
        <w:rPr>
          <w:rFonts w:ascii="Times New Roman" w:hAnsi="Times New Roman" w:cs="Times New Roman"/>
          <w:sz w:val="24"/>
          <w:szCs w:val="24"/>
        </w:rPr>
        <w:t>n</w:t>
      </w:r>
      <w:r w:rsidR="00CB3F02" w:rsidRPr="000C03D8">
        <w:rPr>
          <w:rFonts w:ascii="Times New Roman" w:hAnsi="Times New Roman" w:cs="Times New Roman"/>
          <w:sz w:val="24"/>
          <w:szCs w:val="24"/>
        </w:rPr>
        <w:t xml:space="preserve"> Komponente</w:t>
      </w:r>
      <w:r w:rsidR="00B00B23" w:rsidRPr="000C03D8">
        <w:rPr>
          <w:rFonts w:ascii="Times New Roman" w:hAnsi="Times New Roman" w:cs="Times New Roman"/>
          <w:sz w:val="24"/>
          <w:szCs w:val="24"/>
        </w:rPr>
        <w:t>n</w:t>
      </w:r>
      <w:r w:rsidR="00CB3F02" w:rsidRPr="000C03D8">
        <w:rPr>
          <w:rFonts w:ascii="Times New Roman" w:hAnsi="Times New Roman" w:cs="Times New Roman"/>
          <w:sz w:val="24"/>
          <w:szCs w:val="24"/>
        </w:rPr>
        <w:t xml:space="preserve"> der Powerspektren von den aperiodischen Komponenten zu trennen. </w:t>
      </w:r>
      <w:r w:rsidR="003235F2" w:rsidRPr="000C03D8">
        <w:rPr>
          <w:rFonts w:ascii="Times New Roman" w:hAnsi="Times New Roman" w:cs="Times New Roman"/>
          <w:sz w:val="24"/>
          <w:szCs w:val="24"/>
        </w:rPr>
        <w:t xml:space="preserve">Der Algorithmus wurde ursprünglich für Python erstellt, es wurde jedoch ein Wrapper (Version 1.0.0) für </w:t>
      </w:r>
      <w:proofErr w:type="spellStart"/>
      <w:r w:rsidR="003235F2" w:rsidRPr="000C03D8">
        <w:rPr>
          <w:rFonts w:ascii="Times New Roman" w:hAnsi="Times New Roman" w:cs="Times New Roman"/>
          <w:sz w:val="24"/>
          <w:szCs w:val="24"/>
        </w:rPr>
        <w:t>Matlab</w:t>
      </w:r>
      <w:proofErr w:type="spellEnd"/>
      <w:r w:rsidR="003235F2" w:rsidRPr="000C03D8">
        <w:rPr>
          <w:rFonts w:ascii="Times New Roman" w:hAnsi="Times New Roman" w:cs="Times New Roman"/>
          <w:sz w:val="24"/>
          <w:szCs w:val="24"/>
        </w:rPr>
        <w:t xml:space="preserve"> genutzt, um nicht die Programmiersprache wechseln zu müssen. </w:t>
      </w:r>
      <w:r w:rsidR="001F68C6" w:rsidRPr="000C03D8">
        <w:rPr>
          <w:rFonts w:ascii="Times New Roman" w:hAnsi="Times New Roman" w:cs="Times New Roman"/>
          <w:sz w:val="24"/>
          <w:szCs w:val="24"/>
        </w:rPr>
        <w:t xml:space="preserve">Der FOOOF-Algorithmus berechnet bei seinem Vorgehen </w:t>
      </w:r>
      <w:r w:rsidR="003235F2" w:rsidRPr="000C03D8">
        <w:rPr>
          <w:rFonts w:ascii="Times New Roman" w:hAnsi="Times New Roman" w:cs="Times New Roman"/>
          <w:sz w:val="24"/>
          <w:szCs w:val="24"/>
        </w:rPr>
        <w:t>auch die Peaks der jeweiligen Powerspek</w:t>
      </w:r>
      <w:r w:rsidR="001F68C6" w:rsidRPr="000C03D8">
        <w:rPr>
          <w:rFonts w:ascii="Times New Roman" w:hAnsi="Times New Roman" w:cs="Times New Roman"/>
          <w:sz w:val="24"/>
          <w:szCs w:val="24"/>
        </w:rPr>
        <w:t>tren. Für die Suche nach den Peaks wurden die Standardeinstellungen beibehal</w:t>
      </w:r>
      <w:r w:rsidR="00A130E3" w:rsidRPr="000C03D8">
        <w:rPr>
          <w:rFonts w:ascii="Times New Roman" w:hAnsi="Times New Roman" w:cs="Times New Roman"/>
          <w:sz w:val="24"/>
          <w:szCs w:val="24"/>
        </w:rPr>
        <w:t>ten: Limits für die Bandbreite der Peaks: 0.5 Hz und 12 Hz; maximale Anzahl an Peaks: unbegrenzt; Mindesthöhe für einen Peak (Power über der aperiodischen Komponente): 0 µV; Peak Schwelle: 2 Standardabweichungen; aperi</w:t>
      </w:r>
      <w:r w:rsidR="005F4D0E" w:rsidRPr="000C03D8">
        <w:rPr>
          <w:rFonts w:ascii="Times New Roman" w:hAnsi="Times New Roman" w:cs="Times New Roman"/>
          <w:sz w:val="24"/>
          <w:szCs w:val="24"/>
        </w:rPr>
        <w:t>odischer Modus: fix. Der Frequenzbereich, der für die Anwendung des FOOOF-Algorithmus gewählt wurd</w:t>
      </w:r>
      <w:r w:rsidR="00612B79" w:rsidRPr="000C03D8">
        <w:rPr>
          <w:rFonts w:ascii="Times New Roman" w:hAnsi="Times New Roman" w:cs="Times New Roman"/>
          <w:sz w:val="24"/>
          <w:szCs w:val="24"/>
        </w:rPr>
        <w:t>e, war auf 4 – 30</w:t>
      </w:r>
      <w:r w:rsidR="005F4D0E" w:rsidRPr="000C03D8">
        <w:rPr>
          <w:rFonts w:ascii="Times New Roman" w:hAnsi="Times New Roman" w:cs="Times New Roman"/>
          <w:sz w:val="24"/>
          <w:szCs w:val="24"/>
        </w:rPr>
        <w:t xml:space="preserve"> Hz festgelegt.</w:t>
      </w:r>
      <w:r w:rsidR="00DB648D" w:rsidRPr="000C03D8">
        <w:rPr>
          <w:rFonts w:ascii="Times New Roman" w:hAnsi="Times New Roman" w:cs="Times New Roman"/>
          <w:sz w:val="24"/>
          <w:szCs w:val="24"/>
        </w:rPr>
        <w:t xml:space="preserve"> Abschließend wurden alle relevanten Daten abgespeichert und in einem zweiten Skript weiterverarbeitet.</w:t>
      </w:r>
      <w:r w:rsidR="00612B79" w:rsidRPr="000C03D8">
        <w:rPr>
          <w:rFonts w:ascii="Times New Roman" w:hAnsi="Times New Roman" w:cs="Times New Roman"/>
          <w:sz w:val="24"/>
          <w:szCs w:val="24"/>
        </w:rPr>
        <w:t xml:space="preserve"> Dazu gehören die Ergebnisse des FOOOF-Algorithmus sowie die Informationen über die aktuelle Position der E</w:t>
      </w:r>
      <w:r w:rsidR="00E9447D" w:rsidRPr="000C03D8">
        <w:rPr>
          <w:rFonts w:ascii="Times New Roman" w:hAnsi="Times New Roman" w:cs="Times New Roman"/>
          <w:sz w:val="24"/>
          <w:szCs w:val="24"/>
        </w:rPr>
        <w:t>lektrode.</w:t>
      </w:r>
      <w:r w:rsidR="00DB648D" w:rsidRPr="000C03D8">
        <w:rPr>
          <w:rFonts w:ascii="Times New Roman" w:hAnsi="Times New Roman" w:cs="Times New Roman"/>
          <w:sz w:val="24"/>
          <w:szCs w:val="24"/>
        </w:rPr>
        <w:t xml:space="preserve"> </w:t>
      </w:r>
    </w:p>
    <w:p w14:paraId="7F61247C" w14:textId="77777777" w:rsidR="00B30E54" w:rsidRPr="000C03D8" w:rsidRDefault="00857609" w:rsidP="00337758">
      <w:pPr>
        <w:pStyle w:val="Heading3"/>
        <w:spacing w:line="480" w:lineRule="auto"/>
        <w:jc w:val="both"/>
        <w:rPr>
          <w:rFonts w:ascii="Times New Roman" w:hAnsi="Times New Roman" w:cs="Times New Roman"/>
          <w:b/>
          <w:i/>
          <w:color w:val="auto"/>
        </w:rPr>
      </w:pPr>
      <w:bookmarkStart w:id="59" w:name="_Toc102231168"/>
      <w:r w:rsidRPr="000C03D8">
        <w:rPr>
          <w:rFonts w:ascii="Times New Roman" w:hAnsi="Times New Roman" w:cs="Times New Roman"/>
          <w:b/>
          <w:i/>
          <w:color w:val="auto"/>
        </w:rPr>
        <w:lastRenderedPageBreak/>
        <w:t>2.4</w:t>
      </w:r>
      <w:r w:rsidR="00B30E54" w:rsidRPr="000C03D8">
        <w:rPr>
          <w:rFonts w:ascii="Times New Roman" w:hAnsi="Times New Roman" w:cs="Times New Roman"/>
          <w:b/>
          <w:i/>
          <w:color w:val="auto"/>
        </w:rPr>
        <w:t>.5 Extraktion der elektrophysiologischen Maße</w:t>
      </w:r>
      <w:bookmarkEnd w:id="59"/>
    </w:p>
    <w:p w14:paraId="4CC19A90" w14:textId="77777777" w:rsidR="00966214" w:rsidRPr="000C03D8" w:rsidRDefault="00DB648D"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In dem</w:t>
      </w:r>
      <w:r w:rsidR="007C4638" w:rsidRPr="000C03D8">
        <w:rPr>
          <w:rFonts w:ascii="Times New Roman" w:hAnsi="Times New Roman" w:cs="Times New Roman"/>
          <w:sz w:val="24"/>
          <w:szCs w:val="24"/>
        </w:rPr>
        <w:t xml:space="preserve"> zweiten Skript wurden die Ergebnisse aus dem FOOOF-Algorithmus</w:t>
      </w:r>
      <w:r w:rsidRPr="000C03D8">
        <w:rPr>
          <w:rFonts w:ascii="Times New Roman" w:hAnsi="Times New Roman" w:cs="Times New Roman"/>
          <w:sz w:val="24"/>
          <w:szCs w:val="24"/>
        </w:rPr>
        <w:t xml:space="preserve"> weiter bereinigt und in neue tabellarische Strukturen umformatiert, die sich für die statistische Auswertung besser eignen. Als erstes wurden im </w:t>
      </w:r>
      <w:r w:rsidR="001C4291" w:rsidRPr="000C03D8">
        <w:rPr>
          <w:rFonts w:ascii="Times New Roman" w:hAnsi="Times New Roman" w:cs="Times New Roman"/>
          <w:sz w:val="24"/>
          <w:szCs w:val="24"/>
        </w:rPr>
        <w:t>Vorfeld alle Kanäle entfernt</w:t>
      </w:r>
      <w:r w:rsidRPr="000C03D8">
        <w:rPr>
          <w:rFonts w:ascii="Times New Roman" w:hAnsi="Times New Roman" w:cs="Times New Roman"/>
          <w:sz w:val="24"/>
          <w:szCs w:val="24"/>
        </w:rPr>
        <w:t>, bei denen</w:t>
      </w:r>
      <w:r w:rsidR="007717F4" w:rsidRPr="000C03D8">
        <w:rPr>
          <w:rFonts w:ascii="Times New Roman" w:hAnsi="Times New Roman" w:cs="Times New Roman"/>
          <w:sz w:val="24"/>
          <w:szCs w:val="24"/>
        </w:rPr>
        <w:t xml:space="preserve"> zwei Bedingungen gleichzeitig auftraten. Zum einen durfte </w:t>
      </w:r>
      <w:r w:rsidRPr="000C03D8">
        <w:rPr>
          <w:rFonts w:ascii="Times New Roman" w:hAnsi="Times New Roman" w:cs="Times New Roman"/>
          <w:sz w:val="24"/>
          <w:szCs w:val="24"/>
        </w:rPr>
        <w:t xml:space="preserve">die Differenz zwischen </w:t>
      </w:r>
      <w:r w:rsidR="007717F4" w:rsidRPr="000C03D8">
        <w:rPr>
          <w:rFonts w:ascii="Times New Roman" w:hAnsi="Times New Roman" w:cs="Times New Roman"/>
          <w:sz w:val="24"/>
          <w:szCs w:val="24"/>
        </w:rPr>
        <w:t xml:space="preserve">dem ersten Powerwert des originalen Powerspektrums und dem ersten Powerwert der geschätzten aperiodischen Komponente nicht größer als 0.3 µV sein. Zum anderen wurde beim gesamten Datensatz aller Kanäle vom originalen Powerspektrum die Power der geschätzten aperiodischen Komponente </w:t>
      </w:r>
      <w:r w:rsidR="000B55FD" w:rsidRPr="000C03D8">
        <w:rPr>
          <w:rFonts w:ascii="Times New Roman" w:hAnsi="Times New Roman" w:cs="Times New Roman"/>
          <w:sz w:val="24"/>
          <w:szCs w:val="24"/>
        </w:rPr>
        <w:t>abgezogen</w:t>
      </w:r>
      <w:r w:rsidR="00E704C7" w:rsidRPr="000C03D8">
        <w:rPr>
          <w:rFonts w:ascii="Times New Roman" w:hAnsi="Times New Roman" w:cs="Times New Roman"/>
          <w:sz w:val="24"/>
          <w:szCs w:val="24"/>
        </w:rPr>
        <w:t>, um das reine periodische Signal zu erhalten. D</w:t>
      </w:r>
      <w:r w:rsidR="000B55FD" w:rsidRPr="000C03D8">
        <w:rPr>
          <w:rFonts w:ascii="Times New Roman" w:hAnsi="Times New Roman" w:cs="Times New Roman"/>
          <w:sz w:val="24"/>
          <w:szCs w:val="24"/>
        </w:rPr>
        <w:t xml:space="preserve">er Mittelwert aller Werte, bei denen ein </w:t>
      </w:r>
      <w:r w:rsidR="007717F4" w:rsidRPr="000C03D8">
        <w:rPr>
          <w:rFonts w:ascii="Times New Roman" w:hAnsi="Times New Roman" w:cs="Times New Roman"/>
          <w:sz w:val="24"/>
          <w:szCs w:val="24"/>
        </w:rPr>
        <w:t>negativ</w:t>
      </w:r>
      <w:r w:rsidR="000B55FD" w:rsidRPr="000C03D8">
        <w:rPr>
          <w:rFonts w:ascii="Times New Roman" w:hAnsi="Times New Roman" w:cs="Times New Roman"/>
          <w:sz w:val="24"/>
          <w:szCs w:val="24"/>
        </w:rPr>
        <w:t>er Wert auftrat</w:t>
      </w:r>
      <w:r w:rsidR="007717F4" w:rsidRPr="000C03D8">
        <w:rPr>
          <w:rFonts w:ascii="Times New Roman" w:hAnsi="Times New Roman" w:cs="Times New Roman"/>
          <w:sz w:val="24"/>
          <w:szCs w:val="24"/>
        </w:rPr>
        <w:t xml:space="preserve">, durfte nicht größer als -0.15 µV sein. </w:t>
      </w:r>
      <w:r w:rsidR="00FD007B" w:rsidRPr="000C03D8">
        <w:rPr>
          <w:rFonts w:ascii="Times New Roman" w:hAnsi="Times New Roman" w:cs="Times New Roman"/>
          <w:sz w:val="24"/>
          <w:szCs w:val="24"/>
        </w:rPr>
        <w:t>Bei 12</w:t>
      </w:r>
      <w:r w:rsidR="008D211D" w:rsidRPr="000C03D8">
        <w:rPr>
          <w:rFonts w:ascii="Times New Roman" w:hAnsi="Times New Roman" w:cs="Times New Roman"/>
          <w:sz w:val="24"/>
          <w:szCs w:val="24"/>
        </w:rPr>
        <w:t>7</w:t>
      </w:r>
      <w:r w:rsidR="00CB49E6" w:rsidRPr="000C03D8">
        <w:rPr>
          <w:rFonts w:ascii="Times New Roman" w:hAnsi="Times New Roman" w:cs="Times New Roman"/>
          <w:sz w:val="24"/>
          <w:szCs w:val="24"/>
        </w:rPr>
        <w:t xml:space="preserve"> Kanälen, die aus dem Datensatz entfernt wurden, trafen beide Bedingen zu. </w:t>
      </w:r>
      <w:r w:rsidR="00E36320" w:rsidRPr="000C03D8">
        <w:rPr>
          <w:rFonts w:ascii="Times New Roman" w:hAnsi="Times New Roman" w:cs="Times New Roman"/>
          <w:sz w:val="24"/>
          <w:szCs w:val="24"/>
        </w:rPr>
        <w:t xml:space="preserve">Dann wurde eine neue Tabelle erstellt, bei der pro Zeile alle Informationen eines Kanals abgebildet waren. In den Spalten waren die </w:t>
      </w:r>
      <w:r w:rsidR="00AA14DD" w:rsidRPr="000C03D8">
        <w:rPr>
          <w:rFonts w:ascii="Times New Roman" w:hAnsi="Times New Roman" w:cs="Times New Roman"/>
          <w:sz w:val="24"/>
          <w:szCs w:val="24"/>
        </w:rPr>
        <w:t>Identifikationsn</w:t>
      </w:r>
      <w:r w:rsidR="00E36320" w:rsidRPr="000C03D8">
        <w:rPr>
          <w:rFonts w:ascii="Times New Roman" w:hAnsi="Times New Roman" w:cs="Times New Roman"/>
          <w:sz w:val="24"/>
          <w:szCs w:val="24"/>
        </w:rPr>
        <w:t>ummer</w:t>
      </w:r>
      <w:r w:rsidR="00B30E54" w:rsidRPr="000C03D8">
        <w:rPr>
          <w:rFonts w:ascii="Times New Roman" w:hAnsi="Times New Roman" w:cs="Times New Roman"/>
          <w:sz w:val="24"/>
          <w:szCs w:val="24"/>
        </w:rPr>
        <w:t xml:space="preserve"> (ID)</w:t>
      </w:r>
      <w:r w:rsidR="00E36320" w:rsidRPr="000C03D8">
        <w:rPr>
          <w:rFonts w:ascii="Times New Roman" w:hAnsi="Times New Roman" w:cs="Times New Roman"/>
          <w:sz w:val="24"/>
          <w:szCs w:val="24"/>
        </w:rPr>
        <w:t xml:space="preserve"> der Versuchsperson, zu der die Elektrode gehörte, die Seite, Tiefe und </w:t>
      </w:r>
      <w:r w:rsidR="005F0D0D" w:rsidRPr="000C03D8">
        <w:rPr>
          <w:rFonts w:ascii="Times New Roman" w:hAnsi="Times New Roman" w:cs="Times New Roman"/>
          <w:sz w:val="24"/>
          <w:szCs w:val="24"/>
        </w:rPr>
        <w:t xml:space="preserve">das </w:t>
      </w:r>
      <w:r w:rsidR="00E36320" w:rsidRPr="000C03D8">
        <w:rPr>
          <w:rFonts w:ascii="Times New Roman" w:hAnsi="Times New Roman" w:cs="Times New Roman"/>
          <w:sz w:val="24"/>
          <w:szCs w:val="24"/>
        </w:rPr>
        <w:t xml:space="preserve">Trajekt der Elektrode, die Anzahl der Samples, der aperiodische Exponent, die Power im Theta-, Alpha- und </w:t>
      </w:r>
      <w:proofErr w:type="spellStart"/>
      <w:r w:rsidR="00E36320" w:rsidRPr="000C03D8">
        <w:rPr>
          <w:rFonts w:ascii="Times New Roman" w:hAnsi="Times New Roman" w:cs="Times New Roman"/>
          <w:sz w:val="24"/>
          <w:szCs w:val="24"/>
        </w:rPr>
        <w:t>Betaband</w:t>
      </w:r>
      <w:proofErr w:type="spellEnd"/>
      <w:r w:rsidR="0066637E" w:rsidRPr="000C03D8">
        <w:rPr>
          <w:rFonts w:ascii="Times New Roman" w:hAnsi="Times New Roman" w:cs="Times New Roman"/>
          <w:sz w:val="24"/>
          <w:szCs w:val="24"/>
        </w:rPr>
        <w:t xml:space="preserve"> </w:t>
      </w:r>
      <w:r w:rsidR="00E36320" w:rsidRPr="000C03D8">
        <w:rPr>
          <w:rFonts w:ascii="Times New Roman" w:hAnsi="Times New Roman" w:cs="Times New Roman"/>
          <w:sz w:val="24"/>
          <w:szCs w:val="24"/>
        </w:rPr>
        <w:t xml:space="preserve">des Powerspektrums </w:t>
      </w:r>
      <w:r w:rsidR="00AA14DD" w:rsidRPr="000C03D8">
        <w:rPr>
          <w:rFonts w:ascii="Times New Roman" w:hAnsi="Times New Roman" w:cs="Times New Roman"/>
          <w:sz w:val="24"/>
          <w:szCs w:val="24"/>
        </w:rPr>
        <w:t xml:space="preserve">im LFP </w:t>
      </w:r>
      <w:r w:rsidR="00E36320" w:rsidRPr="000C03D8">
        <w:rPr>
          <w:rFonts w:ascii="Times New Roman" w:hAnsi="Times New Roman" w:cs="Times New Roman"/>
          <w:sz w:val="24"/>
          <w:szCs w:val="24"/>
        </w:rPr>
        <w:t>sowie</w:t>
      </w:r>
      <w:r w:rsidR="00F7695A" w:rsidRPr="000C03D8">
        <w:rPr>
          <w:rFonts w:ascii="Times New Roman" w:hAnsi="Times New Roman" w:cs="Times New Roman"/>
          <w:sz w:val="24"/>
          <w:szCs w:val="24"/>
        </w:rPr>
        <w:t xml:space="preserve"> der RMS</w:t>
      </w:r>
      <w:r w:rsidR="00AA14DD" w:rsidRPr="000C03D8">
        <w:rPr>
          <w:rFonts w:ascii="Times New Roman" w:hAnsi="Times New Roman" w:cs="Times New Roman"/>
          <w:sz w:val="24"/>
          <w:szCs w:val="24"/>
        </w:rPr>
        <w:t xml:space="preserve"> de</w:t>
      </w:r>
      <w:r w:rsidR="0066637E" w:rsidRPr="000C03D8">
        <w:rPr>
          <w:rFonts w:ascii="Times New Roman" w:hAnsi="Times New Roman" w:cs="Times New Roman"/>
          <w:sz w:val="24"/>
          <w:szCs w:val="24"/>
        </w:rPr>
        <w:t>s elektrischen Signals</w:t>
      </w:r>
      <w:r w:rsidR="002F2462" w:rsidRPr="000C03D8">
        <w:rPr>
          <w:rFonts w:ascii="Times New Roman" w:hAnsi="Times New Roman" w:cs="Times New Roman"/>
          <w:sz w:val="24"/>
          <w:szCs w:val="24"/>
        </w:rPr>
        <w:t xml:space="preserve"> abgespeichert. Für die Grenzen des Betabandes wurden 13 Hz und 30 Hz gewählt, da dies wie in der Einleitung beschrieben der Bereich ist, in dem in der früheren Forschung </w:t>
      </w:r>
      <w:r w:rsidR="00454B1E" w:rsidRPr="000C03D8">
        <w:rPr>
          <w:rFonts w:ascii="Times New Roman" w:hAnsi="Times New Roman" w:cs="Times New Roman"/>
          <w:sz w:val="24"/>
          <w:szCs w:val="24"/>
        </w:rPr>
        <w:t xml:space="preserve">eine </w:t>
      </w:r>
      <w:r w:rsidR="002F2462" w:rsidRPr="000C03D8">
        <w:rPr>
          <w:rFonts w:ascii="Times New Roman" w:hAnsi="Times New Roman" w:cs="Times New Roman"/>
          <w:sz w:val="24"/>
          <w:szCs w:val="24"/>
        </w:rPr>
        <w:t xml:space="preserve">erhöhte Aktivität im STK gefunden wurde. Das Thetaband </w:t>
      </w:r>
      <w:r w:rsidR="00454B1E" w:rsidRPr="000C03D8">
        <w:rPr>
          <w:rFonts w:ascii="Times New Roman" w:hAnsi="Times New Roman" w:cs="Times New Roman"/>
          <w:sz w:val="24"/>
          <w:szCs w:val="24"/>
        </w:rPr>
        <w:t>wird meistens im Bereich von 4 – 8</w:t>
      </w:r>
      <w:r w:rsidR="002F2462" w:rsidRPr="000C03D8">
        <w:rPr>
          <w:rFonts w:ascii="Times New Roman" w:hAnsi="Times New Roman" w:cs="Times New Roman"/>
          <w:sz w:val="24"/>
          <w:szCs w:val="24"/>
        </w:rPr>
        <w:t xml:space="preserve"> Hz und </w:t>
      </w:r>
      <w:r w:rsidR="00454B1E" w:rsidRPr="000C03D8">
        <w:rPr>
          <w:rFonts w:ascii="Times New Roman" w:hAnsi="Times New Roman" w:cs="Times New Roman"/>
          <w:sz w:val="24"/>
          <w:szCs w:val="24"/>
        </w:rPr>
        <w:t>das Alphaband im Bereich von 8 – 12</w:t>
      </w:r>
      <w:r w:rsidR="00516698" w:rsidRPr="000C03D8">
        <w:rPr>
          <w:rFonts w:ascii="Times New Roman" w:hAnsi="Times New Roman" w:cs="Times New Roman"/>
          <w:sz w:val="24"/>
          <w:szCs w:val="24"/>
        </w:rPr>
        <w:t xml:space="preserve"> Hz definiert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{"citationID":"jwGF5nMv","properties":{"formattedCitation":"(Cohen, 2020)","plainCitation":"(Cohen, 2020)","noteIndex":0},"citationItems":[{"id":67,"uris":["http://zotero.org/users/local/AhaM3qLx/items/UPJ843A8"],"itemData":{"id":67,"type":"report","abstract":"Background. Electrophysiological recordings of the brain often exhibit neural oscillations, defined as narrowband bumps that deviate from the background power spectrum. These narrowband dynamics are grouped into frequency ranges, and the study of how activities in these ranges are related to cognition and disease is a major part of the neuroscience corpus. Frequency ranges are nearly always defined according to integer boundaries, such as 4-8 Hz for the theta band and 8-12 Hz for the alpha band. New method. A data-driven multivariate method is presented to identify empirical frequency boundaries based on clustering of spatiotemporal similarities across a range of frequencies. The method, termed gedBounds, identifies patterns in covariance matrices that maximally separate narrowband from broadband activity, and then identifies clusters in the correlation matrix of those spatial patterns over all frequencies, using the dbscan algorithm. Those clusters are empirically derived frequency bands, from which boundaries can be extracted.\nResults. gedBounds recovers ground truth results in simulated data with high accuracy. The method was tested on EEG resting-state data from Parkinson’s patients and control, and several features of the frequency components differed between patients and controls.\nComparison with existing methods. The proposed method offers higher precision in defining subject-specific frequency boundaries compared to the current standard approach.\nConclusions. gedBounds can increase the precision and feature extraction of spectral dynamics in electrophysiology data.","genre":"preprint","language":"en","note":"DOI: 10.1101/2020.07.09.195784","publisher":"Neuroscience","source":"DOI.org (Crossref)","title":"A data-driven method to identify frequency boundaries in multichannel electrophysiology data","URL":"http://biorxiv.org/lookup/doi/10.1101/2020.07.09.195784","author":[{"family":"Cohen","given":"Michael X"}],"accessed":{"date-parts":[["2022",4,1]]},"issued":{"date-parts":[["2020",7,10]]}}}],"schema":"https://github.com/citation-style-language/schema/raw/master/csl-citation.json"}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(Cohen, 2020)</w:t>
      </w:r>
      <w:r w:rsidR="00516698" w:rsidRPr="000C03D8">
        <w:rPr>
          <w:rFonts w:ascii="Times New Roman" w:hAnsi="Times New Roman" w:cs="Times New Roman"/>
          <w:sz w:val="24"/>
          <w:szCs w:val="24"/>
        </w:rPr>
        <w:fldChar w:fldCharType="end"/>
      </w:r>
      <w:r w:rsidR="00E704C7" w:rsidRPr="000C03D8">
        <w:rPr>
          <w:rFonts w:ascii="Times New Roman" w:hAnsi="Times New Roman" w:cs="Times New Roman"/>
          <w:sz w:val="24"/>
          <w:szCs w:val="24"/>
        </w:rPr>
        <w:t>. Wir übernehmen diese Definition,</w:t>
      </w:r>
      <w:r w:rsidR="00454B1E" w:rsidRPr="000C03D8">
        <w:rPr>
          <w:rFonts w:ascii="Times New Roman" w:hAnsi="Times New Roman" w:cs="Times New Roman"/>
          <w:sz w:val="24"/>
          <w:szCs w:val="24"/>
        </w:rPr>
        <w:t xml:space="preserve"> nur dass das Alphaband auf 8 – 13 </w:t>
      </w:r>
      <w:r w:rsidR="00E704C7" w:rsidRPr="000C03D8">
        <w:rPr>
          <w:rFonts w:ascii="Times New Roman" w:hAnsi="Times New Roman" w:cs="Times New Roman"/>
          <w:sz w:val="24"/>
          <w:szCs w:val="24"/>
        </w:rPr>
        <w:t>Hz angepasst wird, damit ein fließender Übergang zwischen den Frequenzbän</w:t>
      </w:r>
      <w:r w:rsidR="002A2765" w:rsidRPr="000C03D8">
        <w:rPr>
          <w:rFonts w:ascii="Times New Roman" w:hAnsi="Times New Roman" w:cs="Times New Roman"/>
          <w:sz w:val="24"/>
          <w:szCs w:val="24"/>
        </w:rPr>
        <w:t xml:space="preserve">dern entsteht. Laut </w:t>
      </w:r>
      <w:r w:rsidR="002A2765"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{"citationID":"35E4yvjf","properties":{"formattedCitation":"(Cohen, 2020)","plainCitation":"(Cohen, 2020)","dontUpdate":true,"noteIndex":0},"citationItems":[{"id":67,"uris":["http://zotero.org/users/local/AhaM3qLx/items/UPJ843A8"],"itemData":{"id":67,"type":"report","abstract":"Background. Electrophysiological recordings of the brain often exhibit neural oscillations, defined as narrowband bumps that deviate from the background power spectrum. These narrowband dynamics are grouped into frequency ranges, and the study of how activities in these ranges are related to cognition and disease is a major part of the neuroscience corpus. Frequency ranges are nearly always defined according to integer boundaries, such as 4-8 Hz for the theta band and 8-12 Hz for the alpha band. New method. A data-driven multivariate method is presented to identify empirical frequency boundaries based on clustering of spatiotemporal similarities across a range of frequencies. The method, termed gedBounds, identifies patterns in covariance matrices that maximally separate narrowband from broadband activity, and then identifies clusters in the correlation matrix of those spatial patterns over all frequencies, using the dbscan algorithm. Those clusters are empirically derived frequency bands, from which boundaries can be extracted.\nResults. gedBounds recovers ground truth results in simulated data with high accuracy. The method was tested on EEG resting-state data from Parkinson’s patients and control, and several features of the frequency components differed between patients and controls.\nComparison with existing methods. The proposed method offers higher precision in defining subject-specific frequency boundaries compared to the current standard approach.\nConclusions. gedBounds can increase the precision and feature extraction of spectral dynamics in electrophysiology data.","genre":"preprint","language":"en","note":"DOI: 10.1101/2020.07.09.195784","publisher":"Neuroscience","source":"DOI.org (Crossref)","title":"A data-driven method to identify frequency boundaries in multichannel electrophysiology data","URL":"http://biorxiv.org/lookup/doi/10.1101/2020.07.09.195784","author":[{"family":"Cohen","given":"Michael X"}],"accessed":{"date-parts":[["2022",4,1]]},"issued":{"date-parts":[["2020",7,10]]}}}],"schema":"https://github.com/citation-style-language/schema/raw/master/csl-citation.json"} </w:instrText>
      </w:r>
      <w:r w:rsidR="002A2765" w:rsidRPr="000C03D8">
        <w:rPr>
          <w:rFonts w:ascii="Times New Roman" w:hAnsi="Times New Roman" w:cs="Times New Roman"/>
          <w:sz w:val="24"/>
          <w:szCs w:val="24"/>
        </w:rPr>
        <w:fldChar w:fldCharType="separate"/>
      </w:r>
      <w:r w:rsidR="002A2765" w:rsidRPr="000C03D8">
        <w:rPr>
          <w:rFonts w:ascii="Times New Roman" w:hAnsi="Times New Roman" w:cs="Times New Roman"/>
          <w:sz w:val="24"/>
          <w:szCs w:val="24"/>
        </w:rPr>
        <w:t>Cohen (2020)</w:t>
      </w:r>
      <w:r w:rsidR="002A2765" w:rsidRPr="000C03D8">
        <w:rPr>
          <w:rFonts w:ascii="Times New Roman" w:hAnsi="Times New Roman" w:cs="Times New Roman"/>
          <w:sz w:val="24"/>
          <w:szCs w:val="24"/>
        </w:rPr>
        <w:fldChar w:fldCharType="end"/>
      </w:r>
      <w:r w:rsidR="00E704C7" w:rsidRPr="000C03D8">
        <w:rPr>
          <w:rFonts w:ascii="Times New Roman" w:hAnsi="Times New Roman" w:cs="Times New Roman"/>
          <w:sz w:val="24"/>
          <w:szCs w:val="24"/>
        </w:rPr>
        <w:t xml:space="preserve"> ist auch </w:t>
      </w:r>
      <w:r w:rsidR="002B033C" w:rsidRPr="000C03D8">
        <w:rPr>
          <w:rFonts w:ascii="Times New Roman" w:hAnsi="Times New Roman" w:cs="Times New Roman"/>
          <w:sz w:val="24"/>
          <w:szCs w:val="24"/>
        </w:rPr>
        <w:t xml:space="preserve">dieses Frequenzband eine häufig genutzte </w:t>
      </w:r>
      <w:r w:rsidR="00E704C7" w:rsidRPr="000C03D8">
        <w:rPr>
          <w:rFonts w:ascii="Times New Roman" w:hAnsi="Times New Roman" w:cs="Times New Roman"/>
          <w:sz w:val="24"/>
          <w:szCs w:val="24"/>
        </w:rPr>
        <w:t>Defini</w:t>
      </w:r>
      <w:r w:rsidR="00232E75" w:rsidRPr="000C03D8">
        <w:rPr>
          <w:rFonts w:ascii="Times New Roman" w:hAnsi="Times New Roman" w:cs="Times New Roman"/>
          <w:sz w:val="24"/>
          <w:szCs w:val="24"/>
        </w:rPr>
        <w:t xml:space="preserve">tion für Alpha. </w:t>
      </w:r>
      <w:r w:rsidR="005F0D0D" w:rsidRPr="000C03D8">
        <w:rPr>
          <w:rFonts w:ascii="Times New Roman" w:hAnsi="Times New Roman" w:cs="Times New Roman"/>
          <w:sz w:val="24"/>
          <w:szCs w:val="24"/>
        </w:rPr>
        <w:t xml:space="preserve">Die untere Grenze der definierten Frequenzbänder zählt dabei immer mit in das jeweilige Band, die obere Grenze nicht. </w:t>
      </w:r>
      <w:r w:rsidR="00232E75" w:rsidRPr="000C03D8">
        <w:rPr>
          <w:rFonts w:ascii="Times New Roman" w:hAnsi="Times New Roman" w:cs="Times New Roman"/>
          <w:sz w:val="24"/>
          <w:szCs w:val="24"/>
        </w:rPr>
        <w:t>Es wurde der Mittelwert der Power in diesem Frequenzbereich berechnet, um die Power im Theta-, Alpha</w:t>
      </w:r>
      <w:r w:rsidR="00CB49E6" w:rsidRPr="000C03D8">
        <w:rPr>
          <w:rFonts w:ascii="Times New Roman" w:hAnsi="Times New Roman" w:cs="Times New Roman"/>
          <w:sz w:val="24"/>
          <w:szCs w:val="24"/>
        </w:rPr>
        <w:t>-</w:t>
      </w:r>
      <w:r w:rsidR="00232E75" w:rsidRPr="000C03D8">
        <w:rPr>
          <w:rFonts w:ascii="Times New Roman" w:hAnsi="Times New Roman" w:cs="Times New Roman"/>
          <w:sz w:val="24"/>
          <w:szCs w:val="24"/>
        </w:rPr>
        <w:t xml:space="preserve"> und </w:t>
      </w:r>
      <w:proofErr w:type="spellStart"/>
      <w:r w:rsidR="00232E75" w:rsidRPr="000C03D8">
        <w:rPr>
          <w:rFonts w:ascii="Times New Roman" w:hAnsi="Times New Roman" w:cs="Times New Roman"/>
          <w:sz w:val="24"/>
          <w:szCs w:val="24"/>
        </w:rPr>
        <w:t>Betaband</w:t>
      </w:r>
      <w:proofErr w:type="spellEnd"/>
      <w:r w:rsidR="00232E75" w:rsidRPr="000C03D8">
        <w:rPr>
          <w:rFonts w:ascii="Times New Roman" w:hAnsi="Times New Roman" w:cs="Times New Roman"/>
          <w:sz w:val="24"/>
          <w:szCs w:val="24"/>
        </w:rPr>
        <w:t xml:space="preserve"> für den jeweiligen Kanal in die Tabelle hinzuzufügen.</w:t>
      </w:r>
      <w:r w:rsidR="00CB49E6" w:rsidRPr="000C03D8">
        <w:rPr>
          <w:rFonts w:ascii="Times New Roman" w:hAnsi="Times New Roman" w:cs="Times New Roman"/>
          <w:sz w:val="24"/>
          <w:szCs w:val="24"/>
        </w:rPr>
        <w:t xml:space="preserve"> Jeder Kanal bei dem</w:t>
      </w:r>
      <w:r w:rsidR="005F0D0D" w:rsidRPr="000C03D8">
        <w:rPr>
          <w:rFonts w:ascii="Times New Roman" w:hAnsi="Times New Roman" w:cs="Times New Roman"/>
          <w:sz w:val="24"/>
          <w:szCs w:val="24"/>
        </w:rPr>
        <w:t xml:space="preserve"> </w:t>
      </w:r>
      <w:r w:rsidR="005F0D0D" w:rsidRPr="000C03D8">
        <w:rPr>
          <w:rFonts w:ascii="Times New Roman" w:hAnsi="Times New Roman" w:cs="Times New Roman"/>
          <w:sz w:val="24"/>
          <w:szCs w:val="24"/>
        </w:rPr>
        <w:lastRenderedPageBreak/>
        <w:t>sich</w:t>
      </w:r>
      <w:r w:rsidR="00CB49E6" w:rsidRPr="000C03D8">
        <w:rPr>
          <w:rFonts w:ascii="Times New Roman" w:hAnsi="Times New Roman" w:cs="Times New Roman"/>
          <w:sz w:val="24"/>
          <w:szCs w:val="24"/>
        </w:rPr>
        <w:t xml:space="preserve"> für mindestens einer dieser Frequenz</w:t>
      </w:r>
      <w:r w:rsidR="005F0D0D" w:rsidRPr="000C03D8">
        <w:rPr>
          <w:rFonts w:ascii="Times New Roman" w:hAnsi="Times New Roman" w:cs="Times New Roman"/>
          <w:sz w:val="24"/>
          <w:szCs w:val="24"/>
        </w:rPr>
        <w:t>bänder eine negative Power ergeben h</w:t>
      </w:r>
      <w:r w:rsidR="001C4291" w:rsidRPr="000C03D8">
        <w:rPr>
          <w:rFonts w:ascii="Times New Roman" w:hAnsi="Times New Roman" w:cs="Times New Roman"/>
          <w:sz w:val="24"/>
          <w:szCs w:val="24"/>
        </w:rPr>
        <w:t>at, wurde ebenfalls entfernt</w:t>
      </w:r>
      <w:r w:rsidR="005F0D0D" w:rsidRPr="000C03D8">
        <w:rPr>
          <w:rFonts w:ascii="Times New Roman" w:hAnsi="Times New Roman" w:cs="Times New Roman"/>
          <w:sz w:val="24"/>
          <w:szCs w:val="24"/>
        </w:rPr>
        <w:t>. D</w:t>
      </w:r>
      <w:r w:rsidR="00CB49E6" w:rsidRPr="000C03D8">
        <w:rPr>
          <w:rFonts w:ascii="Times New Roman" w:hAnsi="Times New Roman" w:cs="Times New Roman"/>
          <w:sz w:val="24"/>
          <w:szCs w:val="24"/>
        </w:rPr>
        <w:t>ies</w:t>
      </w:r>
      <w:r w:rsidR="005F0D0D" w:rsidRPr="000C03D8">
        <w:rPr>
          <w:rFonts w:ascii="Times New Roman" w:hAnsi="Times New Roman" w:cs="Times New Roman"/>
          <w:sz w:val="24"/>
          <w:szCs w:val="24"/>
        </w:rPr>
        <w:t xml:space="preserve"> lässt darauf schließen</w:t>
      </w:r>
      <w:r w:rsidR="00CB49E6" w:rsidRPr="000C03D8">
        <w:rPr>
          <w:rFonts w:ascii="Times New Roman" w:hAnsi="Times New Roman" w:cs="Times New Roman"/>
          <w:sz w:val="24"/>
          <w:szCs w:val="24"/>
        </w:rPr>
        <w:t>, dass die aperiodische Komponente größer geschätzt wurde als das originale Signal, was für eine schlechte Schätzu</w:t>
      </w:r>
      <w:r w:rsidR="006C0BC0" w:rsidRPr="000C03D8">
        <w:rPr>
          <w:rFonts w:ascii="Times New Roman" w:hAnsi="Times New Roman" w:cs="Times New Roman"/>
          <w:sz w:val="24"/>
          <w:szCs w:val="24"/>
        </w:rPr>
        <w:t>ng</w:t>
      </w:r>
      <w:r w:rsidR="00C24D89" w:rsidRPr="000C03D8">
        <w:rPr>
          <w:rFonts w:ascii="Times New Roman" w:hAnsi="Times New Roman" w:cs="Times New Roman"/>
          <w:sz w:val="24"/>
          <w:szCs w:val="24"/>
        </w:rPr>
        <w:t xml:space="preserve"> spricht. Dabei sind weitere 34</w:t>
      </w:r>
      <w:r w:rsidR="008D211D" w:rsidRPr="000C03D8">
        <w:rPr>
          <w:rFonts w:ascii="Times New Roman" w:hAnsi="Times New Roman" w:cs="Times New Roman"/>
          <w:sz w:val="24"/>
          <w:szCs w:val="24"/>
        </w:rPr>
        <w:t>2</w:t>
      </w:r>
      <w:r w:rsidR="00CB49E6" w:rsidRPr="000C03D8">
        <w:rPr>
          <w:rFonts w:ascii="Times New Roman" w:hAnsi="Times New Roman" w:cs="Times New Roman"/>
          <w:sz w:val="24"/>
          <w:szCs w:val="24"/>
        </w:rPr>
        <w:t xml:space="preserve"> Kanäle aus dem Datensatz entfernt worden. </w:t>
      </w:r>
      <w:r w:rsidR="006A443F" w:rsidRPr="000C03D8">
        <w:rPr>
          <w:rFonts w:ascii="Times New Roman" w:hAnsi="Times New Roman" w:cs="Times New Roman"/>
          <w:sz w:val="24"/>
          <w:szCs w:val="24"/>
        </w:rPr>
        <w:t xml:space="preserve">Als letzte Bereinigungsschritte wurden alle Daten, die eine Tiefe von größer gleich 10 oder kleiner -3 hatten, aus dem Datensatz entfernt, da es sich dabei um den Start und das Ende der Aufzeichnung handelt und hier Aufgrund von Kalibrierungen keine sinnvollen Daten </w:t>
      </w:r>
      <w:r w:rsidR="008D211D" w:rsidRPr="000C03D8">
        <w:rPr>
          <w:rFonts w:ascii="Times New Roman" w:hAnsi="Times New Roman" w:cs="Times New Roman"/>
          <w:sz w:val="24"/>
          <w:szCs w:val="24"/>
        </w:rPr>
        <w:t>enthalten sind. Noch weitere 300</w:t>
      </w:r>
      <w:r w:rsidR="006A443F" w:rsidRPr="000C03D8">
        <w:rPr>
          <w:rFonts w:ascii="Times New Roman" w:hAnsi="Times New Roman" w:cs="Times New Roman"/>
          <w:sz w:val="24"/>
          <w:szCs w:val="24"/>
        </w:rPr>
        <w:t xml:space="preserve"> Kanäle sind hierbei entfernt worden. Abschließend wurde ein Kanal entfernt der ein</w:t>
      </w:r>
      <w:r w:rsidR="009F0BD2" w:rsidRPr="000C03D8">
        <w:rPr>
          <w:rFonts w:ascii="Times New Roman" w:hAnsi="Times New Roman" w:cs="Times New Roman"/>
          <w:sz w:val="24"/>
          <w:szCs w:val="24"/>
        </w:rPr>
        <w:t>en auffällig großen RMS</w:t>
      </w:r>
      <w:r w:rsidR="006A443F" w:rsidRPr="000C03D8">
        <w:rPr>
          <w:rFonts w:ascii="Times New Roman" w:hAnsi="Times New Roman" w:cs="Times New Roman"/>
          <w:sz w:val="24"/>
          <w:szCs w:val="24"/>
        </w:rPr>
        <w:t xml:space="preserve"> aufwies, das den nächstgrößt</w:t>
      </w:r>
      <w:r w:rsidR="00D82083" w:rsidRPr="000C03D8">
        <w:rPr>
          <w:rFonts w:ascii="Times New Roman" w:hAnsi="Times New Roman" w:cs="Times New Roman"/>
          <w:sz w:val="24"/>
          <w:szCs w:val="24"/>
        </w:rPr>
        <w:t>en um das 300-fache über</w:t>
      </w:r>
      <w:r w:rsidR="008D211D" w:rsidRPr="000C03D8">
        <w:rPr>
          <w:rFonts w:ascii="Times New Roman" w:hAnsi="Times New Roman" w:cs="Times New Roman"/>
          <w:sz w:val="24"/>
          <w:szCs w:val="24"/>
        </w:rPr>
        <w:t xml:space="preserve">stieg. Es </w:t>
      </w:r>
      <w:proofErr w:type="gramStart"/>
      <w:r w:rsidR="008D211D" w:rsidRPr="000C03D8">
        <w:rPr>
          <w:rFonts w:ascii="Times New Roman" w:hAnsi="Times New Roman" w:cs="Times New Roman"/>
          <w:sz w:val="24"/>
          <w:szCs w:val="24"/>
        </w:rPr>
        <w:t>sind letztendlich</w:t>
      </w:r>
      <w:proofErr w:type="gramEnd"/>
      <w:r w:rsidR="008D211D" w:rsidRPr="000C03D8">
        <w:rPr>
          <w:rFonts w:ascii="Times New Roman" w:hAnsi="Times New Roman" w:cs="Times New Roman"/>
          <w:sz w:val="24"/>
          <w:szCs w:val="24"/>
        </w:rPr>
        <w:t xml:space="preserve"> 1932</w:t>
      </w:r>
      <w:r w:rsidR="00D82083" w:rsidRPr="000C03D8">
        <w:rPr>
          <w:rFonts w:ascii="Times New Roman" w:hAnsi="Times New Roman" w:cs="Times New Roman"/>
          <w:sz w:val="24"/>
          <w:szCs w:val="24"/>
        </w:rPr>
        <w:t xml:space="preserve"> von den ursprünglichen </w:t>
      </w:r>
      <w:r w:rsidR="008D211D" w:rsidRPr="000C03D8">
        <w:rPr>
          <w:rFonts w:ascii="Times New Roman" w:hAnsi="Times New Roman" w:cs="Times New Roman"/>
          <w:sz w:val="24"/>
          <w:szCs w:val="24"/>
        </w:rPr>
        <w:t>3457</w:t>
      </w:r>
      <w:r w:rsidR="005A5DA1">
        <w:rPr>
          <w:rFonts w:ascii="Times New Roman" w:hAnsi="Times New Roman" w:cs="Times New Roman"/>
          <w:sz w:val="24"/>
          <w:szCs w:val="24"/>
        </w:rPr>
        <w:t xml:space="preserve"> Kanälen übrig</w:t>
      </w:r>
      <w:r w:rsidR="008423B7" w:rsidRPr="000C03D8">
        <w:rPr>
          <w:rFonts w:ascii="Times New Roman" w:hAnsi="Times New Roman" w:cs="Times New Roman"/>
          <w:sz w:val="24"/>
          <w:szCs w:val="24"/>
        </w:rPr>
        <w:t xml:space="preserve">geblieben. </w:t>
      </w:r>
      <w:r w:rsidR="002C0AF9" w:rsidRPr="000C03D8">
        <w:rPr>
          <w:rFonts w:ascii="Times New Roman" w:hAnsi="Times New Roman" w:cs="Times New Roman"/>
          <w:sz w:val="24"/>
          <w:szCs w:val="24"/>
        </w:rPr>
        <w:t>Nun da alle Schritte zur Bereinigun</w:t>
      </w:r>
      <w:r w:rsidR="00863B8E" w:rsidRPr="000C03D8">
        <w:rPr>
          <w:rFonts w:ascii="Times New Roman" w:hAnsi="Times New Roman" w:cs="Times New Roman"/>
          <w:sz w:val="24"/>
          <w:szCs w:val="24"/>
        </w:rPr>
        <w:t>g der Daten durchgeführt wurden, wurde</w:t>
      </w:r>
      <w:r w:rsidR="009F0BD2" w:rsidRPr="000C03D8">
        <w:rPr>
          <w:rFonts w:ascii="Times New Roman" w:hAnsi="Times New Roman" w:cs="Times New Roman"/>
          <w:sz w:val="24"/>
          <w:szCs w:val="24"/>
        </w:rPr>
        <w:t>n der aperiodische Exponent, der RMS</w:t>
      </w:r>
      <w:r w:rsidR="005F0D0D" w:rsidRPr="000C03D8">
        <w:rPr>
          <w:rFonts w:ascii="Times New Roman" w:hAnsi="Times New Roman" w:cs="Times New Roman"/>
          <w:sz w:val="24"/>
          <w:szCs w:val="24"/>
        </w:rPr>
        <w:t xml:space="preserve"> und die Theta-, Alpha- und Betapower</w:t>
      </w:r>
      <w:r w:rsidR="00863B8E" w:rsidRPr="000C03D8">
        <w:rPr>
          <w:rFonts w:ascii="Times New Roman" w:hAnsi="Times New Roman" w:cs="Times New Roman"/>
          <w:sz w:val="24"/>
          <w:szCs w:val="24"/>
        </w:rPr>
        <w:t xml:space="preserve"> innerhalb der jeweiligen Patient*innen z-standardisiert, um die Abweichungen von der Normalverteilung zu korrigieren. Abschließend wurde eine weitere Tabelle erstellt, die </w:t>
      </w:r>
      <w:r w:rsidR="002B033C" w:rsidRPr="000C03D8">
        <w:rPr>
          <w:rFonts w:ascii="Times New Roman" w:hAnsi="Times New Roman" w:cs="Times New Roman"/>
          <w:sz w:val="24"/>
          <w:szCs w:val="24"/>
        </w:rPr>
        <w:t xml:space="preserve">für die eben genannten Variablen für alle Patient*innen </w:t>
      </w:r>
      <w:r w:rsidR="005F0D0D" w:rsidRPr="000C03D8">
        <w:rPr>
          <w:rFonts w:ascii="Times New Roman" w:hAnsi="Times New Roman" w:cs="Times New Roman"/>
          <w:sz w:val="24"/>
          <w:szCs w:val="24"/>
        </w:rPr>
        <w:t xml:space="preserve">den </w:t>
      </w:r>
      <w:r w:rsidR="002B033C" w:rsidRPr="000C03D8">
        <w:rPr>
          <w:rFonts w:ascii="Times New Roman" w:hAnsi="Times New Roman" w:cs="Times New Roman"/>
          <w:sz w:val="24"/>
          <w:szCs w:val="24"/>
        </w:rPr>
        <w:t xml:space="preserve">jeweiligen </w:t>
      </w:r>
      <w:r w:rsidR="005F0D0D" w:rsidRPr="000C03D8">
        <w:rPr>
          <w:rFonts w:ascii="Times New Roman" w:hAnsi="Times New Roman" w:cs="Times New Roman"/>
          <w:sz w:val="24"/>
          <w:szCs w:val="24"/>
        </w:rPr>
        <w:t>Wert aus dem Datensatz</w:t>
      </w:r>
      <w:r w:rsidR="002B033C" w:rsidRPr="000C03D8">
        <w:rPr>
          <w:rFonts w:ascii="Times New Roman" w:hAnsi="Times New Roman" w:cs="Times New Roman"/>
          <w:sz w:val="24"/>
          <w:szCs w:val="24"/>
        </w:rPr>
        <w:t xml:space="preserve"> abspeicherte, der der</w:t>
      </w:r>
      <w:r w:rsidR="0078306A" w:rsidRPr="000C03D8">
        <w:rPr>
          <w:rFonts w:ascii="Times New Roman" w:hAnsi="Times New Roman" w:cs="Times New Roman"/>
          <w:sz w:val="24"/>
          <w:szCs w:val="24"/>
        </w:rPr>
        <w:t xml:space="preserve"> Z</w:t>
      </w:r>
      <w:r w:rsidR="002B033C" w:rsidRPr="000C03D8">
        <w:rPr>
          <w:rFonts w:ascii="Times New Roman" w:hAnsi="Times New Roman" w:cs="Times New Roman"/>
          <w:sz w:val="24"/>
          <w:szCs w:val="24"/>
        </w:rPr>
        <w:t>ielposition</w:t>
      </w:r>
      <w:r w:rsidR="0078306A" w:rsidRPr="000C03D8">
        <w:rPr>
          <w:rFonts w:ascii="Times New Roman" w:hAnsi="Times New Roman" w:cs="Times New Roman"/>
          <w:sz w:val="24"/>
          <w:szCs w:val="24"/>
        </w:rPr>
        <w:t xml:space="preserve"> am nächsten war</w:t>
      </w:r>
      <w:r w:rsidR="004D5C32" w:rsidRPr="000C03D8">
        <w:rPr>
          <w:rFonts w:ascii="Times New Roman" w:hAnsi="Times New Roman" w:cs="Times New Roman"/>
          <w:sz w:val="24"/>
          <w:szCs w:val="24"/>
        </w:rPr>
        <w:t xml:space="preserve">, und den </w:t>
      </w:r>
      <w:r w:rsidR="002B033C" w:rsidRPr="000C03D8">
        <w:rPr>
          <w:rFonts w:ascii="Times New Roman" w:hAnsi="Times New Roman" w:cs="Times New Roman"/>
          <w:sz w:val="24"/>
          <w:szCs w:val="24"/>
        </w:rPr>
        <w:t xml:space="preserve">jeweiligen </w:t>
      </w:r>
      <w:r w:rsidR="004D5C32" w:rsidRPr="000C03D8">
        <w:rPr>
          <w:rFonts w:ascii="Times New Roman" w:hAnsi="Times New Roman" w:cs="Times New Roman"/>
          <w:sz w:val="24"/>
          <w:szCs w:val="24"/>
        </w:rPr>
        <w:t>Wert</w:t>
      </w:r>
      <w:r w:rsidR="005F0D0D" w:rsidRPr="000C03D8">
        <w:rPr>
          <w:rFonts w:ascii="Times New Roman" w:hAnsi="Times New Roman" w:cs="Times New Roman"/>
          <w:sz w:val="24"/>
          <w:szCs w:val="24"/>
        </w:rPr>
        <w:t xml:space="preserve"> aus dem Datens</w:t>
      </w:r>
      <w:r w:rsidR="002B033C" w:rsidRPr="000C03D8">
        <w:rPr>
          <w:rFonts w:ascii="Times New Roman" w:hAnsi="Times New Roman" w:cs="Times New Roman"/>
          <w:sz w:val="24"/>
          <w:szCs w:val="24"/>
        </w:rPr>
        <w:t>atz, der den größten Abstand zur Zielposition</w:t>
      </w:r>
      <w:r w:rsidR="005F0D0D" w:rsidRPr="000C03D8">
        <w:rPr>
          <w:rFonts w:ascii="Times New Roman" w:hAnsi="Times New Roman" w:cs="Times New Roman"/>
          <w:sz w:val="24"/>
          <w:szCs w:val="24"/>
        </w:rPr>
        <w:t xml:space="preserve"> hat</w:t>
      </w:r>
      <w:r w:rsidR="0078306A" w:rsidRPr="000C03D8">
        <w:rPr>
          <w:rFonts w:ascii="Times New Roman" w:hAnsi="Times New Roman" w:cs="Times New Roman"/>
          <w:sz w:val="24"/>
          <w:szCs w:val="24"/>
        </w:rPr>
        <w:t>te</w:t>
      </w:r>
      <w:r w:rsidR="004D5C32" w:rsidRPr="000C03D8">
        <w:rPr>
          <w:rFonts w:ascii="Times New Roman" w:hAnsi="Times New Roman" w:cs="Times New Roman"/>
          <w:sz w:val="24"/>
          <w:szCs w:val="24"/>
        </w:rPr>
        <w:t>.</w:t>
      </w:r>
      <w:r w:rsidR="005F0D0D" w:rsidRPr="000C03D8">
        <w:rPr>
          <w:rFonts w:ascii="Times New Roman" w:hAnsi="Times New Roman" w:cs="Times New Roman"/>
          <w:sz w:val="24"/>
          <w:szCs w:val="24"/>
        </w:rPr>
        <w:t xml:space="preserve"> Die We</w:t>
      </w:r>
      <w:r w:rsidR="00E060EA" w:rsidRPr="000C03D8">
        <w:rPr>
          <w:rFonts w:ascii="Times New Roman" w:hAnsi="Times New Roman" w:cs="Times New Roman"/>
          <w:sz w:val="24"/>
          <w:szCs w:val="24"/>
        </w:rPr>
        <w:t>rte aus den Datensätzen, die der Zielposition</w:t>
      </w:r>
      <w:r w:rsidR="005F0D0D" w:rsidRPr="000C03D8">
        <w:rPr>
          <w:rFonts w:ascii="Times New Roman" w:hAnsi="Times New Roman" w:cs="Times New Roman"/>
          <w:sz w:val="24"/>
          <w:szCs w:val="24"/>
        </w:rPr>
        <w:t xml:space="preserve"> am nächsten sind und somit eine Tiefe haben, die möglichst nah an 0 liegen, werden im weiteren Verlauf als die Bedingung „nah“ bezeichnet. Die Werte aus den Datensätzen, </w:t>
      </w:r>
      <w:r w:rsidR="00E060EA" w:rsidRPr="000C03D8">
        <w:rPr>
          <w:rFonts w:ascii="Times New Roman" w:hAnsi="Times New Roman" w:cs="Times New Roman"/>
          <w:sz w:val="24"/>
          <w:szCs w:val="24"/>
        </w:rPr>
        <w:t>welche die größte Entfernung von der Zielposition</w:t>
      </w:r>
      <w:r w:rsidR="005F0D0D" w:rsidRPr="000C03D8">
        <w:rPr>
          <w:rFonts w:ascii="Times New Roman" w:hAnsi="Times New Roman" w:cs="Times New Roman"/>
          <w:sz w:val="24"/>
          <w:szCs w:val="24"/>
        </w:rPr>
        <w:t xml:space="preserve"> haben und somit eine Tiefe haben, die möglichst nah an 10 liegen, werden im weiteren Verlauf als die Bedingung „fern“ bezeichnet.</w:t>
      </w:r>
    </w:p>
    <w:p w14:paraId="3A536758" w14:textId="77777777" w:rsidR="004D5C32" w:rsidRPr="000C03D8" w:rsidRDefault="00857609" w:rsidP="00337758">
      <w:pPr>
        <w:pStyle w:val="Heading2"/>
        <w:spacing w:line="480" w:lineRule="auto"/>
        <w:jc w:val="both"/>
        <w:rPr>
          <w:rFonts w:ascii="Times New Roman" w:hAnsi="Times New Roman" w:cs="Times New Roman"/>
          <w:b/>
          <w:color w:val="auto"/>
          <w:sz w:val="28"/>
          <w:szCs w:val="28"/>
        </w:rPr>
      </w:pPr>
      <w:bookmarkStart w:id="60" w:name="_Toc102231169"/>
      <w:r w:rsidRPr="000C03D8">
        <w:rPr>
          <w:rFonts w:ascii="Times New Roman" w:hAnsi="Times New Roman" w:cs="Times New Roman"/>
          <w:b/>
          <w:color w:val="auto"/>
          <w:sz w:val="28"/>
          <w:szCs w:val="28"/>
        </w:rPr>
        <w:t>2.6</w:t>
      </w:r>
      <w:r w:rsidR="00DD3702" w:rsidRPr="000C03D8">
        <w:rPr>
          <w:rFonts w:ascii="Times New Roman" w:hAnsi="Times New Roman" w:cs="Times New Roman"/>
          <w:b/>
          <w:color w:val="auto"/>
          <w:sz w:val="28"/>
          <w:szCs w:val="28"/>
        </w:rPr>
        <w:t xml:space="preserve"> S</w:t>
      </w:r>
      <w:r w:rsidR="004D5C32" w:rsidRPr="000C03D8">
        <w:rPr>
          <w:rFonts w:ascii="Times New Roman" w:hAnsi="Times New Roman" w:cs="Times New Roman"/>
          <w:b/>
          <w:color w:val="auto"/>
          <w:sz w:val="28"/>
          <w:szCs w:val="28"/>
        </w:rPr>
        <w:t>tatistische Auswertung</w:t>
      </w:r>
      <w:bookmarkEnd w:id="60"/>
      <w:r w:rsidR="004D5C32" w:rsidRPr="000C03D8">
        <w:rPr>
          <w:rFonts w:ascii="Times New Roman" w:hAnsi="Times New Roman" w:cs="Times New Roman"/>
          <w:b/>
          <w:color w:val="auto"/>
          <w:sz w:val="28"/>
          <w:szCs w:val="28"/>
        </w:rPr>
        <w:t xml:space="preserve"> </w:t>
      </w:r>
    </w:p>
    <w:p w14:paraId="2CB07D6D" w14:textId="77777777" w:rsidR="00B20730" w:rsidRPr="000C03D8" w:rsidRDefault="00857609" w:rsidP="00337758">
      <w:pPr>
        <w:pStyle w:val="Heading3"/>
        <w:spacing w:line="480" w:lineRule="auto"/>
        <w:jc w:val="both"/>
        <w:rPr>
          <w:rFonts w:ascii="Times New Roman" w:hAnsi="Times New Roman" w:cs="Times New Roman"/>
          <w:b/>
          <w:i/>
          <w:color w:val="auto"/>
        </w:rPr>
      </w:pPr>
      <w:bookmarkStart w:id="61" w:name="_Toc102231170"/>
      <w:r w:rsidRPr="000C03D8">
        <w:rPr>
          <w:rFonts w:ascii="Times New Roman" w:hAnsi="Times New Roman" w:cs="Times New Roman"/>
          <w:b/>
          <w:i/>
          <w:color w:val="auto"/>
        </w:rPr>
        <w:t>2.6</w:t>
      </w:r>
      <w:r w:rsidR="00B20730" w:rsidRPr="000C03D8">
        <w:rPr>
          <w:rFonts w:ascii="Times New Roman" w:hAnsi="Times New Roman" w:cs="Times New Roman"/>
          <w:b/>
          <w:i/>
          <w:color w:val="auto"/>
        </w:rPr>
        <w:t>.1 Erste Hypothese</w:t>
      </w:r>
      <w:bookmarkEnd w:id="61"/>
    </w:p>
    <w:p w14:paraId="09C88C01" w14:textId="54EBD95D" w:rsidR="004D5C32" w:rsidRPr="000C03D8" w:rsidRDefault="004D5C32"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Mit Hilfe der Programmiersprache R (Version 4.1.2) werden die Daten, die aus den ers</w:t>
      </w:r>
      <w:r w:rsidR="008423B7" w:rsidRPr="000C03D8">
        <w:rPr>
          <w:rFonts w:ascii="Times New Roman" w:hAnsi="Times New Roman" w:cs="Times New Roman"/>
          <w:sz w:val="24"/>
          <w:szCs w:val="24"/>
        </w:rPr>
        <w:t>ten beiden Skript</w:t>
      </w:r>
      <w:ins w:id="62" w:author="Julius Welzel" w:date="2022-05-06T12:02:00Z">
        <w:r w:rsidR="00435D50">
          <w:rPr>
            <w:rFonts w:ascii="Times New Roman" w:hAnsi="Times New Roman" w:cs="Times New Roman"/>
            <w:sz w:val="24"/>
            <w:szCs w:val="24"/>
          </w:rPr>
          <w:t>en</w:t>
        </w:r>
      </w:ins>
      <w:del w:id="63" w:author="Julius Welzel" w:date="2022-05-06T12:02:00Z">
        <w:r w:rsidR="008423B7" w:rsidRPr="000C03D8" w:rsidDel="00435D50">
          <w:rPr>
            <w:rFonts w:ascii="Times New Roman" w:hAnsi="Times New Roman" w:cs="Times New Roman"/>
            <w:sz w:val="24"/>
            <w:szCs w:val="24"/>
          </w:rPr>
          <w:delText>s</w:delText>
        </w:r>
      </w:del>
      <w:r w:rsidR="008423B7" w:rsidRPr="000C03D8">
        <w:rPr>
          <w:rFonts w:ascii="Times New Roman" w:hAnsi="Times New Roman" w:cs="Times New Roman"/>
          <w:sz w:val="24"/>
          <w:szCs w:val="24"/>
        </w:rPr>
        <w:t xml:space="preserve"> ausgegeben wu</w:t>
      </w:r>
      <w:r w:rsidRPr="000C03D8">
        <w:rPr>
          <w:rFonts w:ascii="Times New Roman" w:hAnsi="Times New Roman" w:cs="Times New Roman"/>
          <w:sz w:val="24"/>
          <w:szCs w:val="24"/>
        </w:rPr>
        <w:t xml:space="preserve">rden, ausgewertet. </w:t>
      </w:r>
      <w:r w:rsidR="004C62A2" w:rsidRPr="000C03D8">
        <w:rPr>
          <w:rFonts w:ascii="Times New Roman" w:hAnsi="Times New Roman" w:cs="Times New Roman"/>
          <w:sz w:val="24"/>
          <w:szCs w:val="24"/>
        </w:rPr>
        <w:t>Für die Überprüfung der erst</w:t>
      </w:r>
      <w:r w:rsidR="0055306F" w:rsidRPr="000C03D8">
        <w:rPr>
          <w:rFonts w:ascii="Times New Roman" w:hAnsi="Times New Roman" w:cs="Times New Roman"/>
          <w:sz w:val="24"/>
          <w:szCs w:val="24"/>
        </w:rPr>
        <w:t xml:space="preserve">en Hypothese, dass die Power im </w:t>
      </w:r>
      <w:proofErr w:type="spellStart"/>
      <w:r w:rsidR="0055306F" w:rsidRPr="000C03D8">
        <w:rPr>
          <w:rFonts w:ascii="Times New Roman" w:hAnsi="Times New Roman" w:cs="Times New Roman"/>
          <w:sz w:val="24"/>
          <w:szCs w:val="24"/>
        </w:rPr>
        <w:t>Betaband</w:t>
      </w:r>
      <w:proofErr w:type="spellEnd"/>
      <w:r w:rsidR="004C62A2" w:rsidRPr="000C03D8">
        <w:rPr>
          <w:rFonts w:ascii="Times New Roman" w:hAnsi="Times New Roman" w:cs="Times New Roman"/>
          <w:sz w:val="24"/>
          <w:szCs w:val="24"/>
        </w:rPr>
        <w:t xml:space="preserve"> </w:t>
      </w:r>
      <w:r w:rsidR="0055306F" w:rsidRPr="000C03D8">
        <w:rPr>
          <w:rFonts w:ascii="Times New Roman" w:hAnsi="Times New Roman" w:cs="Times New Roman"/>
          <w:sz w:val="24"/>
          <w:szCs w:val="24"/>
        </w:rPr>
        <w:t xml:space="preserve">des LFP </w:t>
      </w:r>
      <w:r w:rsidR="0066637E" w:rsidRPr="000C03D8">
        <w:rPr>
          <w:rFonts w:ascii="Times New Roman" w:hAnsi="Times New Roman" w:cs="Times New Roman"/>
          <w:sz w:val="24"/>
          <w:szCs w:val="24"/>
        </w:rPr>
        <w:t>und die Spike-Aktivität</w:t>
      </w:r>
      <w:r w:rsidR="004C62A2" w:rsidRPr="000C03D8">
        <w:rPr>
          <w:rFonts w:ascii="Times New Roman" w:hAnsi="Times New Roman" w:cs="Times New Roman"/>
          <w:sz w:val="24"/>
          <w:szCs w:val="24"/>
        </w:rPr>
        <w:t xml:space="preserve"> </w:t>
      </w:r>
      <w:r w:rsidR="0055306F" w:rsidRPr="000C03D8">
        <w:rPr>
          <w:rFonts w:ascii="Times New Roman" w:hAnsi="Times New Roman" w:cs="Times New Roman"/>
          <w:sz w:val="24"/>
          <w:szCs w:val="24"/>
        </w:rPr>
        <w:t>des</w:t>
      </w:r>
      <w:r w:rsidR="0066637E" w:rsidRPr="000C03D8">
        <w:rPr>
          <w:rFonts w:ascii="Times New Roman" w:hAnsi="Times New Roman" w:cs="Times New Roman"/>
          <w:sz w:val="24"/>
          <w:szCs w:val="24"/>
        </w:rPr>
        <w:t xml:space="preserve"> elektrischen</w:t>
      </w:r>
      <w:r w:rsidR="0055306F" w:rsidRPr="000C03D8">
        <w:rPr>
          <w:rFonts w:ascii="Times New Roman" w:hAnsi="Times New Roman" w:cs="Times New Roman"/>
          <w:sz w:val="24"/>
          <w:szCs w:val="24"/>
        </w:rPr>
        <w:t xml:space="preserve"> Signals </w:t>
      </w:r>
      <w:r w:rsidR="00E060EA" w:rsidRPr="000C03D8">
        <w:rPr>
          <w:rFonts w:ascii="Times New Roman" w:hAnsi="Times New Roman" w:cs="Times New Roman"/>
          <w:sz w:val="24"/>
          <w:szCs w:val="24"/>
        </w:rPr>
        <w:lastRenderedPageBreak/>
        <w:t>in der Nähe der Zielposition</w:t>
      </w:r>
      <w:r w:rsidR="00852527" w:rsidRPr="000C03D8">
        <w:rPr>
          <w:rFonts w:ascii="Times New Roman" w:hAnsi="Times New Roman" w:cs="Times New Roman"/>
          <w:sz w:val="24"/>
          <w:szCs w:val="24"/>
        </w:rPr>
        <w:t xml:space="preserve"> größer sind als in </w:t>
      </w:r>
      <w:r w:rsidR="00B47553" w:rsidRPr="000C03D8">
        <w:rPr>
          <w:rFonts w:ascii="Times New Roman" w:hAnsi="Times New Roman" w:cs="Times New Roman"/>
          <w:sz w:val="24"/>
          <w:szCs w:val="24"/>
        </w:rPr>
        <w:t>weiter</w:t>
      </w:r>
      <w:r w:rsidR="00852527" w:rsidRPr="000C03D8">
        <w:rPr>
          <w:rFonts w:ascii="Times New Roman" w:hAnsi="Times New Roman" w:cs="Times New Roman"/>
          <w:sz w:val="24"/>
          <w:szCs w:val="24"/>
        </w:rPr>
        <w:t xml:space="preserve"> Entfernung</w:t>
      </w:r>
      <w:r w:rsidR="00E060EA" w:rsidRPr="000C03D8">
        <w:rPr>
          <w:rFonts w:ascii="Times New Roman" w:hAnsi="Times New Roman" w:cs="Times New Roman"/>
          <w:sz w:val="24"/>
          <w:szCs w:val="24"/>
        </w:rPr>
        <w:t xml:space="preserve"> von der Zielposition</w:t>
      </w:r>
      <w:r w:rsidR="00DB3D34" w:rsidRPr="000C03D8">
        <w:rPr>
          <w:rFonts w:ascii="Times New Roman" w:hAnsi="Times New Roman" w:cs="Times New Roman"/>
          <w:sz w:val="24"/>
          <w:szCs w:val="24"/>
        </w:rPr>
        <w:t>, werden</w:t>
      </w:r>
      <w:r w:rsidR="0066637E" w:rsidRPr="000C03D8">
        <w:rPr>
          <w:rFonts w:ascii="Times New Roman" w:hAnsi="Times New Roman" w:cs="Times New Roman"/>
          <w:sz w:val="24"/>
          <w:szCs w:val="24"/>
        </w:rPr>
        <w:t xml:space="preserve"> Betapower und</w:t>
      </w:r>
      <w:r w:rsidR="00F4057B" w:rsidRPr="000C03D8">
        <w:rPr>
          <w:rFonts w:ascii="Times New Roman" w:hAnsi="Times New Roman" w:cs="Times New Roman"/>
          <w:sz w:val="24"/>
          <w:szCs w:val="24"/>
        </w:rPr>
        <w:t xml:space="preserve"> RMS</w:t>
      </w:r>
      <w:r w:rsidR="0078306A" w:rsidRPr="000C03D8">
        <w:rPr>
          <w:rFonts w:ascii="Times New Roman" w:hAnsi="Times New Roman" w:cs="Times New Roman"/>
          <w:sz w:val="24"/>
          <w:szCs w:val="24"/>
        </w:rPr>
        <w:t xml:space="preserve"> der Bedingung „nah“</w:t>
      </w:r>
      <w:r w:rsidR="00852527" w:rsidRPr="000C03D8">
        <w:rPr>
          <w:rFonts w:ascii="Times New Roman" w:hAnsi="Times New Roman" w:cs="Times New Roman"/>
          <w:sz w:val="24"/>
          <w:szCs w:val="24"/>
        </w:rPr>
        <w:t xml:space="preserve"> mit den </w:t>
      </w:r>
      <w:r w:rsidR="00CE04C8" w:rsidRPr="000C03D8">
        <w:rPr>
          <w:rFonts w:ascii="Times New Roman" w:hAnsi="Times New Roman" w:cs="Times New Roman"/>
          <w:sz w:val="24"/>
          <w:szCs w:val="24"/>
        </w:rPr>
        <w:t xml:space="preserve">jeweiligen </w:t>
      </w:r>
      <w:r w:rsidR="00852527" w:rsidRPr="000C03D8">
        <w:rPr>
          <w:rFonts w:ascii="Times New Roman" w:hAnsi="Times New Roman" w:cs="Times New Roman"/>
          <w:sz w:val="24"/>
          <w:szCs w:val="24"/>
        </w:rPr>
        <w:t>Werten</w:t>
      </w:r>
      <w:r w:rsidR="0078306A" w:rsidRPr="000C03D8">
        <w:rPr>
          <w:rFonts w:ascii="Times New Roman" w:hAnsi="Times New Roman" w:cs="Times New Roman"/>
          <w:sz w:val="24"/>
          <w:szCs w:val="24"/>
        </w:rPr>
        <w:t xml:space="preserve"> der Bedingung „fern“</w:t>
      </w:r>
      <w:r w:rsidR="00852527" w:rsidRPr="000C03D8">
        <w:rPr>
          <w:rFonts w:ascii="Times New Roman" w:hAnsi="Times New Roman" w:cs="Times New Roman"/>
          <w:sz w:val="24"/>
          <w:szCs w:val="24"/>
        </w:rPr>
        <w:t xml:space="preserve"> von allen Patient*innen</w:t>
      </w:r>
      <w:r w:rsidR="00DB3D34" w:rsidRPr="000C03D8">
        <w:rPr>
          <w:rFonts w:ascii="Times New Roman" w:hAnsi="Times New Roman" w:cs="Times New Roman"/>
          <w:sz w:val="24"/>
          <w:szCs w:val="24"/>
        </w:rPr>
        <w:t xml:space="preserve"> verglichen</w:t>
      </w:r>
      <w:r w:rsidR="00852527" w:rsidRPr="000C03D8">
        <w:rPr>
          <w:rFonts w:ascii="Times New Roman" w:hAnsi="Times New Roman" w:cs="Times New Roman"/>
          <w:sz w:val="24"/>
          <w:szCs w:val="24"/>
        </w:rPr>
        <w:t xml:space="preserve">. </w:t>
      </w:r>
      <w:r w:rsidR="00DB3D34" w:rsidRPr="000C03D8">
        <w:rPr>
          <w:rFonts w:ascii="Times New Roman" w:hAnsi="Times New Roman" w:cs="Times New Roman"/>
          <w:sz w:val="24"/>
          <w:szCs w:val="24"/>
        </w:rPr>
        <w:t>Dafür muss geprüft werden, ob die Diffe</w:t>
      </w:r>
      <w:r w:rsidR="0078306A" w:rsidRPr="000C03D8">
        <w:rPr>
          <w:rFonts w:ascii="Times New Roman" w:hAnsi="Times New Roman" w:cs="Times New Roman"/>
          <w:sz w:val="24"/>
          <w:szCs w:val="24"/>
        </w:rPr>
        <w:t>renzen zwischen den Werten bei</w:t>
      </w:r>
      <w:r w:rsidR="00DB3D34" w:rsidRPr="000C03D8">
        <w:rPr>
          <w:rFonts w:ascii="Times New Roman" w:hAnsi="Times New Roman" w:cs="Times New Roman"/>
          <w:sz w:val="24"/>
          <w:szCs w:val="24"/>
        </w:rPr>
        <w:t>de</w:t>
      </w:r>
      <w:r w:rsidR="0078306A" w:rsidRPr="000C03D8">
        <w:rPr>
          <w:rFonts w:ascii="Times New Roman" w:hAnsi="Times New Roman" w:cs="Times New Roman"/>
          <w:sz w:val="24"/>
          <w:szCs w:val="24"/>
        </w:rPr>
        <w:t xml:space="preserve">r Bedingungen </w:t>
      </w:r>
      <w:r w:rsidR="00DB3D34" w:rsidRPr="000C03D8">
        <w:rPr>
          <w:rFonts w:ascii="Times New Roman" w:hAnsi="Times New Roman" w:cs="Times New Roman"/>
          <w:sz w:val="24"/>
          <w:szCs w:val="24"/>
        </w:rPr>
        <w:t>normalverteilt si</w:t>
      </w:r>
      <w:r w:rsidR="00095346" w:rsidRPr="000C03D8">
        <w:rPr>
          <w:rFonts w:ascii="Times New Roman" w:hAnsi="Times New Roman" w:cs="Times New Roman"/>
          <w:sz w:val="24"/>
          <w:szCs w:val="24"/>
        </w:rPr>
        <w:t>nd. Da es sich hierbei nur um 25</w:t>
      </w:r>
      <w:r w:rsidR="00DB3D34" w:rsidRPr="000C03D8">
        <w:rPr>
          <w:rFonts w:ascii="Times New Roman" w:hAnsi="Times New Roman" w:cs="Times New Roman"/>
          <w:sz w:val="24"/>
          <w:szCs w:val="24"/>
        </w:rPr>
        <w:t xml:space="preserve"> Werte pro Gruppe handelt, kann hierfür der S</w:t>
      </w:r>
      <w:r w:rsidR="009F2646" w:rsidRPr="000C03D8">
        <w:rPr>
          <w:rFonts w:ascii="Times New Roman" w:hAnsi="Times New Roman" w:cs="Times New Roman"/>
          <w:sz w:val="24"/>
          <w:szCs w:val="24"/>
        </w:rPr>
        <w:t>hapiro-Wilk-Test genutzt werden. Bei großen Stichproben würde der Shapiro-Wilk-Test automatisch signifikant werden und es wäre keine vernünftige Aussage über die Verletzung der Normalverteilung möglich.</w:t>
      </w:r>
      <w:r w:rsidR="00DB3D34" w:rsidRPr="000C03D8">
        <w:rPr>
          <w:rFonts w:ascii="Times New Roman" w:hAnsi="Times New Roman" w:cs="Times New Roman"/>
          <w:sz w:val="24"/>
          <w:szCs w:val="24"/>
        </w:rPr>
        <w:t xml:space="preserve"> Wenn der Test nicht signifikant wird, kann keine Verletzung der Normalverteilung angenommen werden. In diesem Fall werden</w:t>
      </w:r>
      <w:r w:rsidR="00B47553" w:rsidRPr="000C03D8">
        <w:rPr>
          <w:rFonts w:ascii="Times New Roman" w:hAnsi="Times New Roman" w:cs="Times New Roman"/>
          <w:sz w:val="24"/>
          <w:szCs w:val="24"/>
        </w:rPr>
        <w:t xml:space="preserve"> rechts</w:t>
      </w:r>
      <w:r w:rsidR="000F0842" w:rsidRPr="000C03D8">
        <w:rPr>
          <w:rFonts w:ascii="Times New Roman" w:hAnsi="Times New Roman" w:cs="Times New Roman"/>
          <w:sz w:val="24"/>
          <w:szCs w:val="24"/>
        </w:rPr>
        <w:t>seitige</w:t>
      </w:r>
      <w:r w:rsidR="00DB3D34" w:rsidRPr="000C03D8">
        <w:rPr>
          <w:rFonts w:ascii="Times New Roman" w:hAnsi="Times New Roman" w:cs="Times New Roman"/>
          <w:sz w:val="24"/>
          <w:szCs w:val="24"/>
        </w:rPr>
        <w:t xml:space="preserve"> </w:t>
      </w:r>
      <w:r w:rsidR="00DB3D34" w:rsidRPr="000C03D8">
        <w:rPr>
          <w:rFonts w:ascii="Times New Roman" w:hAnsi="Times New Roman" w:cs="Times New Roman"/>
          <w:i/>
          <w:sz w:val="24"/>
          <w:szCs w:val="24"/>
        </w:rPr>
        <w:t>t</w:t>
      </w:r>
      <w:r w:rsidR="00DB3D34" w:rsidRPr="000C03D8">
        <w:rPr>
          <w:rFonts w:ascii="Times New Roman" w:hAnsi="Times New Roman" w:cs="Times New Roman"/>
          <w:sz w:val="24"/>
          <w:szCs w:val="24"/>
        </w:rPr>
        <w:t>-Tests für abhängige Stichproben auf 5% Signifikanzniveau gerechnet. Ist der Shapiro-Wilk-Test signifikant, muss von einer Verletzung der Normalverteilung ausgegangen werden. In diesem Fall werden</w:t>
      </w:r>
      <w:r w:rsidR="00B47553" w:rsidRPr="000C03D8">
        <w:rPr>
          <w:rFonts w:ascii="Times New Roman" w:hAnsi="Times New Roman" w:cs="Times New Roman"/>
          <w:sz w:val="24"/>
          <w:szCs w:val="24"/>
        </w:rPr>
        <w:t xml:space="preserve"> rechts</w:t>
      </w:r>
      <w:r w:rsidR="000F0842" w:rsidRPr="000C03D8">
        <w:rPr>
          <w:rFonts w:ascii="Times New Roman" w:hAnsi="Times New Roman" w:cs="Times New Roman"/>
          <w:sz w:val="24"/>
          <w:szCs w:val="24"/>
        </w:rPr>
        <w:t>seitige</w:t>
      </w:r>
      <w:r w:rsidR="00DB3D34" w:rsidRPr="000C03D8">
        <w:rPr>
          <w:rFonts w:ascii="Times New Roman" w:hAnsi="Times New Roman" w:cs="Times New Roman"/>
          <w:sz w:val="24"/>
          <w:szCs w:val="24"/>
        </w:rPr>
        <w:t xml:space="preserve"> </w:t>
      </w:r>
      <w:proofErr w:type="spellStart"/>
      <w:r w:rsidR="00DB3D34" w:rsidRPr="000C03D8">
        <w:rPr>
          <w:rFonts w:ascii="Times New Roman" w:hAnsi="Times New Roman" w:cs="Times New Roman"/>
          <w:sz w:val="24"/>
          <w:szCs w:val="24"/>
        </w:rPr>
        <w:t>Wilcoxon</w:t>
      </w:r>
      <w:proofErr w:type="spellEnd"/>
      <w:r w:rsidR="00DB3D34" w:rsidRPr="000C03D8">
        <w:rPr>
          <w:rFonts w:ascii="Times New Roman" w:hAnsi="Times New Roman" w:cs="Times New Roman"/>
          <w:sz w:val="24"/>
          <w:szCs w:val="24"/>
        </w:rPr>
        <w:t>-Vorzeichen-Rang-Tests auf 5% Signifikanzniveau gerechnet</w:t>
      </w:r>
      <w:r w:rsidR="0078306A" w:rsidRPr="000C03D8">
        <w:rPr>
          <w:rFonts w:ascii="Times New Roman" w:hAnsi="Times New Roman" w:cs="Times New Roman"/>
          <w:sz w:val="24"/>
          <w:szCs w:val="24"/>
        </w:rPr>
        <w:t xml:space="preserve">. Der Erwartungswert der Werte in der Bedingung „nah“ </w:t>
      </w:r>
      <w:r w:rsidR="00CB4C93" w:rsidRPr="000C03D8">
        <w:rPr>
          <w:rFonts w:ascii="Times New Roman" w:hAnsi="Times New Roman" w:cs="Times New Roman"/>
          <w:sz w:val="24"/>
          <w:szCs w:val="24"/>
        </w:rPr>
        <w:t>sollte größer sein als der Erwartungswert der Werte</w:t>
      </w:r>
      <w:r w:rsidR="0078306A" w:rsidRPr="000C03D8">
        <w:rPr>
          <w:rFonts w:ascii="Times New Roman" w:hAnsi="Times New Roman" w:cs="Times New Roman"/>
          <w:sz w:val="24"/>
          <w:szCs w:val="24"/>
        </w:rPr>
        <w:t xml:space="preserve"> in der Bedingung „fern“, </w:t>
      </w:r>
      <w:r w:rsidR="00CB4C93" w:rsidRPr="000C03D8">
        <w:rPr>
          <w:rFonts w:ascii="Times New Roman" w:hAnsi="Times New Roman" w:cs="Times New Roman"/>
          <w:sz w:val="24"/>
          <w:szCs w:val="24"/>
        </w:rPr>
        <w:t xml:space="preserve">damit die Alternativhypothese angenommen werden kann. </w:t>
      </w:r>
    </w:p>
    <w:p w14:paraId="6DAFA7D3" w14:textId="77777777" w:rsidR="007C132B" w:rsidRPr="000C03D8" w:rsidRDefault="007C132B" w:rsidP="00337758">
      <w:pPr>
        <w:spacing w:line="480" w:lineRule="auto"/>
        <w:rPr>
          <w:rFonts w:ascii="Times New Roman" w:hAnsi="Times New Roman" w:cs="Times New Roman"/>
          <w:sz w:val="24"/>
          <w:szCs w:val="24"/>
        </w:rPr>
      </w:pPr>
      <w:r w:rsidRPr="000C03D8">
        <w:rPr>
          <w:rFonts w:ascii="Times New Roman" w:hAnsi="Times New Roman" w:cs="Times New Roman"/>
          <w:sz w:val="24"/>
          <w:szCs w:val="24"/>
        </w:rPr>
        <w:t>H1</w:t>
      </w:r>
      <w:r w:rsidR="00942303" w:rsidRPr="000C03D8">
        <w:rPr>
          <w:rFonts w:ascii="Times New Roman" w:hAnsi="Times New Roman" w:cs="Times New Roman"/>
          <w:sz w:val="24"/>
          <w:szCs w:val="24"/>
        </w:rPr>
        <w:t>.1</w:t>
      </w:r>
      <w:r w:rsidRPr="000C03D8">
        <w:rPr>
          <w:rFonts w:ascii="Times New Roman" w:hAnsi="Times New Roman" w:cs="Times New Roman"/>
          <w:sz w:val="24"/>
          <w:szCs w:val="24"/>
          <w:vertAlign w:val="subscript"/>
        </w:rPr>
        <w:t>0</w:t>
      </w:r>
      <w:r w:rsidR="00623A73" w:rsidRPr="000C03D8">
        <w:rPr>
          <w:rFonts w:ascii="Times New Roman" w:hAnsi="Times New Roman" w:cs="Times New Roman"/>
          <w:sz w:val="24"/>
          <w:szCs w:val="24"/>
        </w:rPr>
        <w:t>: µ</w:t>
      </w:r>
      <w:r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nah</w:t>
      </w:r>
      <w:r w:rsidR="00623A73" w:rsidRPr="000C03D8">
        <w:rPr>
          <w:rFonts w:ascii="Times New Roman" w:hAnsi="Times New Roman" w:cs="Times New Roman"/>
          <w:sz w:val="24"/>
          <w:szCs w:val="24"/>
        </w:rPr>
        <w:t>) ≤ µ</w:t>
      </w:r>
      <w:r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fern</w:t>
      </w:r>
      <w:r w:rsidRPr="000C03D8">
        <w:rPr>
          <w:rFonts w:ascii="Times New Roman" w:hAnsi="Times New Roman" w:cs="Times New Roman"/>
          <w:sz w:val="24"/>
          <w:szCs w:val="24"/>
        </w:rPr>
        <w:t>)</w:t>
      </w:r>
      <w:r w:rsidRPr="000C03D8">
        <w:rPr>
          <w:rFonts w:ascii="Times New Roman" w:hAnsi="Times New Roman" w:cs="Times New Roman"/>
          <w:sz w:val="24"/>
          <w:szCs w:val="24"/>
        </w:rPr>
        <w:br/>
        <w:t>H1</w:t>
      </w:r>
      <w:r w:rsidR="00942303" w:rsidRPr="000C03D8">
        <w:rPr>
          <w:rFonts w:ascii="Times New Roman" w:hAnsi="Times New Roman" w:cs="Times New Roman"/>
          <w:sz w:val="24"/>
          <w:szCs w:val="24"/>
        </w:rPr>
        <w:t>.1</w:t>
      </w:r>
      <w:r w:rsidRPr="000C03D8">
        <w:rPr>
          <w:rFonts w:ascii="Times New Roman" w:hAnsi="Times New Roman" w:cs="Times New Roman"/>
          <w:sz w:val="24"/>
          <w:szCs w:val="24"/>
          <w:vertAlign w:val="subscript"/>
        </w:rPr>
        <w:t>1</w:t>
      </w:r>
      <w:r w:rsidR="00623A73" w:rsidRPr="000C03D8">
        <w:rPr>
          <w:rFonts w:ascii="Times New Roman" w:hAnsi="Times New Roman" w:cs="Times New Roman"/>
          <w:sz w:val="24"/>
          <w:szCs w:val="24"/>
        </w:rPr>
        <w:t>: µ</w:t>
      </w:r>
      <w:r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nah</w:t>
      </w:r>
      <w:r w:rsidRPr="000C03D8">
        <w:rPr>
          <w:rFonts w:ascii="Times New Roman" w:hAnsi="Times New Roman" w:cs="Times New Roman"/>
          <w:sz w:val="24"/>
          <w:szCs w:val="24"/>
        </w:rPr>
        <w:t xml:space="preserve">) </w:t>
      </w:r>
      <w:r w:rsidR="00623A73" w:rsidRPr="000C03D8">
        <w:rPr>
          <w:rFonts w:ascii="Times New Roman" w:hAnsi="Times New Roman" w:cs="Times New Roman"/>
          <w:sz w:val="24"/>
          <w:szCs w:val="24"/>
        </w:rPr>
        <w:t>&gt; µ</w:t>
      </w:r>
      <w:r w:rsidR="00BE20E5"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fern</w:t>
      </w:r>
      <w:r w:rsidR="00BE20E5" w:rsidRPr="000C03D8">
        <w:rPr>
          <w:rFonts w:ascii="Times New Roman" w:hAnsi="Times New Roman" w:cs="Times New Roman"/>
          <w:sz w:val="24"/>
          <w:szCs w:val="24"/>
        </w:rPr>
        <w:t>)</w:t>
      </w:r>
    </w:p>
    <w:p w14:paraId="06C642F7" w14:textId="77777777" w:rsidR="00BE20E5" w:rsidRPr="000C03D8" w:rsidRDefault="00942303" w:rsidP="00337758">
      <w:pPr>
        <w:spacing w:line="480" w:lineRule="auto"/>
        <w:rPr>
          <w:rFonts w:ascii="Times New Roman" w:hAnsi="Times New Roman" w:cs="Times New Roman"/>
          <w:sz w:val="24"/>
          <w:szCs w:val="24"/>
        </w:rPr>
      </w:pPr>
      <w:r w:rsidRPr="000C03D8">
        <w:rPr>
          <w:rFonts w:ascii="Times New Roman" w:hAnsi="Times New Roman" w:cs="Times New Roman"/>
          <w:sz w:val="24"/>
          <w:szCs w:val="24"/>
        </w:rPr>
        <w:t>H1.2</w:t>
      </w:r>
      <w:r w:rsidR="00BE20E5" w:rsidRPr="000C03D8">
        <w:rPr>
          <w:rFonts w:ascii="Times New Roman" w:hAnsi="Times New Roman" w:cs="Times New Roman"/>
          <w:sz w:val="24"/>
          <w:szCs w:val="24"/>
          <w:vertAlign w:val="subscript"/>
        </w:rPr>
        <w:t>0</w:t>
      </w:r>
      <w:r w:rsidR="00623A73" w:rsidRPr="000C03D8">
        <w:rPr>
          <w:rFonts w:ascii="Times New Roman" w:hAnsi="Times New Roman" w:cs="Times New Roman"/>
          <w:sz w:val="24"/>
          <w:szCs w:val="24"/>
        </w:rPr>
        <w:t>: µ</w:t>
      </w:r>
      <w:r w:rsidR="00BE20E5"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nah</w:t>
      </w:r>
      <w:proofErr w:type="spellEnd"/>
      <w:r w:rsidR="00BE20E5" w:rsidRPr="000C03D8">
        <w:rPr>
          <w:rFonts w:ascii="Times New Roman" w:hAnsi="Times New Roman" w:cs="Times New Roman"/>
          <w:sz w:val="24"/>
          <w:szCs w:val="24"/>
        </w:rPr>
        <w:t xml:space="preserve">) </w:t>
      </w:r>
      <w:r w:rsidR="00623A73" w:rsidRPr="000C03D8">
        <w:rPr>
          <w:rFonts w:ascii="Times New Roman" w:hAnsi="Times New Roman" w:cs="Times New Roman"/>
          <w:sz w:val="24"/>
          <w:szCs w:val="24"/>
        </w:rPr>
        <w:t>≤ µ</w:t>
      </w:r>
      <w:r w:rsidR="00F4057B"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fern</w:t>
      </w:r>
      <w:proofErr w:type="spellEnd"/>
      <w:r w:rsidRPr="000C03D8">
        <w:rPr>
          <w:rFonts w:ascii="Times New Roman" w:hAnsi="Times New Roman" w:cs="Times New Roman"/>
          <w:sz w:val="24"/>
          <w:szCs w:val="24"/>
        </w:rPr>
        <w:t>)</w:t>
      </w:r>
      <w:r w:rsidRPr="000C03D8">
        <w:rPr>
          <w:rFonts w:ascii="Times New Roman" w:hAnsi="Times New Roman" w:cs="Times New Roman"/>
          <w:sz w:val="24"/>
          <w:szCs w:val="24"/>
        </w:rPr>
        <w:br/>
        <w:t>H1.2</w:t>
      </w:r>
      <w:r w:rsidR="00BE20E5" w:rsidRPr="000C03D8">
        <w:rPr>
          <w:rFonts w:ascii="Times New Roman" w:hAnsi="Times New Roman" w:cs="Times New Roman"/>
          <w:sz w:val="24"/>
          <w:szCs w:val="24"/>
          <w:vertAlign w:val="subscript"/>
        </w:rPr>
        <w:t>1</w:t>
      </w:r>
      <w:r w:rsidR="00623A73" w:rsidRPr="000C03D8">
        <w:rPr>
          <w:rFonts w:ascii="Times New Roman" w:hAnsi="Times New Roman" w:cs="Times New Roman"/>
          <w:sz w:val="24"/>
          <w:szCs w:val="24"/>
        </w:rPr>
        <w:t>: µ</w:t>
      </w:r>
      <w:r w:rsidR="00BE20E5"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nah</w:t>
      </w:r>
      <w:proofErr w:type="spellEnd"/>
      <w:r w:rsidR="00623A73" w:rsidRPr="000C03D8">
        <w:rPr>
          <w:rFonts w:ascii="Times New Roman" w:hAnsi="Times New Roman" w:cs="Times New Roman"/>
          <w:sz w:val="24"/>
          <w:szCs w:val="24"/>
        </w:rPr>
        <w:t>) &gt; µ</w:t>
      </w:r>
      <w:r w:rsidR="00BE20E5"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fern</w:t>
      </w:r>
      <w:proofErr w:type="spellEnd"/>
      <w:r w:rsidR="00BE20E5" w:rsidRPr="000C03D8">
        <w:rPr>
          <w:rFonts w:ascii="Times New Roman" w:hAnsi="Times New Roman" w:cs="Times New Roman"/>
          <w:sz w:val="24"/>
          <w:szCs w:val="24"/>
        </w:rPr>
        <w:t>)</w:t>
      </w:r>
    </w:p>
    <w:p w14:paraId="7F03B433" w14:textId="77777777" w:rsidR="00B20730" w:rsidRPr="000C03D8" w:rsidRDefault="00857609" w:rsidP="00337758">
      <w:pPr>
        <w:pStyle w:val="Heading3"/>
        <w:spacing w:line="480" w:lineRule="auto"/>
        <w:jc w:val="both"/>
        <w:rPr>
          <w:rFonts w:ascii="Times New Roman" w:hAnsi="Times New Roman" w:cs="Times New Roman"/>
          <w:b/>
          <w:i/>
          <w:color w:val="auto"/>
        </w:rPr>
      </w:pPr>
      <w:bookmarkStart w:id="64" w:name="_Toc102231171"/>
      <w:r w:rsidRPr="000C03D8">
        <w:rPr>
          <w:rFonts w:ascii="Times New Roman" w:hAnsi="Times New Roman" w:cs="Times New Roman"/>
          <w:b/>
          <w:i/>
          <w:color w:val="auto"/>
        </w:rPr>
        <w:t>2.6</w:t>
      </w:r>
      <w:r w:rsidR="00B20730" w:rsidRPr="000C03D8">
        <w:rPr>
          <w:rFonts w:ascii="Times New Roman" w:hAnsi="Times New Roman" w:cs="Times New Roman"/>
          <w:b/>
          <w:i/>
          <w:color w:val="auto"/>
        </w:rPr>
        <w:t>.2 Zweite Hypothese</w:t>
      </w:r>
      <w:bookmarkEnd w:id="64"/>
    </w:p>
    <w:p w14:paraId="4C250AC1" w14:textId="77777777" w:rsidR="00CC67CF" w:rsidRPr="000C03D8" w:rsidRDefault="00E97C3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Um den ersten Teil der</w:t>
      </w:r>
      <w:r w:rsidR="00BE20E5" w:rsidRPr="000C03D8">
        <w:rPr>
          <w:rFonts w:ascii="Times New Roman" w:hAnsi="Times New Roman" w:cs="Times New Roman"/>
          <w:sz w:val="24"/>
          <w:szCs w:val="24"/>
        </w:rPr>
        <w:t xml:space="preserve"> zweite</w:t>
      </w:r>
      <w:r w:rsidRPr="000C03D8">
        <w:rPr>
          <w:rFonts w:ascii="Times New Roman" w:hAnsi="Times New Roman" w:cs="Times New Roman"/>
          <w:sz w:val="24"/>
          <w:szCs w:val="24"/>
        </w:rPr>
        <w:t>n</w:t>
      </w:r>
      <w:r w:rsidR="00BE20E5" w:rsidRPr="000C03D8">
        <w:rPr>
          <w:rFonts w:ascii="Times New Roman" w:hAnsi="Times New Roman" w:cs="Times New Roman"/>
          <w:sz w:val="24"/>
          <w:szCs w:val="24"/>
        </w:rPr>
        <w:t xml:space="preserve"> Hypothese zu überprüfen, </w:t>
      </w:r>
      <w:r w:rsidR="003B5734" w:rsidRPr="000C03D8">
        <w:rPr>
          <w:rFonts w:ascii="Times New Roman" w:hAnsi="Times New Roman" w:cs="Times New Roman"/>
          <w:sz w:val="24"/>
          <w:szCs w:val="24"/>
        </w:rPr>
        <w:t>dass</w:t>
      </w:r>
      <w:r w:rsidR="00A92D87" w:rsidRPr="000C03D8">
        <w:rPr>
          <w:rFonts w:ascii="Times New Roman" w:hAnsi="Times New Roman" w:cs="Times New Roman"/>
          <w:sz w:val="24"/>
          <w:szCs w:val="24"/>
        </w:rPr>
        <w:t xml:space="preserve"> </w:t>
      </w:r>
      <w:r w:rsidR="00B0614E" w:rsidRPr="000C03D8">
        <w:rPr>
          <w:rFonts w:ascii="Times New Roman" w:hAnsi="Times New Roman" w:cs="Times New Roman"/>
          <w:sz w:val="24"/>
          <w:szCs w:val="24"/>
        </w:rPr>
        <w:t>die</w:t>
      </w:r>
      <w:r w:rsidR="000F0842" w:rsidRPr="000C03D8">
        <w:rPr>
          <w:rFonts w:ascii="Times New Roman" w:hAnsi="Times New Roman" w:cs="Times New Roman"/>
          <w:sz w:val="24"/>
          <w:szCs w:val="24"/>
        </w:rPr>
        <w:t xml:space="preserve"> aperiodische</w:t>
      </w:r>
      <w:r w:rsidR="00B0614E" w:rsidRPr="000C03D8">
        <w:rPr>
          <w:rFonts w:ascii="Times New Roman" w:hAnsi="Times New Roman" w:cs="Times New Roman"/>
          <w:sz w:val="24"/>
          <w:szCs w:val="24"/>
        </w:rPr>
        <w:t xml:space="preserve"> Komponente</w:t>
      </w:r>
      <w:r w:rsidR="00C92CD3" w:rsidRPr="000C03D8">
        <w:rPr>
          <w:rFonts w:ascii="Times New Roman" w:hAnsi="Times New Roman" w:cs="Times New Roman"/>
          <w:sz w:val="24"/>
          <w:szCs w:val="24"/>
        </w:rPr>
        <w:t xml:space="preserve"> des LFP in der Nähe der Zielposition </w:t>
      </w:r>
      <w:r w:rsidR="00B0614E" w:rsidRPr="000C03D8">
        <w:rPr>
          <w:rFonts w:ascii="Times New Roman" w:hAnsi="Times New Roman" w:cs="Times New Roman"/>
          <w:sz w:val="24"/>
          <w:szCs w:val="24"/>
        </w:rPr>
        <w:t>kleiner ist als die</w:t>
      </w:r>
      <w:r w:rsidR="003B5734" w:rsidRPr="000C03D8">
        <w:rPr>
          <w:rFonts w:ascii="Times New Roman" w:hAnsi="Times New Roman" w:cs="Times New Roman"/>
          <w:sz w:val="24"/>
          <w:szCs w:val="24"/>
        </w:rPr>
        <w:t xml:space="preserve"> aperiodische</w:t>
      </w:r>
      <w:r w:rsidR="00B0614E" w:rsidRPr="000C03D8">
        <w:rPr>
          <w:rFonts w:ascii="Times New Roman" w:hAnsi="Times New Roman" w:cs="Times New Roman"/>
          <w:sz w:val="24"/>
          <w:szCs w:val="24"/>
        </w:rPr>
        <w:t xml:space="preserve"> Komponente</w:t>
      </w:r>
      <w:r w:rsidR="00C92CD3" w:rsidRPr="000C03D8">
        <w:rPr>
          <w:rFonts w:ascii="Times New Roman" w:hAnsi="Times New Roman" w:cs="Times New Roman"/>
          <w:sz w:val="24"/>
          <w:szCs w:val="24"/>
        </w:rPr>
        <w:t xml:space="preserve"> in weiter Entfernung von der Zielposition</w:t>
      </w:r>
      <w:r w:rsidR="0078306A" w:rsidRPr="000C03D8">
        <w:rPr>
          <w:rFonts w:ascii="Times New Roman" w:hAnsi="Times New Roman" w:cs="Times New Roman"/>
          <w:sz w:val="24"/>
          <w:szCs w:val="24"/>
        </w:rPr>
        <w:t>, we</w:t>
      </w:r>
      <w:r w:rsidR="00BE20E5" w:rsidRPr="000C03D8">
        <w:rPr>
          <w:rFonts w:ascii="Times New Roman" w:hAnsi="Times New Roman" w:cs="Times New Roman"/>
          <w:sz w:val="24"/>
          <w:szCs w:val="24"/>
        </w:rPr>
        <w:t>rd</w:t>
      </w:r>
      <w:r w:rsidR="00C92CD3" w:rsidRPr="000C03D8">
        <w:rPr>
          <w:rFonts w:ascii="Times New Roman" w:hAnsi="Times New Roman" w:cs="Times New Roman"/>
          <w:sz w:val="24"/>
          <w:szCs w:val="24"/>
        </w:rPr>
        <w:t>en</w:t>
      </w:r>
      <w:r w:rsidR="0078306A" w:rsidRPr="000C03D8">
        <w:rPr>
          <w:rFonts w:ascii="Times New Roman" w:hAnsi="Times New Roman" w:cs="Times New Roman"/>
          <w:sz w:val="24"/>
          <w:szCs w:val="24"/>
        </w:rPr>
        <w:t xml:space="preserve"> die</w:t>
      </w:r>
      <w:r w:rsidR="00B0614E" w:rsidRPr="000C03D8">
        <w:rPr>
          <w:rFonts w:ascii="Times New Roman" w:hAnsi="Times New Roman" w:cs="Times New Roman"/>
          <w:sz w:val="24"/>
          <w:szCs w:val="24"/>
        </w:rPr>
        <w:t xml:space="preserve"> aperiodischen Exponenten</w:t>
      </w:r>
      <w:r w:rsidR="0078306A" w:rsidRPr="000C03D8">
        <w:rPr>
          <w:rFonts w:ascii="Times New Roman" w:hAnsi="Times New Roman" w:cs="Times New Roman"/>
          <w:sz w:val="24"/>
          <w:szCs w:val="24"/>
        </w:rPr>
        <w:t xml:space="preserve"> der Bedingung „nah“ mit den</w:t>
      </w:r>
      <w:r w:rsidR="00B0614E" w:rsidRPr="000C03D8">
        <w:rPr>
          <w:rFonts w:ascii="Times New Roman" w:hAnsi="Times New Roman" w:cs="Times New Roman"/>
          <w:sz w:val="24"/>
          <w:szCs w:val="24"/>
        </w:rPr>
        <w:t xml:space="preserve"> aperiodischen Exponenten</w:t>
      </w:r>
      <w:r w:rsidR="0078306A" w:rsidRPr="000C03D8">
        <w:rPr>
          <w:rFonts w:ascii="Times New Roman" w:hAnsi="Times New Roman" w:cs="Times New Roman"/>
          <w:sz w:val="24"/>
          <w:szCs w:val="24"/>
        </w:rPr>
        <w:t xml:space="preserve"> der Bedingung „fern“</w:t>
      </w:r>
      <w:r w:rsidR="00BE20E5" w:rsidRPr="000C03D8">
        <w:rPr>
          <w:rFonts w:ascii="Times New Roman" w:hAnsi="Times New Roman" w:cs="Times New Roman"/>
          <w:sz w:val="24"/>
          <w:szCs w:val="24"/>
        </w:rPr>
        <w:t xml:space="preserve"> verglichen. Auch in diesem Fall wird daher ein Shapiro-Wilk-Test angewendet, um die Differenzen </w:t>
      </w:r>
      <w:r w:rsidR="0078306A" w:rsidRPr="000C03D8">
        <w:rPr>
          <w:rFonts w:ascii="Times New Roman" w:hAnsi="Times New Roman" w:cs="Times New Roman"/>
          <w:sz w:val="24"/>
          <w:szCs w:val="24"/>
        </w:rPr>
        <w:t xml:space="preserve">beider Bedingungen </w:t>
      </w:r>
      <w:r w:rsidR="00BE20E5" w:rsidRPr="000C03D8">
        <w:rPr>
          <w:rFonts w:ascii="Times New Roman" w:hAnsi="Times New Roman" w:cs="Times New Roman"/>
          <w:sz w:val="24"/>
          <w:szCs w:val="24"/>
        </w:rPr>
        <w:t xml:space="preserve">auf </w:t>
      </w:r>
      <w:r w:rsidR="00BE20E5" w:rsidRPr="000C03D8">
        <w:rPr>
          <w:rFonts w:ascii="Times New Roman" w:hAnsi="Times New Roman" w:cs="Times New Roman"/>
          <w:sz w:val="24"/>
          <w:szCs w:val="24"/>
        </w:rPr>
        <w:lastRenderedPageBreak/>
        <w:t xml:space="preserve">Normalverteilung zu testen. </w:t>
      </w:r>
      <w:r w:rsidR="003B5734" w:rsidRPr="000C03D8">
        <w:rPr>
          <w:rFonts w:ascii="Times New Roman" w:hAnsi="Times New Roman" w:cs="Times New Roman"/>
          <w:sz w:val="24"/>
          <w:szCs w:val="24"/>
        </w:rPr>
        <w:t>H</w:t>
      </w:r>
      <w:r w:rsidR="00BE20E5" w:rsidRPr="000C03D8">
        <w:rPr>
          <w:rFonts w:ascii="Times New Roman" w:hAnsi="Times New Roman" w:cs="Times New Roman"/>
          <w:sz w:val="24"/>
          <w:szCs w:val="24"/>
        </w:rPr>
        <w:t>ier wird bei nicht signifikantem Ergeb</w:t>
      </w:r>
      <w:r w:rsidR="000F0842" w:rsidRPr="000C03D8">
        <w:rPr>
          <w:rFonts w:ascii="Times New Roman" w:hAnsi="Times New Roman" w:cs="Times New Roman"/>
          <w:sz w:val="24"/>
          <w:szCs w:val="24"/>
        </w:rPr>
        <w:t>nis ein</w:t>
      </w:r>
      <w:r w:rsidR="003B5734" w:rsidRPr="000C03D8">
        <w:rPr>
          <w:rFonts w:ascii="Times New Roman" w:hAnsi="Times New Roman" w:cs="Times New Roman"/>
          <w:sz w:val="24"/>
          <w:szCs w:val="24"/>
        </w:rPr>
        <w:t xml:space="preserve"> linksseitiger</w:t>
      </w:r>
      <w:r w:rsidR="000F0842" w:rsidRPr="000C03D8">
        <w:rPr>
          <w:rFonts w:ascii="Times New Roman" w:hAnsi="Times New Roman" w:cs="Times New Roman"/>
          <w:sz w:val="24"/>
          <w:szCs w:val="24"/>
        </w:rPr>
        <w:t xml:space="preserve"> </w:t>
      </w:r>
      <w:r w:rsidR="000F0842" w:rsidRPr="000C03D8">
        <w:rPr>
          <w:rFonts w:ascii="Times New Roman" w:hAnsi="Times New Roman" w:cs="Times New Roman"/>
          <w:i/>
          <w:sz w:val="24"/>
          <w:szCs w:val="24"/>
        </w:rPr>
        <w:t>t</w:t>
      </w:r>
      <w:r w:rsidR="000F0842" w:rsidRPr="000C03D8">
        <w:rPr>
          <w:rFonts w:ascii="Times New Roman" w:hAnsi="Times New Roman" w:cs="Times New Roman"/>
          <w:sz w:val="24"/>
          <w:szCs w:val="24"/>
        </w:rPr>
        <w:t xml:space="preserve">-Test für abhängige Stichproben, und bei signifikantem Ergebnis ein </w:t>
      </w:r>
      <w:r w:rsidR="003B5734" w:rsidRPr="000C03D8">
        <w:rPr>
          <w:rFonts w:ascii="Times New Roman" w:hAnsi="Times New Roman" w:cs="Times New Roman"/>
          <w:sz w:val="24"/>
          <w:szCs w:val="24"/>
        </w:rPr>
        <w:t xml:space="preserve">linksseitiger </w:t>
      </w:r>
      <w:proofErr w:type="spellStart"/>
      <w:r w:rsidR="000F0842" w:rsidRPr="000C03D8">
        <w:rPr>
          <w:rFonts w:ascii="Times New Roman" w:hAnsi="Times New Roman" w:cs="Times New Roman"/>
          <w:sz w:val="24"/>
          <w:szCs w:val="24"/>
        </w:rPr>
        <w:t>Wilcoxon</w:t>
      </w:r>
      <w:proofErr w:type="spellEnd"/>
      <w:r w:rsidR="000F0842" w:rsidRPr="000C03D8">
        <w:rPr>
          <w:rFonts w:ascii="Times New Roman" w:hAnsi="Times New Roman" w:cs="Times New Roman"/>
          <w:sz w:val="24"/>
          <w:szCs w:val="24"/>
        </w:rPr>
        <w:t>-Vorzeichen-Rang-Tests auf</w:t>
      </w:r>
      <w:r w:rsidR="003B5734" w:rsidRPr="000C03D8">
        <w:rPr>
          <w:rFonts w:ascii="Times New Roman" w:hAnsi="Times New Roman" w:cs="Times New Roman"/>
          <w:sz w:val="24"/>
          <w:szCs w:val="24"/>
        </w:rPr>
        <w:t xml:space="preserve"> 5% Signifikanzniveau gerechnet</w:t>
      </w:r>
      <w:r w:rsidR="000F0842" w:rsidRPr="000C03D8">
        <w:rPr>
          <w:rFonts w:ascii="Times New Roman" w:hAnsi="Times New Roman" w:cs="Times New Roman"/>
          <w:sz w:val="24"/>
          <w:szCs w:val="24"/>
        </w:rPr>
        <w:t xml:space="preserve">. </w:t>
      </w:r>
      <w:r w:rsidR="00B47553" w:rsidRPr="000C03D8">
        <w:rPr>
          <w:rFonts w:ascii="Times New Roman" w:hAnsi="Times New Roman" w:cs="Times New Roman"/>
          <w:sz w:val="24"/>
          <w:szCs w:val="24"/>
        </w:rPr>
        <w:t xml:space="preserve">Die aperiodischen Exponenten in der </w:t>
      </w:r>
      <w:r w:rsidR="003B5734" w:rsidRPr="000C03D8">
        <w:rPr>
          <w:rFonts w:ascii="Times New Roman" w:hAnsi="Times New Roman" w:cs="Times New Roman"/>
          <w:sz w:val="24"/>
          <w:szCs w:val="24"/>
        </w:rPr>
        <w:t xml:space="preserve">Bedingung „nah“ sollten kleiner sein als die </w:t>
      </w:r>
      <w:r w:rsidR="00B47553" w:rsidRPr="000C03D8">
        <w:rPr>
          <w:rFonts w:ascii="Times New Roman" w:hAnsi="Times New Roman" w:cs="Times New Roman"/>
          <w:sz w:val="24"/>
          <w:szCs w:val="24"/>
        </w:rPr>
        <w:t>aperiodischen Exponenten in der Bedingung „fern“, damit die Alternativhypothese angenommen werden kann.</w:t>
      </w:r>
      <w:r w:rsidR="00C92CD3" w:rsidRPr="000C03D8">
        <w:rPr>
          <w:rFonts w:ascii="Times New Roman" w:hAnsi="Times New Roman" w:cs="Times New Roman"/>
          <w:sz w:val="24"/>
          <w:szCs w:val="24"/>
        </w:rPr>
        <w:t xml:space="preserve"> </w:t>
      </w:r>
    </w:p>
    <w:p w14:paraId="441A5C43" w14:textId="77777777" w:rsidR="00BE20E5" w:rsidRPr="000C03D8" w:rsidRDefault="00C92CD3"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Um den zweiten Teil der zweiten Hypothese zu überprüfen, dass es eine</w:t>
      </w:r>
      <w:r w:rsidR="00492E17" w:rsidRPr="000C03D8">
        <w:rPr>
          <w:rFonts w:ascii="Times New Roman" w:hAnsi="Times New Roman" w:cs="Times New Roman"/>
          <w:sz w:val="24"/>
          <w:szCs w:val="24"/>
        </w:rPr>
        <w:t xml:space="preserve">n </w:t>
      </w:r>
      <w:r w:rsidR="003B5734" w:rsidRPr="000C03D8">
        <w:rPr>
          <w:rFonts w:ascii="Times New Roman" w:hAnsi="Times New Roman" w:cs="Times New Roman"/>
          <w:sz w:val="24"/>
          <w:szCs w:val="24"/>
        </w:rPr>
        <w:t xml:space="preserve">positiven </w:t>
      </w:r>
      <w:r w:rsidR="00492E17" w:rsidRPr="000C03D8">
        <w:rPr>
          <w:rFonts w:ascii="Times New Roman" w:hAnsi="Times New Roman" w:cs="Times New Roman"/>
          <w:sz w:val="24"/>
          <w:szCs w:val="24"/>
        </w:rPr>
        <w:t>Zusammenhang</w:t>
      </w:r>
      <w:r w:rsidR="00B0614E" w:rsidRPr="000C03D8">
        <w:rPr>
          <w:rFonts w:ascii="Times New Roman" w:hAnsi="Times New Roman" w:cs="Times New Roman"/>
          <w:sz w:val="24"/>
          <w:szCs w:val="24"/>
        </w:rPr>
        <w:t xml:space="preserve"> zwischen der</w:t>
      </w:r>
      <w:r w:rsidRPr="000C03D8">
        <w:rPr>
          <w:rFonts w:ascii="Times New Roman" w:hAnsi="Times New Roman" w:cs="Times New Roman"/>
          <w:sz w:val="24"/>
          <w:szCs w:val="24"/>
        </w:rPr>
        <w:t xml:space="preserve"> aperiodischen</w:t>
      </w:r>
      <w:r w:rsidR="00B0614E" w:rsidRPr="000C03D8">
        <w:rPr>
          <w:rFonts w:ascii="Times New Roman" w:hAnsi="Times New Roman" w:cs="Times New Roman"/>
          <w:sz w:val="24"/>
          <w:szCs w:val="24"/>
        </w:rPr>
        <w:t xml:space="preserve"> Komponente</w:t>
      </w:r>
      <w:r w:rsidRPr="000C03D8">
        <w:rPr>
          <w:rFonts w:ascii="Times New Roman" w:hAnsi="Times New Roman" w:cs="Times New Roman"/>
          <w:sz w:val="24"/>
          <w:szCs w:val="24"/>
        </w:rPr>
        <w:t xml:space="preserve"> und der Entfernung der Elektrode zu der Zielposition (Tiefe) gibt,</w:t>
      </w:r>
      <w:r w:rsidR="00C81150" w:rsidRPr="000C03D8">
        <w:rPr>
          <w:rFonts w:ascii="Times New Roman" w:hAnsi="Times New Roman" w:cs="Times New Roman"/>
          <w:sz w:val="24"/>
          <w:szCs w:val="24"/>
        </w:rPr>
        <w:t xml:space="preserve"> wird </w:t>
      </w:r>
      <w:r w:rsidR="000D4712" w:rsidRPr="000C03D8">
        <w:rPr>
          <w:rFonts w:ascii="Times New Roman" w:hAnsi="Times New Roman" w:cs="Times New Roman"/>
          <w:sz w:val="24"/>
          <w:szCs w:val="24"/>
        </w:rPr>
        <w:t>ein</w:t>
      </w:r>
      <w:r w:rsidR="008D1C0B" w:rsidRPr="000C03D8">
        <w:rPr>
          <w:rFonts w:ascii="Times New Roman" w:hAnsi="Times New Roman" w:cs="Times New Roman"/>
          <w:sz w:val="24"/>
          <w:szCs w:val="24"/>
        </w:rPr>
        <w:t>e Regression mittels</w:t>
      </w:r>
      <w:r w:rsidR="000D4712" w:rsidRPr="000C03D8">
        <w:rPr>
          <w:rFonts w:ascii="Times New Roman" w:hAnsi="Times New Roman" w:cs="Times New Roman"/>
          <w:sz w:val="24"/>
          <w:szCs w:val="24"/>
        </w:rPr>
        <w:t xml:space="preserve"> Linear </w:t>
      </w:r>
      <w:proofErr w:type="spellStart"/>
      <w:r w:rsidR="000D4712" w:rsidRPr="000C03D8">
        <w:rPr>
          <w:rFonts w:ascii="Times New Roman" w:hAnsi="Times New Roman" w:cs="Times New Roman"/>
          <w:sz w:val="24"/>
          <w:szCs w:val="24"/>
        </w:rPr>
        <w:t>mixed</w:t>
      </w:r>
      <w:proofErr w:type="spellEnd"/>
      <w:r w:rsidR="000D4712" w:rsidRPr="000C03D8">
        <w:rPr>
          <w:rFonts w:ascii="Times New Roman" w:hAnsi="Times New Roman" w:cs="Times New Roman"/>
          <w:sz w:val="24"/>
          <w:szCs w:val="24"/>
        </w:rPr>
        <w:t xml:space="preserve"> </w:t>
      </w:r>
      <w:proofErr w:type="spellStart"/>
      <w:r w:rsidR="000D4712" w:rsidRPr="000C03D8">
        <w:rPr>
          <w:rFonts w:ascii="Times New Roman" w:hAnsi="Times New Roman" w:cs="Times New Roman"/>
          <w:sz w:val="24"/>
          <w:szCs w:val="24"/>
        </w:rPr>
        <w:t>model</w:t>
      </w:r>
      <w:proofErr w:type="spellEnd"/>
      <w:r w:rsidRPr="000C03D8">
        <w:rPr>
          <w:rFonts w:ascii="Times New Roman" w:hAnsi="Times New Roman" w:cs="Times New Roman"/>
          <w:sz w:val="24"/>
          <w:szCs w:val="24"/>
        </w:rPr>
        <w:t xml:space="preserve"> gerechnet.</w:t>
      </w:r>
      <w:r w:rsidR="00343C6C" w:rsidRPr="000C03D8">
        <w:rPr>
          <w:rFonts w:ascii="Times New Roman" w:hAnsi="Times New Roman" w:cs="Times New Roman"/>
          <w:sz w:val="24"/>
          <w:szCs w:val="24"/>
        </w:rPr>
        <w:t xml:space="preserve"> Dafür wird das </w:t>
      </w:r>
      <w:proofErr w:type="spellStart"/>
      <w:r w:rsidR="00343C6C" w:rsidRPr="000C03D8">
        <w:rPr>
          <w:rFonts w:ascii="Times New Roman" w:hAnsi="Times New Roman" w:cs="Times New Roman"/>
          <w:sz w:val="24"/>
          <w:szCs w:val="24"/>
        </w:rPr>
        <w:t>package</w:t>
      </w:r>
      <w:proofErr w:type="spellEnd"/>
      <w:r w:rsidR="00343C6C" w:rsidRPr="000C03D8">
        <w:rPr>
          <w:rFonts w:ascii="Times New Roman" w:hAnsi="Times New Roman" w:cs="Times New Roman"/>
          <w:sz w:val="24"/>
          <w:szCs w:val="24"/>
        </w:rPr>
        <w:t xml:space="preserve"> lme4 für R verwendet </w:t>
      </w:r>
      <w:r w:rsidR="001238AA" w:rsidRPr="000C03D8">
        <w:rPr>
          <w:rFonts w:ascii="Times New Roman" w:hAnsi="Times New Roman" w:cs="Times New Roman"/>
          <w:sz w:val="24"/>
          <w:szCs w:val="24"/>
        </w:rPr>
        <w:fldChar w:fldCharType="begin"/>
      </w:r>
      <w:r w:rsidR="001238AA" w:rsidRPr="000C03D8">
        <w:rPr>
          <w:rFonts w:ascii="Times New Roman" w:hAnsi="Times New Roman" w:cs="Times New Roman"/>
          <w:sz w:val="24"/>
          <w:szCs w:val="24"/>
        </w:rPr>
        <w:instrText xml:space="preserve"> ADDIN ZOTERO_ITEM CSL_CITATION {"citationID":"SodZ2ctf","properties":{"formattedCitation":"(Bates et al., 2015)","plainCitation":"(Bates et al., 2015)","noteIndex":0},"citationItems":[{"id":137,"uris":["http://zotero.org/users/local/AhaM3qLx/items/CYXCGQHR"],"itemData":{"id":137,"type":"article-journal","abstract":"Maximum likelihood or restricted maximum likelihood (REML) estimates of the parameters in linear mixed-eﬀects models can be determined using the lmer function in the lme4 package for R. As for most model-ﬁtting functions in R, the model is described in an lmer call by a formula, in this case including both ﬁxed- and random-eﬀects terms. The formula and data together determine a numerical representation of the model from which the proﬁled deviance or the proﬁled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proﬁled deviance or REML criterion, and the structure of classes or types that represents such a model. Suﬃcient detail is included to allow specialization of these structures by users who wish to write functions to ﬁt specialized linear mixed models, such as models incorporating pedigrees or smoothing splines, that are not easily expressible in the formula language used by lmer.","container-title":"Journal of Statistical Software","DOI":"10.18637/jss.v067.i01","ISSN":"1548-7660","issue":"1","journalAbbreviation":"J. Stat. Soft.","language":"en","source":"DOI.org (Crossref)","title":"Fitting Linear Mixed-Effects Models Using &lt;b&gt;lme4&lt;/b&gt;","URL":"http://www.jstatsoft.org/v67/i01/","volume":"67","author":[{"family":"Bates","given":"Douglas"},{"family":"Mächler","given":"Martin"},{"family":"Bolker","given":"Ben"},{"family":"Walker","given":"Steve"}],"accessed":{"date-parts":[["2022",4,14]]},"issued":{"date-parts":[["2015"]]}}}],"schema":"https://github.com/citation-style-language/schema/raw/master/csl-citation.json"} </w:instrText>
      </w:r>
      <w:r w:rsidR="001238AA" w:rsidRPr="000C03D8">
        <w:rPr>
          <w:rFonts w:ascii="Times New Roman" w:hAnsi="Times New Roman" w:cs="Times New Roman"/>
          <w:sz w:val="24"/>
          <w:szCs w:val="24"/>
        </w:rPr>
        <w:fldChar w:fldCharType="separate"/>
      </w:r>
      <w:r w:rsidR="001238AA" w:rsidRPr="000C03D8">
        <w:rPr>
          <w:rFonts w:ascii="Times New Roman" w:hAnsi="Times New Roman" w:cs="Times New Roman"/>
          <w:sz w:val="24"/>
          <w:szCs w:val="24"/>
        </w:rPr>
        <w:t>(Bates et al., 2015)</w:t>
      </w:r>
      <w:r w:rsidR="001238AA" w:rsidRPr="000C03D8">
        <w:rPr>
          <w:rFonts w:ascii="Times New Roman" w:hAnsi="Times New Roman" w:cs="Times New Roman"/>
          <w:sz w:val="24"/>
          <w:szCs w:val="24"/>
        </w:rPr>
        <w:fldChar w:fldCharType="end"/>
      </w:r>
      <w:r w:rsidR="001238AA" w:rsidRPr="000C03D8">
        <w:rPr>
          <w:rFonts w:ascii="Times New Roman" w:hAnsi="Times New Roman" w:cs="Times New Roman"/>
          <w:sz w:val="24"/>
          <w:szCs w:val="24"/>
        </w:rPr>
        <w:t>.</w:t>
      </w:r>
      <w:r w:rsidR="001B40AC" w:rsidRPr="000C03D8">
        <w:rPr>
          <w:rFonts w:ascii="Times New Roman" w:hAnsi="Times New Roman" w:cs="Times New Roman"/>
          <w:sz w:val="24"/>
          <w:szCs w:val="24"/>
        </w:rPr>
        <w:t xml:space="preserve"> Als Fixed </w:t>
      </w:r>
      <w:proofErr w:type="spellStart"/>
      <w:r w:rsidR="001B40AC" w:rsidRPr="000C03D8">
        <w:rPr>
          <w:rFonts w:ascii="Times New Roman" w:hAnsi="Times New Roman" w:cs="Times New Roman"/>
          <w:sz w:val="24"/>
          <w:szCs w:val="24"/>
        </w:rPr>
        <w:t>Effect</w:t>
      </w:r>
      <w:proofErr w:type="spellEnd"/>
      <w:r w:rsidR="001B40AC" w:rsidRPr="000C03D8">
        <w:rPr>
          <w:rFonts w:ascii="Times New Roman" w:hAnsi="Times New Roman" w:cs="Times New Roman"/>
          <w:sz w:val="24"/>
          <w:szCs w:val="24"/>
        </w:rPr>
        <w:t xml:space="preserve"> wird dabei die Tief</w:t>
      </w:r>
      <w:r w:rsidR="00AC16D6" w:rsidRPr="000C03D8">
        <w:rPr>
          <w:rFonts w:ascii="Times New Roman" w:hAnsi="Times New Roman" w:cs="Times New Roman"/>
          <w:sz w:val="24"/>
          <w:szCs w:val="24"/>
        </w:rPr>
        <w:t>e als abhängige Variable und der</w:t>
      </w:r>
      <w:r w:rsidR="001B40AC" w:rsidRPr="000C03D8">
        <w:rPr>
          <w:rFonts w:ascii="Times New Roman" w:hAnsi="Times New Roman" w:cs="Times New Roman"/>
          <w:sz w:val="24"/>
          <w:szCs w:val="24"/>
        </w:rPr>
        <w:t xml:space="preserve"> aperiodische </w:t>
      </w:r>
      <w:r w:rsidR="00AC16D6" w:rsidRPr="000C03D8">
        <w:rPr>
          <w:rFonts w:ascii="Times New Roman" w:hAnsi="Times New Roman" w:cs="Times New Roman"/>
          <w:sz w:val="24"/>
          <w:szCs w:val="24"/>
        </w:rPr>
        <w:t xml:space="preserve">Exponent </w:t>
      </w:r>
      <w:r w:rsidR="001B40AC" w:rsidRPr="000C03D8">
        <w:rPr>
          <w:rFonts w:ascii="Times New Roman" w:hAnsi="Times New Roman" w:cs="Times New Roman"/>
          <w:sz w:val="24"/>
          <w:szCs w:val="24"/>
        </w:rPr>
        <w:t xml:space="preserve">als unabhängige Variable verwendet. Als Random </w:t>
      </w:r>
      <w:proofErr w:type="spellStart"/>
      <w:r w:rsidR="001B40AC" w:rsidRPr="000C03D8">
        <w:rPr>
          <w:rFonts w:ascii="Times New Roman" w:hAnsi="Times New Roman" w:cs="Times New Roman"/>
          <w:sz w:val="24"/>
          <w:szCs w:val="24"/>
        </w:rPr>
        <w:t>Effect</w:t>
      </w:r>
      <w:proofErr w:type="spellEnd"/>
      <w:r w:rsidR="001B40AC" w:rsidRPr="000C03D8">
        <w:rPr>
          <w:rFonts w:ascii="Times New Roman" w:hAnsi="Times New Roman" w:cs="Times New Roman"/>
          <w:sz w:val="24"/>
          <w:szCs w:val="24"/>
        </w:rPr>
        <w:t xml:space="preserve"> wird d</w:t>
      </w:r>
      <w:r w:rsidR="00CC67CF" w:rsidRPr="000C03D8">
        <w:rPr>
          <w:rFonts w:ascii="Times New Roman" w:hAnsi="Times New Roman" w:cs="Times New Roman"/>
          <w:sz w:val="24"/>
          <w:szCs w:val="24"/>
        </w:rPr>
        <w:t>ie ID der Versuchspersonen angegeben</w:t>
      </w:r>
      <w:r w:rsidR="001B40AC" w:rsidRPr="000C03D8">
        <w:rPr>
          <w:rFonts w:ascii="Times New Roman" w:hAnsi="Times New Roman" w:cs="Times New Roman"/>
          <w:sz w:val="24"/>
          <w:szCs w:val="24"/>
        </w:rPr>
        <w:t>, um individuelle Unterschiede zwischen den Patient*innen</w:t>
      </w:r>
      <w:r w:rsidR="00CC67CF" w:rsidRPr="000C03D8">
        <w:rPr>
          <w:rFonts w:ascii="Times New Roman" w:hAnsi="Times New Roman" w:cs="Times New Roman"/>
          <w:sz w:val="24"/>
          <w:szCs w:val="24"/>
        </w:rPr>
        <w:t xml:space="preserve"> zu berücksichtigen</w:t>
      </w:r>
      <w:r w:rsidR="001B40AC" w:rsidRPr="000C03D8">
        <w:rPr>
          <w:rFonts w:ascii="Times New Roman" w:hAnsi="Times New Roman" w:cs="Times New Roman"/>
          <w:sz w:val="24"/>
          <w:szCs w:val="24"/>
        </w:rPr>
        <w:t xml:space="preserve">. </w:t>
      </w:r>
      <w:r w:rsidR="00F96889" w:rsidRPr="000C03D8">
        <w:rPr>
          <w:rFonts w:ascii="Times New Roman" w:hAnsi="Times New Roman" w:cs="Times New Roman"/>
          <w:sz w:val="24"/>
          <w:szCs w:val="24"/>
        </w:rPr>
        <w:t>Die Residuen werden grafisch dargestellt, damit die Passung des Regressionsmodells eingeschätzt werden kann.</w:t>
      </w:r>
      <w:r w:rsidR="00342718" w:rsidRPr="000C03D8">
        <w:rPr>
          <w:rFonts w:ascii="Times New Roman" w:hAnsi="Times New Roman" w:cs="Times New Roman"/>
          <w:sz w:val="24"/>
          <w:szCs w:val="24"/>
        </w:rPr>
        <w:t xml:space="preserve"> Dabei sollten die Residuen möglichst zufällig um 0 herum streuen, damit eine gute Passung zu dem linearen Regressionsmodell angenommen werden kann.</w:t>
      </w:r>
      <w:r w:rsidR="00F96889" w:rsidRPr="000C03D8">
        <w:rPr>
          <w:rFonts w:ascii="Times New Roman" w:hAnsi="Times New Roman" w:cs="Times New Roman"/>
          <w:sz w:val="24"/>
          <w:szCs w:val="24"/>
        </w:rPr>
        <w:t xml:space="preserve"> </w:t>
      </w:r>
      <w:r w:rsidR="001B40AC" w:rsidRPr="000C03D8">
        <w:rPr>
          <w:rFonts w:ascii="Times New Roman" w:hAnsi="Times New Roman" w:cs="Times New Roman"/>
          <w:sz w:val="24"/>
          <w:szCs w:val="24"/>
        </w:rPr>
        <w:t>Um zu testen, ob der geschätzte Effekt</w:t>
      </w:r>
      <w:r w:rsidR="006065F4" w:rsidRPr="000C03D8">
        <w:rPr>
          <w:rFonts w:ascii="Times New Roman" w:hAnsi="Times New Roman" w:cs="Times New Roman"/>
          <w:sz w:val="24"/>
          <w:szCs w:val="24"/>
        </w:rPr>
        <w:t xml:space="preserve"> des aperiodischen Exponenten</w:t>
      </w:r>
      <w:r w:rsidR="00113861" w:rsidRPr="000C03D8">
        <w:rPr>
          <w:rFonts w:ascii="Times New Roman" w:hAnsi="Times New Roman" w:cs="Times New Roman"/>
          <w:sz w:val="24"/>
          <w:szCs w:val="24"/>
        </w:rPr>
        <w:t xml:space="preserve"> auf die Tiefe</w:t>
      </w:r>
      <w:r w:rsidR="001B40AC" w:rsidRPr="000C03D8">
        <w:rPr>
          <w:rFonts w:ascii="Times New Roman" w:hAnsi="Times New Roman" w:cs="Times New Roman"/>
          <w:sz w:val="24"/>
          <w:szCs w:val="24"/>
        </w:rPr>
        <w:t xml:space="preserve"> signifikant</w:t>
      </w:r>
      <w:r w:rsidR="00113861" w:rsidRPr="000C03D8">
        <w:rPr>
          <w:rFonts w:ascii="Times New Roman" w:hAnsi="Times New Roman" w:cs="Times New Roman"/>
          <w:sz w:val="24"/>
          <w:szCs w:val="24"/>
        </w:rPr>
        <w:t xml:space="preserve"> größer als 0 ist, wird ein </w:t>
      </w:r>
      <w:r w:rsidR="00113861" w:rsidRPr="000C03D8">
        <w:rPr>
          <w:rFonts w:ascii="Times New Roman" w:hAnsi="Times New Roman" w:cs="Times New Roman"/>
          <w:i/>
          <w:sz w:val="24"/>
          <w:szCs w:val="24"/>
        </w:rPr>
        <w:t>t</w:t>
      </w:r>
      <w:r w:rsidR="00113861" w:rsidRPr="000C03D8">
        <w:rPr>
          <w:rFonts w:ascii="Times New Roman" w:hAnsi="Times New Roman" w:cs="Times New Roman"/>
          <w:sz w:val="24"/>
          <w:szCs w:val="24"/>
        </w:rPr>
        <w:t>-</w:t>
      </w:r>
      <w:r w:rsidR="00541C3B" w:rsidRPr="000C03D8">
        <w:rPr>
          <w:rFonts w:ascii="Times New Roman" w:hAnsi="Times New Roman" w:cs="Times New Roman"/>
          <w:sz w:val="24"/>
          <w:szCs w:val="24"/>
        </w:rPr>
        <w:t>T</w:t>
      </w:r>
      <w:r w:rsidR="001B40AC" w:rsidRPr="000C03D8">
        <w:rPr>
          <w:rFonts w:ascii="Times New Roman" w:hAnsi="Times New Roman" w:cs="Times New Roman"/>
          <w:sz w:val="24"/>
          <w:szCs w:val="24"/>
        </w:rPr>
        <w:t>est</w:t>
      </w:r>
      <w:r w:rsidR="00113861" w:rsidRPr="000C03D8">
        <w:rPr>
          <w:rFonts w:ascii="Times New Roman" w:hAnsi="Times New Roman" w:cs="Times New Roman"/>
          <w:sz w:val="24"/>
          <w:szCs w:val="24"/>
        </w:rPr>
        <w:t xml:space="preserve"> auf 5% Signifikanzniveau</w:t>
      </w:r>
      <w:r w:rsidR="001B40AC" w:rsidRPr="000C03D8">
        <w:rPr>
          <w:rFonts w:ascii="Times New Roman" w:hAnsi="Times New Roman" w:cs="Times New Roman"/>
          <w:sz w:val="24"/>
          <w:szCs w:val="24"/>
        </w:rPr>
        <w:t xml:space="preserve"> gerechnet</w:t>
      </w:r>
      <w:r w:rsidR="000D0B7B" w:rsidRPr="000C03D8">
        <w:rPr>
          <w:rFonts w:ascii="Times New Roman" w:hAnsi="Times New Roman" w:cs="Times New Roman"/>
          <w:sz w:val="24"/>
          <w:szCs w:val="24"/>
        </w:rPr>
        <w:t>.</w:t>
      </w:r>
      <w:r w:rsidR="00113861" w:rsidRPr="000C03D8">
        <w:rPr>
          <w:rFonts w:ascii="Times New Roman" w:hAnsi="Times New Roman" w:cs="Times New Roman"/>
          <w:sz w:val="24"/>
          <w:szCs w:val="24"/>
        </w:rPr>
        <w:t xml:space="preserve"> Dafür wird </w:t>
      </w:r>
      <w:proofErr w:type="spellStart"/>
      <w:r w:rsidR="00113861" w:rsidRPr="000C03D8">
        <w:rPr>
          <w:rFonts w:ascii="Times New Roman" w:hAnsi="Times New Roman" w:cs="Times New Roman"/>
          <w:sz w:val="24"/>
          <w:szCs w:val="24"/>
        </w:rPr>
        <w:t>lmerTest</w:t>
      </w:r>
      <w:proofErr w:type="spellEnd"/>
      <w:r w:rsidR="00113861" w:rsidRPr="000C03D8">
        <w:rPr>
          <w:rFonts w:ascii="Times New Roman" w:hAnsi="Times New Roman" w:cs="Times New Roman"/>
          <w:sz w:val="24"/>
          <w:szCs w:val="24"/>
        </w:rPr>
        <w:t xml:space="preserve"> als zusätzliches </w:t>
      </w:r>
      <w:proofErr w:type="spellStart"/>
      <w:r w:rsidR="00113861" w:rsidRPr="000C03D8">
        <w:rPr>
          <w:rFonts w:ascii="Times New Roman" w:hAnsi="Times New Roman" w:cs="Times New Roman"/>
          <w:sz w:val="24"/>
          <w:szCs w:val="24"/>
        </w:rPr>
        <w:t>package</w:t>
      </w:r>
      <w:proofErr w:type="spellEnd"/>
      <w:r w:rsidR="00113861" w:rsidRPr="000C03D8">
        <w:rPr>
          <w:rFonts w:ascii="Times New Roman" w:hAnsi="Times New Roman" w:cs="Times New Roman"/>
          <w:sz w:val="24"/>
          <w:szCs w:val="24"/>
        </w:rPr>
        <w:t xml:space="preserve"> für R verwendet </w:t>
      </w:r>
      <w:r w:rsidR="00202D62" w:rsidRPr="000C03D8">
        <w:rPr>
          <w:rFonts w:ascii="Times New Roman" w:hAnsi="Times New Roman" w:cs="Times New Roman"/>
          <w:sz w:val="24"/>
          <w:szCs w:val="24"/>
        </w:rPr>
        <w:fldChar w:fldCharType="begin"/>
      </w:r>
      <w:r w:rsidR="00202D62" w:rsidRPr="000C03D8">
        <w:rPr>
          <w:rFonts w:ascii="Times New Roman" w:hAnsi="Times New Roman" w:cs="Times New Roman"/>
          <w:sz w:val="24"/>
          <w:szCs w:val="24"/>
        </w:rPr>
        <w:instrText xml:space="preserve"> ADDIN ZOTERO_ITEM CSL_CITATION {"citationID":"Q2pmKMce","properties":{"formattedCitation":"(Kuznetsova et al., 2017)","plainCitation":"(Kuznetsova et al., 2017)","noteIndex":0},"citationItems":[{"id":139,"uris":["http://zotero.org/users/local/AhaM3qLx/items/39S4AH8Z"],"itemData":{"id":139,"type":"article-journal","abstract":"One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202D62" w:rsidRPr="000C03D8">
        <w:rPr>
          <w:rFonts w:ascii="Times New Roman" w:hAnsi="Times New Roman" w:cs="Times New Roman"/>
          <w:sz w:val="24"/>
          <w:szCs w:val="24"/>
        </w:rPr>
        <w:fldChar w:fldCharType="separate"/>
      </w:r>
      <w:r w:rsidR="00202D62" w:rsidRPr="000C03D8">
        <w:rPr>
          <w:rFonts w:ascii="Times New Roman" w:hAnsi="Times New Roman" w:cs="Times New Roman"/>
          <w:sz w:val="24"/>
          <w:szCs w:val="24"/>
        </w:rPr>
        <w:t>(Kuznetsova et al., 2017)</w:t>
      </w:r>
      <w:r w:rsidR="00202D62" w:rsidRPr="000C03D8">
        <w:rPr>
          <w:rFonts w:ascii="Times New Roman" w:hAnsi="Times New Roman" w:cs="Times New Roman"/>
          <w:sz w:val="24"/>
          <w:szCs w:val="24"/>
        </w:rPr>
        <w:fldChar w:fldCharType="end"/>
      </w:r>
      <w:r w:rsidR="00202D62" w:rsidRPr="000C03D8">
        <w:rPr>
          <w:rFonts w:ascii="Times New Roman" w:hAnsi="Times New Roman" w:cs="Times New Roman"/>
          <w:sz w:val="24"/>
          <w:szCs w:val="24"/>
        </w:rPr>
        <w:t>.</w:t>
      </w:r>
      <w:r w:rsidR="00CC67CF" w:rsidRPr="000C03D8">
        <w:rPr>
          <w:rFonts w:ascii="Times New Roman" w:hAnsi="Times New Roman" w:cs="Times New Roman"/>
          <w:sz w:val="24"/>
          <w:szCs w:val="24"/>
        </w:rPr>
        <w:t xml:space="preserve"> Dort</w:t>
      </w:r>
      <w:r w:rsidR="00635E49" w:rsidRPr="000C03D8">
        <w:rPr>
          <w:rFonts w:ascii="Times New Roman" w:hAnsi="Times New Roman" w:cs="Times New Roman"/>
          <w:sz w:val="24"/>
          <w:szCs w:val="24"/>
        </w:rPr>
        <w:t xml:space="preserve"> wurde basierend auf der </w:t>
      </w:r>
      <w:proofErr w:type="spellStart"/>
      <w:r w:rsidR="00635E49" w:rsidRPr="000C03D8">
        <w:rPr>
          <w:rFonts w:ascii="Times New Roman" w:hAnsi="Times New Roman" w:cs="Times New Roman"/>
          <w:sz w:val="24"/>
          <w:szCs w:val="24"/>
        </w:rPr>
        <w:t>Satterthwaite’s</w:t>
      </w:r>
      <w:proofErr w:type="spellEnd"/>
      <w:r w:rsidR="00635E49" w:rsidRPr="000C03D8">
        <w:rPr>
          <w:rFonts w:ascii="Times New Roman" w:hAnsi="Times New Roman" w:cs="Times New Roman"/>
          <w:sz w:val="24"/>
          <w:szCs w:val="24"/>
        </w:rPr>
        <w:t xml:space="preserve"> Methode eine Schätzung für die Freiheitsgrade hinzugefügt, damit ein </w:t>
      </w:r>
      <w:r w:rsidR="00635E49" w:rsidRPr="000C03D8">
        <w:rPr>
          <w:rFonts w:ascii="Times New Roman" w:hAnsi="Times New Roman" w:cs="Times New Roman"/>
          <w:i/>
          <w:sz w:val="24"/>
          <w:szCs w:val="24"/>
        </w:rPr>
        <w:t>p</w:t>
      </w:r>
      <w:r w:rsidR="00541C3B" w:rsidRPr="000C03D8">
        <w:rPr>
          <w:rFonts w:ascii="Times New Roman" w:hAnsi="Times New Roman" w:cs="Times New Roman"/>
          <w:sz w:val="24"/>
          <w:szCs w:val="24"/>
        </w:rPr>
        <w:t>-W</w:t>
      </w:r>
      <w:r w:rsidR="00635E49" w:rsidRPr="000C03D8">
        <w:rPr>
          <w:rFonts w:ascii="Times New Roman" w:hAnsi="Times New Roman" w:cs="Times New Roman"/>
          <w:sz w:val="24"/>
          <w:szCs w:val="24"/>
        </w:rPr>
        <w:t xml:space="preserve">ert berechnet werden kann </w:t>
      </w:r>
      <w:r w:rsidR="00635E49" w:rsidRPr="000C03D8">
        <w:rPr>
          <w:rFonts w:ascii="Times New Roman" w:hAnsi="Times New Roman" w:cs="Times New Roman"/>
          <w:sz w:val="24"/>
          <w:szCs w:val="24"/>
        </w:rPr>
        <w:fldChar w:fldCharType="begin"/>
      </w:r>
      <w:r w:rsidR="00635E49" w:rsidRPr="000C03D8">
        <w:rPr>
          <w:rFonts w:ascii="Times New Roman" w:hAnsi="Times New Roman" w:cs="Times New Roman"/>
          <w:sz w:val="24"/>
          <w:szCs w:val="24"/>
        </w:rPr>
        <w:instrText xml:space="preserve"> ADDIN ZOTERO_ITEM CSL_CITATION {"citationID":"OZTcehkk","properties":{"formattedCitation":"(Giesbrecht &amp; Burns, 1985; Kuznetsova et al., 2017)","plainCitation":"(Giesbrecht &amp; Burns, 1985; Kuznetsova et al., 2017)","noteIndex":0},"citationItems":[{"id":141,"uris":["http://zotero.org/users/local/AhaM3qLx/items/YIZKD5K9"],"itemData":{"id":141,"type":"article-journal","abstract":"A two-stage analysis for the mixed model in which variance components due to the random effects are estimated and used to compute generalized least squares estimates of fixed effects is developed. Large-sample theory is used to establish asymptotic properties. An approximate t test that can be used to test linear contrasts among fixed effects is discussed. Two modest simulations, based on a model for a grazing trial (Burns, Harvey, and Giesbrecht, 1981, Proceedings of 14th International Grassland Conference, J. A. Smith and V. W. Hays (eds), 497-500, Boulder, Colorado: Westview Press; Burns et al., 1983, Agronomy Journal 75, 865-871) are used to show that the asymptotic results are reasonable for small samples.","container-title":"Biometrics","DOI":"10.2307/2530872","ISSN":"0006341X","issue":"2","journalAbbreviation":"Biometrics","language":"en","page":"477","source":"DOI.org (Crossref)","title":"Two-Stage Analysis Based on a Mixed Model: Large-Sample Asymptotic Theory and Small-Sample Simulation Results","title-short":"Two-Stage Analysis Based on a Mixed Model","volume":"41","author":[{"family":"Giesbrecht","given":"F. G."},{"family":"Burns","given":"J. C."}],"issued":{"date-parts":[["1985",6]]}}},{"id":139,"uris":["http://zotero.org/users/local/AhaM3qLx/items/39S4AH8Z"],"itemData":{"id":139,"type":"article-journal","abstract":"One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635E49" w:rsidRPr="000C03D8">
        <w:rPr>
          <w:rFonts w:ascii="Times New Roman" w:hAnsi="Times New Roman" w:cs="Times New Roman"/>
          <w:sz w:val="24"/>
          <w:szCs w:val="24"/>
        </w:rPr>
        <w:fldChar w:fldCharType="separate"/>
      </w:r>
      <w:r w:rsidR="00635E49" w:rsidRPr="000C03D8">
        <w:rPr>
          <w:rFonts w:ascii="Times New Roman" w:hAnsi="Times New Roman" w:cs="Times New Roman"/>
          <w:sz w:val="24"/>
          <w:szCs w:val="24"/>
        </w:rPr>
        <w:t>(Giesbrecht &amp; Burns, 1985; Kuznetsova et al., 2017)</w:t>
      </w:r>
      <w:r w:rsidR="00635E49" w:rsidRPr="000C03D8">
        <w:rPr>
          <w:rFonts w:ascii="Times New Roman" w:hAnsi="Times New Roman" w:cs="Times New Roman"/>
          <w:sz w:val="24"/>
          <w:szCs w:val="24"/>
        </w:rPr>
        <w:fldChar w:fldCharType="end"/>
      </w:r>
      <w:r w:rsidR="00635E49" w:rsidRPr="000C03D8">
        <w:rPr>
          <w:rFonts w:ascii="Times New Roman" w:hAnsi="Times New Roman" w:cs="Times New Roman"/>
          <w:sz w:val="24"/>
          <w:szCs w:val="24"/>
        </w:rPr>
        <w:t>.</w:t>
      </w:r>
      <w:r w:rsidR="00CC67CF" w:rsidRPr="000C03D8">
        <w:rPr>
          <w:rFonts w:ascii="Times New Roman" w:hAnsi="Times New Roman" w:cs="Times New Roman"/>
          <w:sz w:val="24"/>
          <w:szCs w:val="24"/>
        </w:rPr>
        <w:t xml:space="preserve"> </w:t>
      </w:r>
      <w:r w:rsidR="000D0B7B" w:rsidRPr="000C03D8">
        <w:rPr>
          <w:rFonts w:ascii="Times New Roman" w:hAnsi="Times New Roman" w:cs="Times New Roman"/>
          <w:sz w:val="24"/>
          <w:szCs w:val="24"/>
        </w:rPr>
        <w:t xml:space="preserve">Zusätzlich wird ein 95% </w:t>
      </w:r>
      <w:proofErr w:type="spellStart"/>
      <w:r w:rsidR="000D0B7B" w:rsidRPr="000C03D8">
        <w:rPr>
          <w:rFonts w:ascii="Times New Roman" w:hAnsi="Times New Roman" w:cs="Times New Roman"/>
          <w:sz w:val="24"/>
          <w:szCs w:val="24"/>
        </w:rPr>
        <w:t>profiled</w:t>
      </w:r>
      <w:proofErr w:type="spellEnd"/>
      <w:r w:rsidR="000D0B7B" w:rsidRPr="000C03D8">
        <w:rPr>
          <w:rFonts w:ascii="Times New Roman" w:hAnsi="Times New Roman" w:cs="Times New Roman"/>
          <w:sz w:val="24"/>
          <w:szCs w:val="24"/>
        </w:rPr>
        <w:t xml:space="preserve"> </w:t>
      </w:r>
      <w:proofErr w:type="spellStart"/>
      <w:r w:rsidR="000D0B7B" w:rsidRPr="000C03D8">
        <w:rPr>
          <w:rFonts w:ascii="Times New Roman" w:hAnsi="Times New Roman" w:cs="Times New Roman"/>
          <w:sz w:val="24"/>
          <w:szCs w:val="24"/>
        </w:rPr>
        <w:t>confidence</w:t>
      </w:r>
      <w:proofErr w:type="spellEnd"/>
      <w:r w:rsidR="000D0B7B" w:rsidRPr="000C03D8">
        <w:rPr>
          <w:rFonts w:ascii="Times New Roman" w:hAnsi="Times New Roman" w:cs="Times New Roman"/>
          <w:sz w:val="24"/>
          <w:szCs w:val="24"/>
        </w:rPr>
        <w:t xml:space="preserve"> </w:t>
      </w:r>
      <w:proofErr w:type="spellStart"/>
      <w:r w:rsidR="000D0B7B" w:rsidRPr="000C03D8">
        <w:rPr>
          <w:rFonts w:ascii="Times New Roman" w:hAnsi="Times New Roman" w:cs="Times New Roman"/>
          <w:sz w:val="24"/>
          <w:szCs w:val="24"/>
        </w:rPr>
        <w:t>interval</w:t>
      </w:r>
      <w:proofErr w:type="spellEnd"/>
      <w:r w:rsidR="000D0B7B" w:rsidRPr="000C03D8">
        <w:rPr>
          <w:rFonts w:ascii="Times New Roman" w:hAnsi="Times New Roman" w:cs="Times New Roman"/>
          <w:sz w:val="24"/>
          <w:szCs w:val="24"/>
        </w:rPr>
        <w:t xml:space="preserve"> berechnet. Wenn die Zahl 0 sich nicht innerhalb der Intervallgrenzen befindet, ist das ein weiteres Indiz dafür, dass sich der Effekt signifikant von 0 unterscheidet.</w:t>
      </w:r>
      <w:r w:rsidR="001B40AC" w:rsidRPr="000C03D8">
        <w:rPr>
          <w:rFonts w:ascii="Times New Roman" w:hAnsi="Times New Roman" w:cs="Times New Roman"/>
          <w:sz w:val="24"/>
          <w:szCs w:val="24"/>
        </w:rPr>
        <w:t xml:space="preserve"> </w:t>
      </w:r>
      <w:r w:rsidR="00C81150" w:rsidRPr="000C03D8">
        <w:rPr>
          <w:rFonts w:ascii="Times New Roman" w:hAnsi="Times New Roman" w:cs="Times New Roman"/>
          <w:sz w:val="24"/>
          <w:szCs w:val="24"/>
        </w:rPr>
        <w:t>Da der Shapiro-Wilk-Test bei de</w:t>
      </w:r>
      <w:r w:rsidR="00C32600" w:rsidRPr="000C03D8">
        <w:rPr>
          <w:rFonts w:ascii="Times New Roman" w:hAnsi="Times New Roman" w:cs="Times New Roman"/>
          <w:sz w:val="24"/>
          <w:szCs w:val="24"/>
        </w:rPr>
        <w:t>r großen Stichprobenzahl von 1932</w:t>
      </w:r>
      <w:r w:rsidR="00C81150" w:rsidRPr="000C03D8">
        <w:rPr>
          <w:rFonts w:ascii="Times New Roman" w:hAnsi="Times New Roman" w:cs="Times New Roman"/>
          <w:sz w:val="24"/>
          <w:szCs w:val="24"/>
        </w:rPr>
        <w:t xml:space="preserve"> automatisch signifikant wird, kann mit ihm in diesem Fall keine Aussagen über eine Verletzung der Normalverteilung gemacht werden. Stattdessen wird </w:t>
      </w:r>
      <w:r w:rsidR="00C81150" w:rsidRPr="000C03D8">
        <w:rPr>
          <w:rFonts w:ascii="Times New Roman" w:hAnsi="Times New Roman" w:cs="Times New Roman"/>
          <w:sz w:val="24"/>
          <w:szCs w:val="24"/>
        </w:rPr>
        <w:lastRenderedPageBreak/>
        <w:t xml:space="preserve">die Verletzung der Normalverteilung durch visuelle Darstellung mit Histogrammen, Q-Q-Diagrammen und Dichtediagrammen überprüft. </w:t>
      </w:r>
      <w:r w:rsidR="00680AAF" w:rsidRPr="000C03D8">
        <w:rPr>
          <w:rFonts w:ascii="Times New Roman" w:hAnsi="Times New Roman" w:cs="Times New Roman"/>
          <w:sz w:val="24"/>
          <w:szCs w:val="24"/>
        </w:rPr>
        <w:t xml:space="preserve">Die </w:t>
      </w:r>
      <w:r w:rsidR="009A4A90" w:rsidRPr="000C03D8">
        <w:rPr>
          <w:rFonts w:ascii="Times New Roman" w:hAnsi="Times New Roman" w:cs="Times New Roman"/>
          <w:sz w:val="24"/>
          <w:szCs w:val="24"/>
        </w:rPr>
        <w:t xml:space="preserve">Tiefe </w:t>
      </w:r>
      <w:r w:rsidR="00680AAF" w:rsidRPr="000C03D8">
        <w:rPr>
          <w:rFonts w:ascii="Times New Roman" w:hAnsi="Times New Roman" w:cs="Times New Roman"/>
          <w:sz w:val="24"/>
          <w:szCs w:val="24"/>
        </w:rPr>
        <w:t>und der ape</w:t>
      </w:r>
      <w:r w:rsidR="000D0B7B" w:rsidRPr="000C03D8">
        <w:rPr>
          <w:rFonts w:ascii="Times New Roman" w:hAnsi="Times New Roman" w:cs="Times New Roman"/>
          <w:sz w:val="24"/>
          <w:szCs w:val="24"/>
        </w:rPr>
        <w:t>riodische Exponent sollten eine</w:t>
      </w:r>
      <w:r w:rsidR="00770A1C" w:rsidRPr="000C03D8">
        <w:rPr>
          <w:rFonts w:ascii="Times New Roman" w:hAnsi="Times New Roman" w:cs="Times New Roman"/>
          <w:sz w:val="24"/>
          <w:szCs w:val="24"/>
        </w:rPr>
        <w:t>n</w:t>
      </w:r>
      <w:r w:rsidR="000D0B7B"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 xml:space="preserve">positiven </w:t>
      </w:r>
      <w:r w:rsidR="000D0B7B" w:rsidRPr="000C03D8">
        <w:rPr>
          <w:rFonts w:ascii="Times New Roman" w:hAnsi="Times New Roman" w:cs="Times New Roman"/>
          <w:sz w:val="24"/>
          <w:szCs w:val="24"/>
        </w:rPr>
        <w:t>lineare</w:t>
      </w:r>
      <w:r w:rsidR="00770A1C" w:rsidRPr="000C03D8">
        <w:rPr>
          <w:rFonts w:ascii="Times New Roman" w:hAnsi="Times New Roman" w:cs="Times New Roman"/>
          <w:sz w:val="24"/>
          <w:szCs w:val="24"/>
        </w:rPr>
        <w:t>n Zusammenhang</w:t>
      </w:r>
      <w:r w:rsidR="000D0B7B" w:rsidRPr="000C03D8">
        <w:rPr>
          <w:rFonts w:ascii="Times New Roman" w:hAnsi="Times New Roman" w:cs="Times New Roman"/>
          <w:sz w:val="24"/>
          <w:szCs w:val="24"/>
        </w:rPr>
        <w:t xml:space="preserve"> aufweisen, die</w:t>
      </w:r>
      <w:r w:rsidR="00680AAF" w:rsidRPr="000C03D8">
        <w:rPr>
          <w:rFonts w:ascii="Times New Roman" w:hAnsi="Times New Roman" w:cs="Times New Roman"/>
          <w:sz w:val="24"/>
          <w:szCs w:val="24"/>
        </w:rPr>
        <w:t xml:space="preserve"> größer ist als 0, damit die Alternativhypothese angenommen werden kann. </w:t>
      </w:r>
    </w:p>
    <w:p w14:paraId="4252617D" w14:textId="77777777" w:rsidR="000F0842" w:rsidRPr="000C03D8" w:rsidRDefault="00942303" w:rsidP="00337758">
      <w:pPr>
        <w:spacing w:line="480" w:lineRule="auto"/>
        <w:rPr>
          <w:rFonts w:ascii="Times New Roman" w:hAnsi="Times New Roman" w:cs="Times New Roman"/>
          <w:sz w:val="24"/>
          <w:szCs w:val="24"/>
        </w:rPr>
      </w:pPr>
      <w:r w:rsidRPr="000C03D8">
        <w:rPr>
          <w:rFonts w:ascii="Times New Roman" w:hAnsi="Times New Roman" w:cs="Times New Roman"/>
          <w:sz w:val="24"/>
          <w:szCs w:val="24"/>
        </w:rPr>
        <w:t>H2.1</w:t>
      </w:r>
      <w:r w:rsidR="000F0842" w:rsidRPr="000C03D8">
        <w:rPr>
          <w:rFonts w:ascii="Times New Roman" w:hAnsi="Times New Roman" w:cs="Times New Roman"/>
          <w:sz w:val="24"/>
          <w:szCs w:val="24"/>
          <w:vertAlign w:val="subscript"/>
        </w:rPr>
        <w:t>0</w:t>
      </w:r>
      <w:r w:rsidR="00623A73" w:rsidRPr="000C03D8">
        <w:rPr>
          <w:rFonts w:ascii="Times New Roman" w:hAnsi="Times New Roman" w:cs="Times New Roman"/>
          <w:sz w:val="24"/>
          <w:szCs w:val="24"/>
        </w:rPr>
        <w:t>: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nah</w:t>
      </w:r>
      <w:proofErr w:type="spellEnd"/>
      <w:r w:rsidR="000F0842" w:rsidRPr="000C03D8">
        <w:rPr>
          <w:rFonts w:ascii="Times New Roman" w:hAnsi="Times New Roman" w:cs="Times New Roman"/>
          <w:sz w:val="24"/>
          <w:szCs w:val="24"/>
        </w:rPr>
        <w:t xml:space="preserve">) </w:t>
      </w:r>
      <w:r w:rsidR="0017793E" w:rsidRPr="000C03D8">
        <w:rPr>
          <w:rFonts w:ascii="Times New Roman" w:hAnsi="Times New Roman" w:cs="Times New Roman"/>
          <w:sz w:val="24"/>
          <w:szCs w:val="24"/>
        </w:rPr>
        <w:t>≥</w:t>
      </w:r>
      <w:r w:rsidR="00623A73" w:rsidRPr="000C03D8">
        <w:rPr>
          <w:rFonts w:ascii="Times New Roman" w:hAnsi="Times New Roman" w:cs="Times New Roman"/>
          <w:sz w:val="24"/>
          <w:szCs w:val="24"/>
        </w:rPr>
        <w:t xml:space="preserve">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fern</w:t>
      </w:r>
      <w:proofErr w:type="spellEnd"/>
      <w:r w:rsidRPr="000C03D8">
        <w:rPr>
          <w:rFonts w:ascii="Times New Roman" w:hAnsi="Times New Roman" w:cs="Times New Roman"/>
          <w:sz w:val="24"/>
          <w:szCs w:val="24"/>
        </w:rPr>
        <w:t>)</w:t>
      </w:r>
      <w:r w:rsidRPr="000C03D8">
        <w:rPr>
          <w:rFonts w:ascii="Times New Roman" w:hAnsi="Times New Roman" w:cs="Times New Roman"/>
          <w:sz w:val="24"/>
          <w:szCs w:val="24"/>
        </w:rPr>
        <w:br/>
        <w:t>H2.1</w:t>
      </w:r>
      <w:r w:rsidR="000F0842" w:rsidRPr="000C03D8">
        <w:rPr>
          <w:rFonts w:ascii="Times New Roman" w:hAnsi="Times New Roman" w:cs="Times New Roman"/>
          <w:sz w:val="24"/>
          <w:szCs w:val="24"/>
          <w:vertAlign w:val="subscript"/>
        </w:rPr>
        <w:t>1</w:t>
      </w:r>
      <w:r w:rsidR="00623A73" w:rsidRPr="000C03D8">
        <w:rPr>
          <w:rFonts w:ascii="Times New Roman" w:hAnsi="Times New Roman" w:cs="Times New Roman"/>
          <w:sz w:val="24"/>
          <w:szCs w:val="24"/>
        </w:rPr>
        <w:t>: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nah</w:t>
      </w:r>
      <w:proofErr w:type="spellEnd"/>
      <w:r w:rsidR="000F0842" w:rsidRPr="000C03D8">
        <w:rPr>
          <w:rFonts w:ascii="Times New Roman" w:hAnsi="Times New Roman" w:cs="Times New Roman"/>
          <w:sz w:val="24"/>
          <w:szCs w:val="24"/>
        </w:rPr>
        <w:t xml:space="preserve">) </w:t>
      </w:r>
      <w:r w:rsidR="0017793E" w:rsidRPr="000C03D8">
        <w:rPr>
          <w:rFonts w:ascii="Times New Roman" w:hAnsi="Times New Roman" w:cs="Times New Roman"/>
          <w:sz w:val="24"/>
          <w:szCs w:val="24"/>
        </w:rPr>
        <w:t>&lt;</w:t>
      </w:r>
      <w:r w:rsidR="00623A73" w:rsidRPr="000C03D8">
        <w:rPr>
          <w:rFonts w:ascii="Times New Roman" w:hAnsi="Times New Roman" w:cs="Times New Roman"/>
          <w:sz w:val="24"/>
          <w:szCs w:val="24"/>
        </w:rPr>
        <w:t xml:space="preserve">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fern</w:t>
      </w:r>
      <w:proofErr w:type="spellEnd"/>
      <w:r w:rsidR="000F0842" w:rsidRPr="000C03D8">
        <w:rPr>
          <w:rFonts w:ascii="Times New Roman" w:hAnsi="Times New Roman" w:cs="Times New Roman"/>
          <w:sz w:val="24"/>
          <w:szCs w:val="24"/>
        </w:rPr>
        <w:t>)</w:t>
      </w:r>
    </w:p>
    <w:p w14:paraId="6D72C882" w14:textId="77777777" w:rsidR="00680AAF" w:rsidRPr="000C03D8" w:rsidRDefault="00942303" w:rsidP="00337758">
      <w:pPr>
        <w:spacing w:line="480" w:lineRule="auto"/>
        <w:rPr>
          <w:rFonts w:ascii="Times New Roman" w:hAnsi="Times New Roman" w:cs="Times New Roman"/>
          <w:sz w:val="24"/>
          <w:szCs w:val="24"/>
          <w:shd w:val="clear" w:color="auto" w:fill="FFFFFF"/>
        </w:rPr>
      </w:pPr>
      <w:r w:rsidRPr="000C03D8">
        <w:rPr>
          <w:rFonts w:ascii="Times New Roman" w:hAnsi="Times New Roman" w:cs="Times New Roman"/>
          <w:sz w:val="24"/>
          <w:szCs w:val="24"/>
        </w:rPr>
        <w:t>H2.2</w:t>
      </w:r>
      <w:r w:rsidR="00680AAF" w:rsidRPr="000C03D8">
        <w:rPr>
          <w:rFonts w:ascii="Times New Roman" w:hAnsi="Times New Roman" w:cs="Times New Roman"/>
          <w:sz w:val="24"/>
          <w:szCs w:val="24"/>
          <w:vertAlign w:val="subscript"/>
        </w:rPr>
        <w:t>0</w:t>
      </w:r>
      <w:r w:rsidR="00680AAF" w:rsidRPr="000C03D8">
        <w:rPr>
          <w:rFonts w:ascii="Times New Roman" w:hAnsi="Times New Roman" w:cs="Times New Roman"/>
          <w:sz w:val="24"/>
          <w:szCs w:val="24"/>
        </w:rPr>
        <w:t xml:space="preserve">: </w:t>
      </w:r>
      <w:r w:rsidR="00CC67CF" w:rsidRPr="000C03D8">
        <w:rPr>
          <w:rFonts w:ascii="Times New Roman" w:hAnsi="Times New Roman" w:cs="Times New Roman"/>
          <w:sz w:val="24"/>
          <w:szCs w:val="24"/>
          <w:shd w:val="clear" w:color="auto" w:fill="FFFFFF"/>
        </w:rPr>
        <w:t>β</w:t>
      </w:r>
      <w:r w:rsidR="00680AAF" w:rsidRPr="000C03D8">
        <w:rPr>
          <w:rFonts w:ascii="Times New Roman" w:hAnsi="Times New Roman" w:cs="Times New Roman"/>
          <w:sz w:val="24"/>
          <w:szCs w:val="24"/>
          <w:shd w:val="clear" w:color="auto" w:fill="FFFFFF"/>
        </w:rPr>
        <w:t>(</w:t>
      </w:r>
      <w:r w:rsidR="00680AAF" w:rsidRPr="000C03D8">
        <w:rPr>
          <w:rFonts w:ascii="Times New Roman" w:hAnsi="Times New Roman" w:cs="Times New Roman"/>
          <w:sz w:val="24"/>
          <w:szCs w:val="24"/>
        </w:rPr>
        <w:t>aperiodischer Ex</w:t>
      </w:r>
      <w:r w:rsidR="0078306A" w:rsidRPr="000C03D8">
        <w:rPr>
          <w:rFonts w:ascii="Times New Roman" w:hAnsi="Times New Roman" w:cs="Times New Roman"/>
          <w:sz w:val="24"/>
          <w:szCs w:val="24"/>
        </w:rPr>
        <w:t>ponent, Tiefe</w:t>
      </w:r>
      <w:r w:rsidR="0017793E" w:rsidRPr="000C03D8">
        <w:rPr>
          <w:rFonts w:ascii="Times New Roman" w:hAnsi="Times New Roman" w:cs="Times New Roman"/>
          <w:sz w:val="24"/>
          <w:szCs w:val="24"/>
        </w:rPr>
        <w:t>) ≤</w:t>
      </w:r>
      <w:r w:rsidRPr="000C03D8">
        <w:rPr>
          <w:rFonts w:ascii="Times New Roman" w:hAnsi="Times New Roman" w:cs="Times New Roman"/>
          <w:sz w:val="24"/>
          <w:szCs w:val="24"/>
        </w:rPr>
        <w:t xml:space="preserve"> 0</w:t>
      </w:r>
      <w:r w:rsidRPr="000C03D8">
        <w:rPr>
          <w:rFonts w:ascii="Times New Roman" w:hAnsi="Times New Roman" w:cs="Times New Roman"/>
          <w:sz w:val="24"/>
          <w:szCs w:val="24"/>
        </w:rPr>
        <w:br/>
        <w:t>H2.2</w:t>
      </w:r>
      <w:r w:rsidR="00680AAF" w:rsidRPr="000C03D8">
        <w:rPr>
          <w:rFonts w:ascii="Times New Roman" w:hAnsi="Times New Roman" w:cs="Times New Roman"/>
          <w:sz w:val="24"/>
          <w:szCs w:val="24"/>
          <w:vertAlign w:val="subscript"/>
        </w:rPr>
        <w:t>1</w:t>
      </w:r>
      <w:r w:rsidR="00680AAF" w:rsidRPr="000C03D8">
        <w:rPr>
          <w:rFonts w:ascii="Times New Roman" w:hAnsi="Times New Roman" w:cs="Times New Roman"/>
          <w:sz w:val="24"/>
          <w:szCs w:val="24"/>
        </w:rPr>
        <w:t xml:space="preserve">: </w:t>
      </w:r>
      <w:r w:rsidR="00CC67CF" w:rsidRPr="000C03D8">
        <w:rPr>
          <w:rFonts w:ascii="Times New Roman" w:hAnsi="Times New Roman" w:cs="Times New Roman"/>
          <w:sz w:val="24"/>
          <w:szCs w:val="24"/>
          <w:shd w:val="clear" w:color="auto" w:fill="FFFFFF"/>
        </w:rPr>
        <w:t>β</w:t>
      </w:r>
      <w:r w:rsidR="00680AAF" w:rsidRPr="000C03D8">
        <w:rPr>
          <w:rFonts w:ascii="Times New Roman" w:hAnsi="Times New Roman" w:cs="Times New Roman"/>
          <w:sz w:val="24"/>
          <w:szCs w:val="24"/>
          <w:shd w:val="clear" w:color="auto" w:fill="FFFFFF"/>
        </w:rPr>
        <w:t>(</w:t>
      </w:r>
      <w:r w:rsidR="00680AAF" w:rsidRPr="000C03D8">
        <w:rPr>
          <w:rFonts w:ascii="Times New Roman" w:hAnsi="Times New Roman" w:cs="Times New Roman"/>
          <w:sz w:val="24"/>
          <w:szCs w:val="24"/>
        </w:rPr>
        <w:t>aperiodischer Ex</w:t>
      </w:r>
      <w:r w:rsidR="0078306A" w:rsidRPr="000C03D8">
        <w:rPr>
          <w:rFonts w:ascii="Times New Roman" w:hAnsi="Times New Roman" w:cs="Times New Roman"/>
          <w:sz w:val="24"/>
          <w:szCs w:val="24"/>
        </w:rPr>
        <w:t>ponent, Tiefe</w:t>
      </w:r>
      <w:r w:rsidR="00680AAF" w:rsidRPr="000C03D8">
        <w:rPr>
          <w:rFonts w:ascii="Times New Roman" w:hAnsi="Times New Roman" w:cs="Times New Roman"/>
          <w:sz w:val="24"/>
          <w:szCs w:val="24"/>
        </w:rPr>
        <w:t>)</w:t>
      </w:r>
      <w:r w:rsidR="0017793E" w:rsidRPr="000C03D8">
        <w:rPr>
          <w:rFonts w:ascii="Times New Roman" w:hAnsi="Times New Roman" w:cs="Times New Roman"/>
          <w:sz w:val="24"/>
          <w:szCs w:val="24"/>
          <w:shd w:val="clear" w:color="auto" w:fill="FFFFFF"/>
        </w:rPr>
        <w:t xml:space="preserve"> </w:t>
      </w:r>
      <w:r w:rsidR="0017793E" w:rsidRPr="000C03D8">
        <w:rPr>
          <w:rFonts w:ascii="Times New Roman" w:hAnsi="Times New Roman" w:cs="Times New Roman"/>
          <w:sz w:val="24"/>
          <w:szCs w:val="24"/>
        </w:rPr>
        <w:t>&gt;</w:t>
      </w:r>
      <w:r w:rsidR="00680AAF" w:rsidRPr="000C03D8">
        <w:rPr>
          <w:rFonts w:ascii="Times New Roman" w:hAnsi="Times New Roman" w:cs="Times New Roman"/>
          <w:sz w:val="24"/>
          <w:szCs w:val="24"/>
          <w:shd w:val="clear" w:color="auto" w:fill="FFFFFF"/>
        </w:rPr>
        <w:t xml:space="preserve"> 0</w:t>
      </w:r>
    </w:p>
    <w:p w14:paraId="678303BB" w14:textId="77777777" w:rsidR="00B20730" w:rsidRPr="000C03D8" w:rsidRDefault="00857609" w:rsidP="00337758">
      <w:pPr>
        <w:pStyle w:val="Heading3"/>
        <w:spacing w:line="480" w:lineRule="auto"/>
        <w:jc w:val="both"/>
        <w:rPr>
          <w:rFonts w:ascii="Times New Roman" w:hAnsi="Times New Roman" w:cs="Times New Roman"/>
          <w:b/>
          <w:i/>
          <w:color w:val="auto"/>
        </w:rPr>
      </w:pPr>
      <w:bookmarkStart w:id="65" w:name="_Toc102231172"/>
      <w:r w:rsidRPr="000C03D8">
        <w:rPr>
          <w:rFonts w:ascii="Times New Roman" w:hAnsi="Times New Roman" w:cs="Times New Roman"/>
          <w:b/>
          <w:i/>
          <w:color w:val="auto"/>
        </w:rPr>
        <w:t>2.6</w:t>
      </w:r>
      <w:r w:rsidR="00B20730" w:rsidRPr="000C03D8">
        <w:rPr>
          <w:rFonts w:ascii="Times New Roman" w:hAnsi="Times New Roman" w:cs="Times New Roman"/>
          <w:b/>
          <w:i/>
          <w:color w:val="auto"/>
        </w:rPr>
        <w:t>.3 Explorative Analysen</w:t>
      </w:r>
      <w:bookmarkEnd w:id="65"/>
      <w:r w:rsidR="00B20730" w:rsidRPr="000C03D8">
        <w:rPr>
          <w:rFonts w:ascii="Times New Roman" w:hAnsi="Times New Roman" w:cs="Times New Roman"/>
          <w:b/>
          <w:i/>
          <w:color w:val="auto"/>
        </w:rPr>
        <w:t xml:space="preserve"> </w:t>
      </w:r>
    </w:p>
    <w:p w14:paraId="28331B57" w14:textId="77777777" w:rsidR="00B2426C" w:rsidRPr="000C03D8" w:rsidRDefault="00DC360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Im Anschluss </w:t>
      </w:r>
      <w:r w:rsidR="00171926" w:rsidRPr="000C03D8">
        <w:rPr>
          <w:rFonts w:ascii="Times New Roman" w:hAnsi="Times New Roman" w:cs="Times New Roman"/>
          <w:sz w:val="24"/>
          <w:szCs w:val="24"/>
        </w:rPr>
        <w:t>we</w:t>
      </w:r>
      <w:r w:rsidR="002F21E3" w:rsidRPr="000C03D8">
        <w:rPr>
          <w:rFonts w:ascii="Times New Roman" w:hAnsi="Times New Roman" w:cs="Times New Roman"/>
          <w:sz w:val="24"/>
          <w:szCs w:val="24"/>
        </w:rPr>
        <w:t>rd</w:t>
      </w:r>
      <w:r w:rsidR="00171926" w:rsidRPr="000C03D8">
        <w:rPr>
          <w:rFonts w:ascii="Times New Roman" w:hAnsi="Times New Roman" w:cs="Times New Roman"/>
          <w:sz w:val="24"/>
          <w:szCs w:val="24"/>
        </w:rPr>
        <w:t>en noch einige explorative Analysen durchgeführt.</w:t>
      </w:r>
      <w:r w:rsidR="002F21E3" w:rsidRPr="000C03D8">
        <w:rPr>
          <w:rFonts w:ascii="Times New Roman" w:hAnsi="Times New Roman" w:cs="Times New Roman"/>
          <w:sz w:val="24"/>
          <w:szCs w:val="24"/>
        </w:rPr>
        <w:t xml:space="preserve"> </w:t>
      </w:r>
      <w:r w:rsidR="00171926" w:rsidRPr="000C03D8">
        <w:rPr>
          <w:rFonts w:ascii="Times New Roman" w:hAnsi="Times New Roman" w:cs="Times New Roman"/>
          <w:sz w:val="24"/>
          <w:szCs w:val="24"/>
        </w:rPr>
        <w:t xml:space="preserve">Als erstes wird </w:t>
      </w:r>
      <w:r w:rsidR="002F21E3" w:rsidRPr="000C03D8">
        <w:rPr>
          <w:rFonts w:ascii="Times New Roman" w:hAnsi="Times New Roman" w:cs="Times New Roman"/>
          <w:sz w:val="24"/>
          <w:szCs w:val="24"/>
        </w:rPr>
        <w:t>ein</w:t>
      </w:r>
      <w:r w:rsidR="00B2426C" w:rsidRPr="000C03D8">
        <w:rPr>
          <w:rFonts w:ascii="Times New Roman" w:hAnsi="Times New Roman" w:cs="Times New Roman"/>
          <w:sz w:val="24"/>
          <w:szCs w:val="24"/>
        </w:rPr>
        <w:t xml:space="preserve"> weitere</w:t>
      </w:r>
      <w:r w:rsidR="002F21E3" w:rsidRPr="000C03D8">
        <w:rPr>
          <w:rFonts w:ascii="Times New Roman" w:hAnsi="Times New Roman" w:cs="Times New Roman"/>
          <w:sz w:val="24"/>
          <w:szCs w:val="24"/>
        </w:rPr>
        <w:t>s Regressionsmodell</w:t>
      </w:r>
      <w:r w:rsidR="00B2426C" w:rsidRPr="000C03D8">
        <w:rPr>
          <w:rFonts w:ascii="Times New Roman" w:hAnsi="Times New Roman" w:cs="Times New Roman"/>
          <w:sz w:val="24"/>
          <w:szCs w:val="24"/>
        </w:rPr>
        <w:t xml:space="preserve"> </w:t>
      </w:r>
      <w:r w:rsidR="006B416F" w:rsidRPr="000C03D8">
        <w:rPr>
          <w:rFonts w:ascii="Times New Roman" w:hAnsi="Times New Roman" w:cs="Times New Roman"/>
          <w:sz w:val="24"/>
          <w:szCs w:val="24"/>
        </w:rPr>
        <w:t xml:space="preserve">mittels Linear Mixed Model </w:t>
      </w:r>
      <w:r w:rsidR="002F21E3" w:rsidRPr="000C03D8">
        <w:rPr>
          <w:rFonts w:ascii="Times New Roman" w:hAnsi="Times New Roman" w:cs="Times New Roman"/>
          <w:sz w:val="24"/>
          <w:szCs w:val="24"/>
        </w:rPr>
        <w:t>berechnet, bei dem die Power im Theta-, Alph</w:t>
      </w:r>
      <w:r w:rsidR="00AD7E1B" w:rsidRPr="000C03D8">
        <w:rPr>
          <w:rFonts w:ascii="Times New Roman" w:hAnsi="Times New Roman" w:cs="Times New Roman"/>
          <w:sz w:val="24"/>
          <w:szCs w:val="24"/>
        </w:rPr>
        <w:t xml:space="preserve">a- und </w:t>
      </w:r>
      <w:proofErr w:type="spellStart"/>
      <w:r w:rsidR="00AD7E1B" w:rsidRPr="000C03D8">
        <w:rPr>
          <w:rFonts w:ascii="Times New Roman" w:hAnsi="Times New Roman" w:cs="Times New Roman"/>
          <w:sz w:val="24"/>
          <w:szCs w:val="24"/>
        </w:rPr>
        <w:t>Betaband</w:t>
      </w:r>
      <w:proofErr w:type="spellEnd"/>
      <w:r w:rsidR="00AD7E1B" w:rsidRPr="000C03D8">
        <w:rPr>
          <w:rFonts w:ascii="Times New Roman" w:hAnsi="Times New Roman" w:cs="Times New Roman"/>
          <w:sz w:val="24"/>
          <w:szCs w:val="24"/>
        </w:rPr>
        <w:t>, der RMS und der</w:t>
      </w:r>
      <w:r w:rsidR="002F21E3" w:rsidRPr="000C03D8">
        <w:rPr>
          <w:rFonts w:ascii="Times New Roman" w:hAnsi="Times New Roman" w:cs="Times New Roman"/>
          <w:sz w:val="24"/>
          <w:szCs w:val="24"/>
        </w:rPr>
        <w:t xml:space="preserve"> aperiodische</w:t>
      </w:r>
      <w:r w:rsidR="00AD7E1B" w:rsidRPr="000C03D8">
        <w:rPr>
          <w:rFonts w:ascii="Times New Roman" w:hAnsi="Times New Roman" w:cs="Times New Roman"/>
          <w:sz w:val="24"/>
          <w:szCs w:val="24"/>
        </w:rPr>
        <w:t xml:space="preserve"> Exponent</w:t>
      </w:r>
      <w:r w:rsidR="002F21E3" w:rsidRPr="000C03D8">
        <w:rPr>
          <w:rFonts w:ascii="Times New Roman" w:hAnsi="Times New Roman" w:cs="Times New Roman"/>
          <w:sz w:val="24"/>
          <w:szCs w:val="24"/>
        </w:rPr>
        <w:t xml:space="preserve"> als </w:t>
      </w:r>
      <w:r w:rsidR="006B416F" w:rsidRPr="000C03D8">
        <w:rPr>
          <w:rFonts w:ascii="Times New Roman" w:hAnsi="Times New Roman" w:cs="Times New Roman"/>
          <w:sz w:val="24"/>
          <w:szCs w:val="24"/>
        </w:rPr>
        <w:t xml:space="preserve">unabhängige Variable </w:t>
      </w:r>
      <w:r w:rsidR="002F21E3" w:rsidRPr="000C03D8">
        <w:rPr>
          <w:rFonts w:ascii="Times New Roman" w:hAnsi="Times New Roman" w:cs="Times New Roman"/>
          <w:sz w:val="24"/>
          <w:szCs w:val="24"/>
        </w:rPr>
        <w:t>verwendet werden</w:t>
      </w:r>
      <w:r w:rsidRPr="000C03D8">
        <w:rPr>
          <w:rFonts w:ascii="Times New Roman" w:hAnsi="Times New Roman" w:cs="Times New Roman"/>
          <w:sz w:val="24"/>
          <w:szCs w:val="24"/>
        </w:rPr>
        <w:t>, um herauszufinden mit welchen Variablen aus den vorliegenden Daten das beste Modell für die Vorhersage der Tiefe erstellt werden kann</w:t>
      </w:r>
      <w:r w:rsidR="00B2426C" w:rsidRPr="000C03D8">
        <w:rPr>
          <w:rFonts w:ascii="Times New Roman" w:hAnsi="Times New Roman" w:cs="Times New Roman"/>
          <w:sz w:val="24"/>
          <w:szCs w:val="24"/>
        </w:rPr>
        <w:t>.</w:t>
      </w:r>
      <w:r w:rsidR="00F96889" w:rsidRPr="000C03D8">
        <w:rPr>
          <w:rFonts w:ascii="Times New Roman" w:hAnsi="Times New Roman" w:cs="Times New Roman"/>
          <w:sz w:val="24"/>
          <w:szCs w:val="24"/>
        </w:rPr>
        <w:t xml:space="preserve"> Auch hier werden die Residuen grafisch dargestellt, um die Passung des Modells einzuschätzen.</w:t>
      </w:r>
      <w:r w:rsidR="00B2426C" w:rsidRPr="000C03D8">
        <w:rPr>
          <w:rFonts w:ascii="Times New Roman" w:hAnsi="Times New Roman" w:cs="Times New Roman"/>
          <w:sz w:val="24"/>
          <w:szCs w:val="24"/>
        </w:rPr>
        <w:t xml:space="preserve"> </w:t>
      </w:r>
      <w:r w:rsidR="00003911" w:rsidRPr="000C03D8">
        <w:rPr>
          <w:rFonts w:ascii="Times New Roman" w:hAnsi="Times New Roman" w:cs="Times New Roman"/>
          <w:sz w:val="24"/>
          <w:szCs w:val="24"/>
        </w:rPr>
        <w:t xml:space="preserve">Die </w:t>
      </w:r>
      <w:proofErr w:type="spellStart"/>
      <w:r w:rsidR="00003911" w:rsidRPr="000C03D8">
        <w:rPr>
          <w:rFonts w:ascii="Times New Roman" w:hAnsi="Times New Roman" w:cs="Times New Roman"/>
          <w:sz w:val="24"/>
          <w:szCs w:val="24"/>
        </w:rPr>
        <w:t>step</w:t>
      </w:r>
      <w:proofErr w:type="spellEnd"/>
      <w:r w:rsidR="00003911" w:rsidRPr="000C03D8">
        <w:rPr>
          <w:rFonts w:ascii="Times New Roman" w:hAnsi="Times New Roman" w:cs="Times New Roman"/>
          <w:sz w:val="24"/>
          <w:szCs w:val="24"/>
        </w:rPr>
        <w:t>-down Strategie wird verwendet, um das bestmögliche Modell zu erstellen</w:t>
      </w:r>
      <w:r w:rsidR="00541C3B" w:rsidRPr="000C03D8">
        <w:rPr>
          <w:rFonts w:ascii="Times New Roman" w:hAnsi="Times New Roman" w:cs="Times New Roman"/>
          <w:sz w:val="24"/>
          <w:szCs w:val="24"/>
        </w:rPr>
        <w:t xml:space="preserve">, indem zuerst durch </w:t>
      </w:r>
      <w:proofErr w:type="spellStart"/>
      <w:r w:rsidR="00541C3B" w:rsidRPr="000C03D8">
        <w:rPr>
          <w:rFonts w:ascii="Times New Roman" w:hAnsi="Times New Roman" w:cs="Times New Roman"/>
          <w:sz w:val="24"/>
          <w:szCs w:val="24"/>
        </w:rPr>
        <w:t>likelihood</w:t>
      </w:r>
      <w:proofErr w:type="spellEnd"/>
      <w:r w:rsidR="00541C3B" w:rsidRPr="000C03D8">
        <w:rPr>
          <w:rFonts w:ascii="Times New Roman" w:hAnsi="Times New Roman" w:cs="Times New Roman"/>
          <w:sz w:val="24"/>
          <w:szCs w:val="24"/>
        </w:rPr>
        <w:t>-ratio-T</w:t>
      </w:r>
      <w:r w:rsidR="00003911" w:rsidRPr="000C03D8">
        <w:rPr>
          <w:rFonts w:ascii="Times New Roman" w:hAnsi="Times New Roman" w:cs="Times New Roman"/>
          <w:sz w:val="24"/>
          <w:szCs w:val="24"/>
        </w:rPr>
        <w:t xml:space="preserve">ests </w:t>
      </w:r>
      <w:r w:rsidR="001C4B5E" w:rsidRPr="000C03D8">
        <w:rPr>
          <w:rFonts w:ascii="Times New Roman" w:hAnsi="Times New Roman" w:cs="Times New Roman"/>
          <w:sz w:val="24"/>
          <w:szCs w:val="24"/>
        </w:rPr>
        <w:t xml:space="preserve">überprüft wird, mit welchen </w:t>
      </w:r>
      <w:proofErr w:type="spellStart"/>
      <w:r w:rsidR="001C4B5E" w:rsidRPr="000C03D8">
        <w:rPr>
          <w:rFonts w:ascii="Times New Roman" w:hAnsi="Times New Roman" w:cs="Times New Roman"/>
          <w:sz w:val="24"/>
          <w:szCs w:val="24"/>
        </w:rPr>
        <w:t>random-effects</w:t>
      </w:r>
      <w:proofErr w:type="spellEnd"/>
      <w:r w:rsidR="001C4B5E" w:rsidRPr="000C03D8">
        <w:rPr>
          <w:rFonts w:ascii="Times New Roman" w:hAnsi="Times New Roman" w:cs="Times New Roman"/>
          <w:sz w:val="24"/>
          <w:szCs w:val="24"/>
        </w:rPr>
        <w:t xml:space="preserve"> der niedrigste </w:t>
      </w:r>
      <w:r w:rsidR="001C4B5E" w:rsidRPr="000C03D8">
        <w:rPr>
          <w:rFonts w:ascii="Times New Roman" w:hAnsi="Times New Roman" w:cs="Times New Roman"/>
          <w:i/>
          <w:sz w:val="24"/>
          <w:szCs w:val="24"/>
        </w:rPr>
        <w:t>p</w:t>
      </w:r>
      <w:r w:rsidR="00541C3B" w:rsidRPr="000C03D8">
        <w:rPr>
          <w:rFonts w:ascii="Times New Roman" w:hAnsi="Times New Roman" w:cs="Times New Roman"/>
          <w:sz w:val="24"/>
          <w:szCs w:val="24"/>
        </w:rPr>
        <w:t>-W</w:t>
      </w:r>
      <w:r w:rsidR="001C4B5E" w:rsidRPr="000C03D8">
        <w:rPr>
          <w:rFonts w:ascii="Times New Roman" w:hAnsi="Times New Roman" w:cs="Times New Roman"/>
          <w:sz w:val="24"/>
          <w:szCs w:val="24"/>
        </w:rPr>
        <w:t xml:space="preserve">ert erreicht wird, der sich innerhalb des 5% Signifikanzniveaus befindet, um mit diesem Modell in einem zweiten Schritt mit </w:t>
      </w:r>
      <w:r w:rsidR="001C4B5E" w:rsidRPr="000C03D8">
        <w:rPr>
          <w:rFonts w:ascii="Times New Roman" w:hAnsi="Times New Roman" w:cs="Times New Roman"/>
          <w:i/>
          <w:sz w:val="24"/>
          <w:szCs w:val="24"/>
        </w:rPr>
        <w:t>F</w:t>
      </w:r>
      <w:r w:rsidR="00541C3B" w:rsidRPr="000C03D8">
        <w:rPr>
          <w:rFonts w:ascii="Times New Roman" w:hAnsi="Times New Roman" w:cs="Times New Roman"/>
          <w:sz w:val="24"/>
          <w:szCs w:val="24"/>
        </w:rPr>
        <w:t>-T</w:t>
      </w:r>
      <w:r w:rsidR="001C4B5E" w:rsidRPr="000C03D8">
        <w:rPr>
          <w:rFonts w:ascii="Times New Roman" w:hAnsi="Times New Roman" w:cs="Times New Roman"/>
          <w:sz w:val="24"/>
          <w:szCs w:val="24"/>
        </w:rPr>
        <w:t xml:space="preserve">ests dasselbe für die </w:t>
      </w:r>
      <w:proofErr w:type="spellStart"/>
      <w:r w:rsidR="001C4B5E" w:rsidRPr="000C03D8">
        <w:rPr>
          <w:rFonts w:ascii="Times New Roman" w:hAnsi="Times New Roman" w:cs="Times New Roman"/>
          <w:sz w:val="24"/>
          <w:szCs w:val="24"/>
        </w:rPr>
        <w:t>fixed-effects</w:t>
      </w:r>
      <w:proofErr w:type="spellEnd"/>
      <w:r w:rsidR="001C4B5E" w:rsidRPr="000C03D8">
        <w:rPr>
          <w:rFonts w:ascii="Times New Roman" w:hAnsi="Times New Roman" w:cs="Times New Roman"/>
          <w:sz w:val="24"/>
          <w:szCs w:val="24"/>
        </w:rPr>
        <w:t xml:space="preserve"> zu machen </w:t>
      </w:r>
      <w:r w:rsidR="001C4B5E" w:rsidRPr="000C03D8">
        <w:rPr>
          <w:rFonts w:ascii="Times New Roman" w:hAnsi="Times New Roman" w:cs="Times New Roman"/>
          <w:sz w:val="24"/>
          <w:szCs w:val="24"/>
        </w:rPr>
        <w:fldChar w:fldCharType="begin"/>
      </w:r>
      <w:r w:rsidR="001C4B5E" w:rsidRPr="000C03D8">
        <w:rPr>
          <w:rFonts w:ascii="Times New Roman" w:hAnsi="Times New Roman" w:cs="Times New Roman"/>
          <w:sz w:val="24"/>
          <w:szCs w:val="24"/>
        </w:rPr>
        <w:instrText xml:space="preserve"> ADDIN ZOTERO_ITEM CSL_CITATION {"citationID":"kzQiLfuI","properties":{"formattedCitation":"(Kuznetsova et al., 2017)","plainCitation":"(Kuznetsova et al., 2017)","noteIndex":0},"citationItems":[{"id":139,"uris":["http://zotero.org/users/local/AhaM3qLx/items/39S4AH8Z"],"itemData":{"id":139,"type":"article-journal","abstract":"One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1C4B5E" w:rsidRPr="000C03D8">
        <w:rPr>
          <w:rFonts w:ascii="Times New Roman" w:hAnsi="Times New Roman" w:cs="Times New Roman"/>
          <w:sz w:val="24"/>
          <w:szCs w:val="24"/>
        </w:rPr>
        <w:fldChar w:fldCharType="separate"/>
      </w:r>
      <w:r w:rsidR="001C4B5E" w:rsidRPr="000C03D8">
        <w:rPr>
          <w:rFonts w:ascii="Times New Roman" w:hAnsi="Times New Roman" w:cs="Times New Roman"/>
          <w:sz w:val="24"/>
          <w:szCs w:val="24"/>
        </w:rPr>
        <w:t>(</w:t>
      </w:r>
      <w:proofErr w:type="spellStart"/>
      <w:r w:rsidR="001C4B5E" w:rsidRPr="000C03D8">
        <w:rPr>
          <w:rFonts w:ascii="Times New Roman" w:hAnsi="Times New Roman" w:cs="Times New Roman"/>
          <w:sz w:val="24"/>
          <w:szCs w:val="24"/>
        </w:rPr>
        <w:t>Kuznetsova</w:t>
      </w:r>
      <w:proofErr w:type="spellEnd"/>
      <w:r w:rsidR="001C4B5E" w:rsidRPr="000C03D8">
        <w:rPr>
          <w:rFonts w:ascii="Times New Roman" w:hAnsi="Times New Roman" w:cs="Times New Roman"/>
          <w:sz w:val="24"/>
          <w:szCs w:val="24"/>
        </w:rPr>
        <w:t xml:space="preserve"> et al., 2017)</w:t>
      </w:r>
      <w:r w:rsidR="001C4B5E" w:rsidRPr="000C03D8">
        <w:rPr>
          <w:rFonts w:ascii="Times New Roman" w:hAnsi="Times New Roman" w:cs="Times New Roman"/>
          <w:sz w:val="24"/>
          <w:szCs w:val="24"/>
        </w:rPr>
        <w:fldChar w:fldCharType="end"/>
      </w:r>
      <w:r w:rsidR="001C4B5E" w:rsidRPr="000C03D8">
        <w:rPr>
          <w:rFonts w:ascii="Times New Roman" w:hAnsi="Times New Roman" w:cs="Times New Roman"/>
          <w:sz w:val="24"/>
          <w:szCs w:val="24"/>
        </w:rPr>
        <w:t>.</w:t>
      </w:r>
    </w:p>
    <w:p w14:paraId="4BAC9C7D" w14:textId="77777777" w:rsidR="00E230CE" w:rsidRPr="000C03D8" w:rsidRDefault="00E230C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Um zu überprüfen, ob es auch für die Power von anderen Frequenzbändern Unterschiede zwischen der Bedingung „nah“ und der Bedingung „fern“ gibt, werden zwei weitere </w:t>
      </w:r>
      <w:r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Pr="000C03D8">
        <w:rPr>
          <w:rFonts w:ascii="Times New Roman" w:hAnsi="Times New Roman" w:cs="Times New Roman"/>
          <w:sz w:val="24"/>
          <w:szCs w:val="24"/>
        </w:rPr>
        <w:t xml:space="preserve">ests für abhängige Stichproben </w:t>
      </w:r>
      <w:r w:rsidR="00171926" w:rsidRPr="000C03D8">
        <w:rPr>
          <w:rFonts w:ascii="Times New Roman" w:hAnsi="Times New Roman" w:cs="Times New Roman"/>
          <w:sz w:val="24"/>
          <w:szCs w:val="24"/>
        </w:rPr>
        <w:t xml:space="preserve">auf 5% Signifikanzniveau </w:t>
      </w:r>
      <w:r w:rsidRPr="000C03D8">
        <w:rPr>
          <w:rFonts w:ascii="Times New Roman" w:hAnsi="Times New Roman" w:cs="Times New Roman"/>
          <w:sz w:val="24"/>
          <w:szCs w:val="24"/>
        </w:rPr>
        <w:t>gerechnet für die Theta- und Alphapower. Die Richtung des jeweiligen Tests wird abhängig von der Richtung des Effekts</w:t>
      </w:r>
      <w:r w:rsidR="00171926" w:rsidRPr="000C03D8">
        <w:rPr>
          <w:rFonts w:ascii="Times New Roman" w:hAnsi="Times New Roman" w:cs="Times New Roman"/>
          <w:sz w:val="24"/>
          <w:szCs w:val="24"/>
        </w:rPr>
        <w:t xml:space="preserve"> entschieden</w:t>
      </w:r>
      <w:r w:rsidRPr="000C03D8">
        <w:rPr>
          <w:rFonts w:ascii="Times New Roman" w:hAnsi="Times New Roman" w:cs="Times New Roman"/>
          <w:sz w:val="24"/>
          <w:szCs w:val="24"/>
        </w:rPr>
        <w:t>, der für die jeweilige Variable im Regressionsmodell berechnet wurde.</w:t>
      </w:r>
    </w:p>
    <w:p w14:paraId="37FC56FB" w14:textId="77777777" w:rsidR="00633C0C" w:rsidRPr="000C03D8" w:rsidRDefault="004F60B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Da </w:t>
      </w:r>
      <w:r w:rsidRPr="000C03D8">
        <w:rPr>
          <w:rFonts w:ascii="Times New Roman" w:hAnsi="Times New Roman" w:cs="Times New Roman"/>
          <w:sz w:val="24"/>
          <w:szCs w:val="24"/>
        </w:rPr>
        <w:fldChar w:fldCharType="begin"/>
      </w:r>
      <w:r w:rsidR="001238AA" w:rsidRPr="000C03D8">
        <w:rPr>
          <w:rFonts w:ascii="Times New Roman" w:hAnsi="Times New Roman" w:cs="Times New Roman"/>
          <w:sz w:val="24"/>
          <w:szCs w:val="24"/>
        </w:rPr>
        <w:instrText xml:space="preserve"> ADDIN ZOTERO_ITEM CSL_CITATION {"citationID":"8lHjCinZ","properties":{"formattedCitation":"(Telkes et al., 2020)","plainCitation":"(Telkes et al., 2020)","dontUpdate":true,"noteIndex":0},"citationItems":[{"id":75,"uris":["http://zotero.org/users/local/AhaM3qLx/items/D3JKTRMA"],"itemData":{"id":75,"type":"article-journal","abstract":"Background: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Telkes et al. (2020)</w:t>
      </w:r>
      <w:r w:rsidRPr="000C03D8">
        <w:rPr>
          <w:rFonts w:ascii="Times New Roman" w:hAnsi="Times New Roman" w:cs="Times New Roman"/>
          <w:sz w:val="24"/>
          <w:szCs w:val="24"/>
        </w:rPr>
        <w:fldChar w:fldCharType="end"/>
      </w:r>
      <w:r w:rsidR="007943FC" w:rsidRPr="000C03D8">
        <w:rPr>
          <w:rFonts w:ascii="Times New Roman" w:hAnsi="Times New Roman" w:cs="Times New Roman"/>
          <w:sz w:val="24"/>
          <w:szCs w:val="24"/>
        </w:rPr>
        <w:t xml:space="preserve"> Unterschiede zwischen der Power im </w:t>
      </w:r>
      <w:proofErr w:type="spellStart"/>
      <w:r w:rsidR="007943FC" w:rsidRPr="000C03D8">
        <w:rPr>
          <w:rFonts w:ascii="Times New Roman" w:hAnsi="Times New Roman" w:cs="Times New Roman"/>
          <w:sz w:val="24"/>
          <w:szCs w:val="24"/>
        </w:rPr>
        <w:t>low-betaband</w:t>
      </w:r>
      <w:proofErr w:type="spellEnd"/>
      <w:r w:rsidR="007943FC" w:rsidRPr="000C03D8">
        <w:rPr>
          <w:rFonts w:ascii="Times New Roman" w:hAnsi="Times New Roman" w:cs="Times New Roman"/>
          <w:sz w:val="24"/>
          <w:szCs w:val="24"/>
        </w:rPr>
        <w:t xml:space="preserve"> und im high-</w:t>
      </w:r>
      <w:proofErr w:type="spellStart"/>
      <w:r w:rsidR="007943FC" w:rsidRPr="000C03D8">
        <w:rPr>
          <w:rFonts w:ascii="Times New Roman" w:hAnsi="Times New Roman" w:cs="Times New Roman"/>
          <w:sz w:val="24"/>
          <w:szCs w:val="24"/>
        </w:rPr>
        <w:t>betaband</w:t>
      </w:r>
      <w:proofErr w:type="spellEnd"/>
      <w:r w:rsidR="007943FC" w:rsidRPr="000C03D8">
        <w:rPr>
          <w:rFonts w:ascii="Times New Roman" w:hAnsi="Times New Roman" w:cs="Times New Roman"/>
          <w:sz w:val="24"/>
          <w:szCs w:val="24"/>
        </w:rPr>
        <w:t xml:space="preserve"> gefunden haben, wurde das </w:t>
      </w:r>
      <w:proofErr w:type="spellStart"/>
      <w:r w:rsidR="007943FC" w:rsidRPr="000C03D8">
        <w:rPr>
          <w:rFonts w:ascii="Times New Roman" w:hAnsi="Times New Roman" w:cs="Times New Roman"/>
          <w:sz w:val="24"/>
          <w:szCs w:val="24"/>
        </w:rPr>
        <w:t>Betaband</w:t>
      </w:r>
      <w:proofErr w:type="spellEnd"/>
      <w:r w:rsidR="007943FC" w:rsidRPr="000C03D8">
        <w:rPr>
          <w:rFonts w:ascii="Times New Roman" w:hAnsi="Times New Roman" w:cs="Times New Roman"/>
          <w:sz w:val="24"/>
          <w:szCs w:val="24"/>
        </w:rPr>
        <w:t xml:space="preserve"> nachträglich in 13 – 20 Hz für </w:t>
      </w:r>
      <w:proofErr w:type="spellStart"/>
      <w:r w:rsidR="007943FC" w:rsidRPr="000C03D8">
        <w:rPr>
          <w:rFonts w:ascii="Times New Roman" w:hAnsi="Times New Roman" w:cs="Times New Roman"/>
          <w:sz w:val="24"/>
          <w:szCs w:val="24"/>
        </w:rPr>
        <w:t>low</w:t>
      </w:r>
      <w:proofErr w:type="spellEnd"/>
      <w:r w:rsidR="007943FC" w:rsidRPr="000C03D8">
        <w:rPr>
          <w:rFonts w:ascii="Times New Roman" w:hAnsi="Times New Roman" w:cs="Times New Roman"/>
          <w:sz w:val="24"/>
          <w:szCs w:val="24"/>
        </w:rPr>
        <w:t xml:space="preserve">-beta und 20 – 30 Hz für high-beta eingeteilt. </w:t>
      </w:r>
      <w:r w:rsidR="00171926" w:rsidRPr="000C03D8">
        <w:rPr>
          <w:rFonts w:ascii="Times New Roman" w:hAnsi="Times New Roman" w:cs="Times New Roman"/>
          <w:sz w:val="24"/>
          <w:szCs w:val="24"/>
        </w:rPr>
        <w:t xml:space="preserve">Es </w:t>
      </w:r>
      <w:r w:rsidR="00FA7950" w:rsidRPr="000C03D8">
        <w:rPr>
          <w:rFonts w:ascii="Times New Roman" w:hAnsi="Times New Roman" w:cs="Times New Roman"/>
          <w:sz w:val="24"/>
          <w:szCs w:val="24"/>
        </w:rPr>
        <w:t>soll</w:t>
      </w:r>
      <w:r w:rsidR="00171926" w:rsidRPr="000C03D8">
        <w:rPr>
          <w:rFonts w:ascii="Times New Roman" w:hAnsi="Times New Roman" w:cs="Times New Roman"/>
          <w:sz w:val="24"/>
          <w:szCs w:val="24"/>
        </w:rPr>
        <w:t xml:space="preserve"> zusätzlich</w:t>
      </w:r>
      <w:r w:rsidR="00FA7950" w:rsidRPr="000C03D8">
        <w:rPr>
          <w:rFonts w:ascii="Times New Roman" w:hAnsi="Times New Roman" w:cs="Times New Roman"/>
          <w:sz w:val="24"/>
          <w:szCs w:val="24"/>
        </w:rPr>
        <w:t xml:space="preserve"> überprüft werden</w:t>
      </w:r>
      <w:r w:rsidR="007943FC"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ob die Power im </w:t>
      </w:r>
      <w:proofErr w:type="spellStart"/>
      <w:r w:rsidRPr="000C03D8">
        <w:rPr>
          <w:rFonts w:ascii="Times New Roman" w:hAnsi="Times New Roman" w:cs="Times New Roman"/>
          <w:sz w:val="24"/>
          <w:szCs w:val="24"/>
        </w:rPr>
        <w:t>low-betaband</w:t>
      </w:r>
      <w:proofErr w:type="spellEnd"/>
      <w:r w:rsidRPr="000C03D8">
        <w:rPr>
          <w:rFonts w:ascii="Times New Roman" w:hAnsi="Times New Roman" w:cs="Times New Roman"/>
          <w:sz w:val="24"/>
          <w:szCs w:val="24"/>
        </w:rPr>
        <w:t xml:space="preserve"> oder im high-</w:t>
      </w:r>
      <w:proofErr w:type="spellStart"/>
      <w:r w:rsidRPr="000C03D8">
        <w:rPr>
          <w:rFonts w:ascii="Times New Roman" w:hAnsi="Times New Roman" w:cs="Times New Roman"/>
          <w:sz w:val="24"/>
          <w:szCs w:val="24"/>
        </w:rPr>
        <w:t>betaband</w:t>
      </w:r>
      <w:proofErr w:type="spellEnd"/>
      <w:r w:rsidRPr="000C03D8">
        <w:rPr>
          <w:rFonts w:ascii="Times New Roman" w:hAnsi="Times New Roman" w:cs="Times New Roman"/>
          <w:sz w:val="24"/>
          <w:szCs w:val="24"/>
        </w:rPr>
        <w:t xml:space="preserve"> in der Bedingung „nah“ größer ist als in der Bedingung „fern“</w:t>
      </w:r>
      <w:r w:rsidR="00FA7950" w:rsidRPr="000C03D8">
        <w:rPr>
          <w:rFonts w:ascii="Times New Roman" w:hAnsi="Times New Roman" w:cs="Times New Roman"/>
          <w:sz w:val="24"/>
          <w:szCs w:val="24"/>
        </w:rPr>
        <w:t>. Dafür</w:t>
      </w:r>
      <w:r w:rsidRPr="000C03D8">
        <w:rPr>
          <w:rFonts w:ascii="Times New Roman" w:hAnsi="Times New Roman" w:cs="Times New Roman"/>
          <w:sz w:val="24"/>
          <w:szCs w:val="24"/>
        </w:rPr>
        <w:t xml:space="preserve"> wurden</w:t>
      </w:r>
      <w:r w:rsidR="007943FC" w:rsidRPr="000C03D8">
        <w:rPr>
          <w:rFonts w:ascii="Times New Roman" w:hAnsi="Times New Roman" w:cs="Times New Roman"/>
          <w:sz w:val="24"/>
          <w:szCs w:val="24"/>
        </w:rPr>
        <w:t xml:space="preserve"> mit den neuen Kategorien</w:t>
      </w:r>
      <w:r w:rsidR="00335719" w:rsidRPr="000C03D8">
        <w:rPr>
          <w:rFonts w:ascii="Times New Roman" w:hAnsi="Times New Roman" w:cs="Times New Roman"/>
          <w:sz w:val="24"/>
          <w:szCs w:val="24"/>
        </w:rPr>
        <w:t xml:space="preserve"> weitere</w:t>
      </w:r>
      <w:r w:rsidR="007943FC" w:rsidRPr="000C03D8">
        <w:rPr>
          <w:rFonts w:ascii="Times New Roman" w:hAnsi="Times New Roman" w:cs="Times New Roman"/>
          <w:sz w:val="24"/>
          <w:szCs w:val="24"/>
        </w:rPr>
        <w:t xml:space="preserve"> rechtsseitige </w:t>
      </w:r>
      <w:r w:rsidR="007943FC"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7943FC" w:rsidRPr="000C03D8">
        <w:rPr>
          <w:rFonts w:ascii="Times New Roman" w:hAnsi="Times New Roman" w:cs="Times New Roman"/>
          <w:sz w:val="24"/>
          <w:szCs w:val="24"/>
        </w:rPr>
        <w:t>ests für abhängige Stichproben</w:t>
      </w:r>
      <w:r w:rsidR="00335719" w:rsidRPr="000C03D8">
        <w:rPr>
          <w:rFonts w:ascii="Times New Roman" w:hAnsi="Times New Roman" w:cs="Times New Roman"/>
          <w:sz w:val="24"/>
          <w:szCs w:val="24"/>
        </w:rPr>
        <w:t xml:space="preserve"> auf 5% Signifikanzniveau</w:t>
      </w:r>
      <w:r w:rsidRPr="000C03D8">
        <w:rPr>
          <w:rFonts w:ascii="Times New Roman" w:hAnsi="Times New Roman" w:cs="Times New Roman"/>
          <w:sz w:val="24"/>
          <w:szCs w:val="24"/>
        </w:rPr>
        <w:t xml:space="preserve"> durchgeführt</w:t>
      </w:r>
      <w:r w:rsidR="00171926" w:rsidRPr="000C03D8">
        <w:rPr>
          <w:rFonts w:ascii="Times New Roman" w:hAnsi="Times New Roman" w:cs="Times New Roman"/>
          <w:sz w:val="24"/>
          <w:szCs w:val="24"/>
        </w:rPr>
        <w:t>.</w:t>
      </w:r>
    </w:p>
    <w:p w14:paraId="66A1A06A" w14:textId="77777777" w:rsidR="007943FC" w:rsidRPr="000C03D8" w:rsidRDefault="00633C0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Nach Auswertung der vorherigen Ergebnisse wurde in einem weiteren selbsterstellten </w:t>
      </w:r>
      <w:proofErr w:type="spellStart"/>
      <w:r w:rsidRPr="000C03D8">
        <w:rPr>
          <w:rFonts w:ascii="Times New Roman" w:hAnsi="Times New Roman" w:cs="Times New Roman"/>
          <w:sz w:val="24"/>
          <w:szCs w:val="24"/>
        </w:rPr>
        <w:t>Matlab</w:t>
      </w:r>
      <w:proofErr w:type="spellEnd"/>
      <w:r w:rsidRPr="000C03D8">
        <w:rPr>
          <w:rFonts w:ascii="Times New Roman" w:hAnsi="Times New Roman" w:cs="Times New Roman"/>
          <w:sz w:val="24"/>
          <w:szCs w:val="24"/>
        </w:rPr>
        <w:t>-Skript ein neuer Datensatz erstellt, bei dem nicht vom originalen Powerspektrum die geschätzte aperiodische Komponente abgezogen wurde. Da die Anwendung des FOOOF-Algorithmus zur Trennung der aperiodischen und periodischen Komponenten eine Methode ist, die für diesen Forschungsbereic</w:t>
      </w:r>
      <w:r w:rsidR="00C773F4" w:rsidRPr="000C03D8">
        <w:rPr>
          <w:rFonts w:ascii="Times New Roman" w:hAnsi="Times New Roman" w:cs="Times New Roman"/>
          <w:sz w:val="24"/>
          <w:szCs w:val="24"/>
        </w:rPr>
        <w:t>h noch nie verwendet wurde, soll</w:t>
      </w:r>
      <w:r w:rsidRPr="000C03D8">
        <w:rPr>
          <w:rFonts w:ascii="Times New Roman" w:hAnsi="Times New Roman" w:cs="Times New Roman"/>
          <w:sz w:val="24"/>
          <w:szCs w:val="24"/>
        </w:rPr>
        <w:t xml:space="preserve"> dadurch überprüft werden, welche Befunde in den vorliegenden Daten mit der herkömmlichen Methode vorliegen würden. Die Betapower wurde folglich mit dem originalen Powerspektrum nochmal berechnet, um damit die Hypothese 1.1 erneut zu testen. Da hierbei keine Daten verwendet werden, die der FOOOF-Algorithmus berechnet hat, mussten auch keine Daten aussortiert werden, die vom FOOOF-Algorithmus schlecht geschätzt waren. Die Kanäle, die eine Tiefe von größer gleich 10 oder kleiner -3 haben, wurden wieder entfernt. Dabei sin</w:t>
      </w:r>
      <w:r w:rsidR="00C32600" w:rsidRPr="000C03D8">
        <w:rPr>
          <w:rFonts w:ascii="Times New Roman" w:hAnsi="Times New Roman" w:cs="Times New Roman"/>
          <w:sz w:val="24"/>
          <w:szCs w:val="24"/>
        </w:rPr>
        <w:t>d diesmal 402</w:t>
      </w:r>
      <w:r w:rsidRPr="000C03D8">
        <w:rPr>
          <w:rFonts w:ascii="Times New Roman" w:hAnsi="Times New Roman" w:cs="Times New Roman"/>
          <w:sz w:val="24"/>
          <w:szCs w:val="24"/>
        </w:rPr>
        <w:t xml:space="preserve"> Kanäle g</w:t>
      </w:r>
      <w:r w:rsidR="00C32600" w:rsidRPr="000C03D8">
        <w:rPr>
          <w:rFonts w:ascii="Times New Roman" w:hAnsi="Times New Roman" w:cs="Times New Roman"/>
          <w:sz w:val="24"/>
          <w:szCs w:val="24"/>
        </w:rPr>
        <w:t>elöscht worden, sodass noch 2300</w:t>
      </w:r>
      <w:r w:rsidRPr="000C03D8">
        <w:rPr>
          <w:rFonts w:ascii="Times New Roman" w:hAnsi="Times New Roman" w:cs="Times New Roman"/>
          <w:sz w:val="24"/>
          <w:szCs w:val="24"/>
        </w:rPr>
        <w:t xml:space="preserve"> Kanäle übrig geblieben sind. </w:t>
      </w:r>
    </w:p>
    <w:p w14:paraId="6193FC6A" w14:textId="77777777" w:rsidR="009A4076" w:rsidRPr="000C03D8" w:rsidRDefault="00193E65" w:rsidP="00337758">
      <w:pPr>
        <w:pStyle w:val="Heading1"/>
        <w:spacing w:line="480" w:lineRule="auto"/>
        <w:jc w:val="center"/>
        <w:rPr>
          <w:rFonts w:ascii="Times New Roman" w:hAnsi="Times New Roman" w:cs="Times New Roman"/>
          <w:b/>
          <w:color w:val="auto"/>
        </w:rPr>
      </w:pPr>
      <w:bookmarkStart w:id="66" w:name="_Toc102231173"/>
      <w:r w:rsidRPr="000C03D8">
        <w:rPr>
          <w:rFonts w:ascii="Times New Roman" w:hAnsi="Times New Roman" w:cs="Times New Roman"/>
          <w:b/>
          <w:color w:val="auto"/>
        </w:rPr>
        <w:t>3. Ergebnisse</w:t>
      </w:r>
      <w:bookmarkEnd w:id="66"/>
    </w:p>
    <w:p w14:paraId="05475CA8" w14:textId="77777777" w:rsidR="00B20730" w:rsidRPr="000C03D8" w:rsidRDefault="00B20730" w:rsidP="00337758">
      <w:pPr>
        <w:pStyle w:val="Heading2"/>
        <w:spacing w:line="480" w:lineRule="auto"/>
        <w:jc w:val="both"/>
        <w:rPr>
          <w:rFonts w:ascii="Times New Roman" w:hAnsi="Times New Roman" w:cs="Times New Roman"/>
          <w:b/>
          <w:color w:val="auto"/>
          <w:sz w:val="28"/>
          <w:szCs w:val="28"/>
        </w:rPr>
      </w:pPr>
      <w:bookmarkStart w:id="67" w:name="_Toc102231174"/>
      <w:r w:rsidRPr="000C03D8">
        <w:rPr>
          <w:rFonts w:ascii="Times New Roman" w:hAnsi="Times New Roman" w:cs="Times New Roman"/>
          <w:b/>
          <w:color w:val="auto"/>
          <w:sz w:val="28"/>
          <w:szCs w:val="28"/>
        </w:rPr>
        <w:t>3.1 Erste Hypothese</w:t>
      </w:r>
      <w:bookmarkEnd w:id="67"/>
    </w:p>
    <w:p w14:paraId="1DBA4CF5" w14:textId="77777777" w:rsidR="009F2646" w:rsidRPr="000C03D8" w:rsidRDefault="0064535B"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In der Abbildung 4</w:t>
      </w:r>
      <w:r w:rsidR="009F2646" w:rsidRPr="000C03D8">
        <w:rPr>
          <w:rFonts w:ascii="Times New Roman" w:hAnsi="Times New Roman" w:cs="Times New Roman"/>
          <w:sz w:val="24"/>
          <w:szCs w:val="24"/>
        </w:rPr>
        <w:t xml:space="preserve"> ist </w:t>
      </w:r>
      <w:r w:rsidRPr="000C03D8">
        <w:rPr>
          <w:rFonts w:ascii="Times New Roman" w:hAnsi="Times New Roman" w:cs="Times New Roman"/>
          <w:sz w:val="24"/>
          <w:szCs w:val="24"/>
        </w:rPr>
        <w:t xml:space="preserve">anhand der Dichtediagramme </w:t>
      </w:r>
      <w:r w:rsidR="009F2646" w:rsidRPr="000C03D8">
        <w:rPr>
          <w:rFonts w:ascii="Times New Roman" w:hAnsi="Times New Roman" w:cs="Times New Roman"/>
          <w:sz w:val="24"/>
          <w:szCs w:val="24"/>
        </w:rPr>
        <w:t>zu erkennen, dass die z-Transformation innerhalb der Patient*innen eine sichtbare Annäherung an die Normalverteilung bewirkt hat</w:t>
      </w:r>
      <w:r w:rsidRPr="000C03D8">
        <w:rPr>
          <w:rFonts w:ascii="Times New Roman" w:hAnsi="Times New Roman" w:cs="Times New Roman"/>
          <w:sz w:val="24"/>
          <w:szCs w:val="24"/>
        </w:rPr>
        <w:t xml:space="preserve"> im Vergleich zu den Dichtediagrammen vor der z-Transformation in Abbildung 5</w:t>
      </w:r>
      <w:r w:rsidR="009F2646" w:rsidRPr="000C03D8">
        <w:rPr>
          <w:rFonts w:ascii="Times New Roman" w:hAnsi="Times New Roman" w:cs="Times New Roman"/>
          <w:sz w:val="24"/>
          <w:szCs w:val="24"/>
        </w:rPr>
        <w:t>. Daher gehen wir lediglich bei dem</w:t>
      </w:r>
      <w:r w:rsidR="00F4057B" w:rsidRPr="000C03D8">
        <w:rPr>
          <w:rFonts w:ascii="Times New Roman" w:hAnsi="Times New Roman" w:cs="Times New Roman"/>
          <w:sz w:val="24"/>
          <w:szCs w:val="24"/>
        </w:rPr>
        <w:t xml:space="preserve"> RMS</w:t>
      </w:r>
      <w:r w:rsidR="009F2646" w:rsidRPr="000C03D8">
        <w:rPr>
          <w:rFonts w:ascii="Times New Roman" w:hAnsi="Times New Roman" w:cs="Times New Roman"/>
          <w:sz w:val="24"/>
          <w:szCs w:val="24"/>
        </w:rPr>
        <w:t xml:space="preserve"> von einer Verletzung der Normalverteilung aus, wo sich die </w:t>
      </w:r>
      <w:r w:rsidR="009F2646" w:rsidRPr="000C03D8">
        <w:rPr>
          <w:rFonts w:ascii="Times New Roman" w:hAnsi="Times New Roman" w:cs="Times New Roman"/>
          <w:sz w:val="24"/>
          <w:szCs w:val="24"/>
        </w:rPr>
        <w:lastRenderedPageBreak/>
        <w:t>Daten auch nach der z-Transformation noch deutlich von der Normalverteilung unterscheiden. Da bei neuronalen Oszillationen häufig l</w:t>
      </w:r>
      <w:r w:rsidR="006257D1" w:rsidRPr="000C03D8">
        <w:rPr>
          <w:rFonts w:ascii="Times New Roman" w:hAnsi="Times New Roman" w:cs="Times New Roman"/>
          <w:sz w:val="24"/>
          <w:szCs w:val="24"/>
        </w:rPr>
        <w:t>og-Transformation</w:t>
      </w:r>
      <w:r w:rsidR="004D0B8A" w:rsidRPr="000C03D8">
        <w:rPr>
          <w:rFonts w:ascii="Times New Roman" w:hAnsi="Times New Roman" w:cs="Times New Roman"/>
          <w:sz w:val="24"/>
          <w:szCs w:val="24"/>
        </w:rPr>
        <w:t>en</w:t>
      </w:r>
      <w:r w:rsidR="006257D1" w:rsidRPr="000C03D8">
        <w:rPr>
          <w:rFonts w:ascii="Times New Roman" w:hAnsi="Times New Roman" w:cs="Times New Roman"/>
          <w:sz w:val="24"/>
          <w:szCs w:val="24"/>
        </w:rPr>
        <w:t xml:space="preserve"> verwendet werden</w:t>
      </w:r>
      <w:r w:rsidR="009F2646" w:rsidRPr="000C03D8">
        <w:rPr>
          <w:rFonts w:ascii="Times New Roman" w:hAnsi="Times New Roman" w:cs="Times New Roman"/>
          <w:sz w:val="24"/>
          <w:szCs w:val="24"/>
        </w:rPr>
        <w:t>, um für die Verletzung der Normalverteilung zu korrigieren, wurde auch dieses Vorgehen an der Theta-, Alpha- und Betapower get</w:t>
      </w:r>
      <w:r w:rsidR="00607622" w:rsidRPr="000C03D8">
        <w:rPr>
          <w:rFonts w:ascii="Times New Roman" w:hAnsi="Times New Roman" w:cs="Times New Roman"/>
          <w:sz w:val="24"/>
          <w:szCs w:val="24"/>
        </w:rPr>
        <w:t>estet. Wie jedoch in Abbildung 6</w:t>
      </w:r>
      <w:r w:rsidR="009F2646" w:rsidRPr="000C03D8">
        <w:rPr>
          <w:rFonts w:ascii="Times New Roman" w:hAnsi="Times New Roman" w:cs="Times New Roman"/>
          <w:sz w:val="24"/>
          <w:szCs w:val="24"/>
        </w:rPr>
        <w:t xml:space="preserve"> zu sehen ist, stellt diese Transformation der Daten keine Annäherung an die Normalverteilung dar. </w:t>
      </w:r>
    </w:p>
    <w:p w14:paraId="0F272820" w14:textId="77777777" w:rsidR="000C03D8" w:rsidRDefault="000C03D8" w:rsidP="00337758">
      <w:pPr>
        <w:spacing w:line="480" w:lineRule="auto"/>
        <w:jc w:val="both"/>
        <w:rPr>
          <w:rFonts w:ascii="Times New Roman" w:hAnsi="Times New Roman" w:cs="Times New Roman"/>
          <w:b/>
          <w:sz w:val="24"/>
          <w:szCs w:val="24"/>
        </w:rPr>
      </w:pPr>
    </w:p>
    <w:p w14:paraId="6C3B1449" w14:textId="77777777" w:rsidR="000C03D8" w:rsidRDefault="000C03D8" w:rsidP="00337758">
      <w:pPr>
        <w:spacing w:line="480" w:lineRule="auto"/>
        <w:jc w:val="both"/>
        <w:rPr>
          <w:rFonts w:ascii="Times New Roman" w:hAnsi="Times New Roman" w:cs="Times New Roman"/>
          <w:b/>
          <w:sz w:val="24"/>
          <w:szCs w:val="24"/>
        </w:rPr>
      </w:pPr>
    </w:p>
    <w:p w14:paraId="31862B5B" w14:textId="77777777" w:rsidR="008E118C" w:rsidRPr="000C03D8" w:rsidRDefault="008E118C"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4</w:t>
      </w:r>
    </w:p>
    <w:p w14:paraId="033A1F33" w14:textId="77777777" w:rsidR="008E118C" w:rsidRPr="000C03D8" w:rsidRDefault="008E118C"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Dichtediagramm aller vorliegenden </w:t>
      </w:r>
      <w:r w:rsidR="00BC255E" w:rsidRPr="000C03D8">
        <w:rPr>
          <w:rFonts w:ascii="Times New Roman" w:hAnsi="Times New Roman" w:cs="Times New Roman"/>
          <w:i/>
          <w:sz w:val="24"/>
          <w:szCs w:val="24"/>
        </w:rPr>
        <w:t xml:space="preserve">z-transformierten </w:t>
      </w:r>
      <w:r w:rsidRPr="000C03D8">
        <w:rPr>
          <w:rFonts w:ascii="Times New Roman" w:hAnsi="Times New Roman" w:cs="Times New Roman"/>
          <w:i/>
          <w:sz w:val="24"/>
          <w:szCs w:val="24"/>
        </w:rPr>
        <w:t>elektrophysiologischen Maße</w:t>
      </w:r>
    </w:p>
    <w:p w14:paraId="67CB9289" w14:textId="77777777" w:rsidR="008E118C" w:rsidRPr="000C03D8" w:rsidRDefault="002E25FD"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w14:anchorId="704BF773">
          <v:shape id="_x0000_i1028" type="#_x0000_t75" style="width:372.75pt;height:230.25pt">
            <v:imagedata r:id="rId15" o:title="Abbildung 4"/>
          </v:shape>
        </w:pict>
      </w:r>
      <w:r w:rsidR="008E118C" w:rsidRPr="000C03D8">
        <w:rPr>
          <w:rFonts w:ascii="Times New Roman" w:hAnsi="Times New Roman" w:cs="Times New Roman"/>
          <w:sz w:val="24"/>
          <w:szCs w:val="24"/>
        </w:rPr>
        <w:br/>
      </w:r>
      <w:r w:rsidR="00BC255E" w:rsidRPr="000C03D8">
        <w:rPr>
          <w:rFonts w:ascii="Times New Roman" w:hAnsi="Times New Roman" w:cs="Times New Roman"/>
          <w:i/>
          <w:sz w:val="24"/>
          <w:szCs w:val="24"/>
        </w:rPr>
        <w:t>Anmerkung</w:t>
      </w:r>
      <w:r w:rsidR="00BC255E" w:rsidRPr="000C03D8">
        <w:rPr>
          <w:rFonts w:ascii="Times New Roman" w:hAnsi="Times New Roman" w:cs="Times New Roman"/>
          <w:sz w:val="24"/>
          <w:szCs w:val="24"/>
        </w:rPr>
        <w:t xml:space="preserve">. Rote gestrichelte Linie stellt eine </w:t>
      </w:r>
      <w:commentRangeStart w:id="68"/>
      <w:r w:rsidR="00BC255E" w:rsidRPr="000C03D8">
        <w:rPr>
          <w:rFonts w:ascii="Times New Roman" w:hAnsi="Times New Roman" w:cs="Times New Roman"/>
          <w:sz w:val="24"/>
          <w:szCs w:val="24"/>
        </w:rPr>
        <w:t xml:space="preserve">Normalverteilung </w:t>
      </w:r>
      <w:commentRangeEnd w:id="68"/>
      <w:r w:rsidR="00435D50">
        <w:rPr>
          <w:rStyle w:val="CommentReference"/>
        </w:rPr>
        <w:commentReference w:id="68"/>
      </w:r>
      <w:r w:rsidR="00BC255E" w:rsidRPr="000C03D8">
        <w:rPr>
          <w:rFonts w:ascii="Times New Roman" w:hAnsi="Times New Roman" w:cs="Times New Roman"/>
          <w:sz w:val="24"/>
          <w:szCs w:val="24"/>
        </w:rPr>
        <w:t>dar.</w:t>
      </w:r>
    </w:p>
    <w:p w14:paraId="07C175A8" w14:textId="77777777" w:rsidR="00BC255E" w:rsidRPr="000C03D8" w:rsidRDefault="00BC255E"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5</w:t>
      </w:r>
    </w:p>
    <w:p w14:paraId="23CB5705" w14:textId="77777777" w:rsidR="00BC255E" w:rsidRPr="000C03D8" w:rsidRDefault="00BC255E"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Dichtediagramm aller vorliegenden elektrophysiologischen Maße ohne z-Transformation</w:t>
      </w:r>
    </w:p>
    <w:p w14:paraId="4AD61C01" w14:textId="77777777" w:rsidR="00BC255E" w:rsidRPr="000C03D8" w:rsidRDefault="002E25FD"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pict w14:anchorId="2D60F88E">
          <v:shape id="_x0000_i1029" type="#_x0000_t75" style="width:372.75pt;height:230.25pt">
            <v:imagedata r:id="rId16" o:title="Abbildung 5"/>
          </v:shape>
        </w:pict>
      </w:r>
      <w:r w:rsidR="00BC255E" w:rsidRPr="000C03D8">
        <w:rPr>
          <w:rFonts w:ascii="Times New Roman" w:hAnsi="Times New Roman" w:cs="Times New Roman"/>
          <w:sz w:val="24"/>
          <w:szCs w:val="24"/>
        </w:rPr>
        <w:br/>
      </w:r>
      <w:r w:rsidR="00BC255E" w:rsidRPr="000C03D8">
        <w:rPr>
          <w:rFonts w:ascii="Times New Roman" w:hAnsi="Times New Roman" w:cs="Times New Roman"/>
          <w:i/>
          <w:sz w:val="24"/>
          <w:szCs w:val="24"/>
        </w:rPr>
        <w:t>Anmerkung</w:t>
      </w:r>
      <w:r w:rsidR="00BC255E" w:rsidRPr="000C03D8">
        <w:rPr>
          <w:rFonts w:ascii="Times New Roman" w:hAnsi="Times New Roman" w:cs="Times New Roman"/>
          <w:sz w:val="24"/>
          <w:szCs w:val="24"/>
        </w:rPr>
        <w:t>. Rote gestrichelte Linie stellt eine Normalverteilung dar.</w:t>
      </w:r>
    </w:p>
    <w:p w14:paraId="12FD2D41" w14:textId="77777777" w:rsidR="00BC255E" w:rsidRPr="000C03D8" w:rsidRDefault="00BC255E"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6</w:t>
      </w:r>
    </w:p>
    <w:p w14:paraId="15BDD6C1" w14:textId="77777777" w:rsidR="00BC255E" w:rsidRPr="000C03D8" w:rsidRDefault="00BC255E"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Dichtediagramm aller vorliegenden log-transformierten elektrophysiologischen Maße</w:t>
      </w:r>
    </w:p>
    <w:p w14:paraId="2EE4702C" w14:textId="77777777" w:rsidR="00BC255E" w:rsidRPr="000C03D8" w:rsidRDefault="002E25FD"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w14:anchorId="7C2C2A23">
          <v:shape id="_x0000_i1030" type="#_x0000_t75" style="width:372.75pt;height:230.25pt">
            <v:imagedata r:id="rId17" o:title="Abbildung 6"/>
          </v:shape>
        </w:pict>
      </w:r>
    </w:p>
    <w:p w14:paraId="0CB01B75" w14:textId="77777777" w:rsidR="00BC255E" w:rsidRPr="000C03D8" w:rsidRDefault="00BC255E"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Anmerkung</w:t>
      </w:r>
      <w:r w:rsidRPr="000C03D8">
        <w:rPr>
          <w:rFonts w:ascii="Times New Roman" w:hAnsi="Times New Roman" w:cs="Times New Roman"/>
          <w:sz w:val="24"/>
          <w:szCs w:val="24"/>
        </w:rPr>
        <w:t>. Rote gestrichelte Linie stellt eine Normalverteilung dar.</w:t>
      </w:r>
    </w:p>
    <w:p w14:paraId="5B1A1851" w14:textId="77777777" w:rsidR="00C81150" w:rsidRPr="000C03D8" w:rsidRDefault="009F2646"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Shapiro-Wilk-Test für die Differenzen zwischen der Betapower in der Bedingung „nah“ und der Betapower in der Bedingung „fern“ ist nicht signifikant auf 5% Signifikanzniveau (</w:t>
      </w:r>
      <w:r w:rsidRPr="000C03D8">
        <w:rPr>
          <w:rFonts w:ascii="Times New Roman" w:hAnsi="Times New Roman" w:cs="Times New Roman"/>
          <w:i/>
          <w:sz w:val="24"/>
          <w:szCs w:val="24"/>
        </w:rPr>
        <w:t>W</w:t>
      </w:r>
      <w:r w:rsidR="00325273" w:rsidRPr="000C03D8">
        <w:rPr>
          <w:rFonts w:ascii="Times New Roman" w:hAnsi="Times New Roman" w:cs="Times New Roman"/>
          <w:sz w:val="24"/>
          <w:szCs w:val="24"/>
        </w:rPr>
        <w:t xml:space="preserve"> </w:t>
      </w:r>
      <w:r w:rsidR="00325273" w:rsidRPr="000C03D8">
        <w:rPr>
          <w:rFonts w:ascii="Times New Roman" w:hAnsi="Times New Roman" w:cs="Times New Roman"/>
          <w:sz w:val="24"/>
          <w:szCs w:val="24"/>
        </w:rPr>
        <w:lastRenderedPageBreak/>
        <w:t>= 0.97</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4505E4" w:rsidRPr="000C03D8">
        <w:rPr>
          <w:rFonts w:ascii="Times New Roman" w:hAnsi="Times New Roman" w:cs="Times New Roman"/>
          <w:sz w:val="24"/>
          <w:szCs w:val="24"/>
        </w:rPr>
        <w:t xml:space="preserve"> = 0.58</w:t>
      </w:r>
      <w:r w:rsidRPr="000C03D8">
        <w:rPr>
          <w:rFonts w:ascii="Times New Roman" w:hAnsi="Times New Roman" w:cs="Times New Roman"/>
          <w:sz w:val="24"/>
          <w:szCs w:val="24"/>
        </w:rPr>
        <w:t>).</w:t>
      </w:r>
      <w:r w:rsidR="00D4260A" w:rsidRPr="000C03D8">
        <w:rPr>
          <w:rFonts w:ascii="Times New Roman" w:hAnsi="Times New Roman" w:cs="Times New Roman"/>
          <w:sz w:val="24"/>
          <w:szCs w:val="24"/>
        </w:rPr>
        <w:t xml:space="preserve"> In den Boxplots der Ab</w:t>
      </w:r>
      <w:r w:rsidR="004505E4" w:rsidRPr="000C03D8">
        <w:rPr>
          <w:rFonts w:ascii="Times New Roman" w:hAnsi="Times New Roman" w:cs="Times New Roman"/>
          <w:sz w:val="24"/>
          <w:szCs w:val="24"/>
        </w:rPr>
        <w:t>bildung 7 i</w:t>
      </w:r>
      <w:r w:rsidR="00CE503D" w:rsidRPr="000C03D8">
        <w:rPr>
          <w:rFonts w:ascii="Times New Roman" w:hAnsi="Times New Roman" w:cs="Times New Roman"/>
          <w:sz w:val="24"/>
          <w:szCs w:val="24"/>
        </w:rPr>
        <w:t>st zu sehen, dass der Median</w:t>
      </w:r>
      <w:r w:rsidR="004505E4" w:rsidRPr="000C03D8">
        <w:rPr>
          <w:rFonts w:ascii="Times New Roman" w:hAnsi="Times New Roman" w:cs="Times New Roman"/>
          <w:sz w:val="24"/>
          <w:szCs w:val="24"/>
        </w:rPr>
        <w:t xml:space="preserve"> der Bedingung</w:t>
      </w:r>
      <w:r w:rsidR="00D4260A" w:rsidRPr="000C03D8">
        <w:rPr>
          <w:rFonts w:ascii="Times New Roman" w:hAnsi="Times New Roman" w:cs="Times New Roman"/>
          <w:sz w:val="24"/>
          <w:szCs w:val="24"/>
        </w:rPr>
        <w:t xml:space="preserve"> </w:t>
      </w:r>
      <w:r w:rsidR="004505E4" w:rsidRPr="000C03D8">
        <w:rPr>
          <w:rFonts w:ascii="Times New Roman" w:hAnsi="Times New Roman" w:cs="Times New Roman"/>
          <w:sz w:val="24"/>
          <w:szCs w:val="24"/>
        </w:rPr>
        <w:t xml:space="preserve">„nah“ etwas größer ist als der </w:t>
      </w:r>
      <w:r w:rsidR="00CE503D" w:rsidRPr="000C03D8">
        <w:rPr>
          <w:rFonts w:ascii="Times New Roman" w:hAnsi="Times New Roman" w:cs="Times New Roman"/>
          <w:sz w:val="24"/>
          <w:szCs w:val="24"/>
        </w:rPr>
        <w:t>Median</w:t>
      </w:r>
      <w:r w:rsidR="004505E4" w:rsidRPr="000C03D8">
        <w:rPr>
          <w:rFonts w:ascii="Times New Roman" w:hAnsi="Times New Roman" w:cs="Times New Roman"/>
          <w:sz w:val="24"/>
          <w:szCs w:val="24"/>
        </w:rPr>
        <w:t xml:space="preserve"> der Bedingung „fern“</w:t>
      </w:r>
      <w:r w:rsidR="00D4260A" w:rsidRPr="000C03D8">
        <w:rPr>
          <w:rFonts w:ascii="Times New Roman" w:hAnsi="Times New Roman" w:cs="Times New Roman"/>
          <w:sz w:val="24"/>
          <w:szCs w:val="24"/>
        </w:rPr>
        <w:t>.</w:t>
      </w:r>
      <w:r w:rsidR="004550A5" w:rsidRPr="000C03D8">
        <w:rPr>
          <w:rFonts w:ascii="Times New Roman" w:hAnsi="Times New Roman" w:cs="Times New Roman"/>
          <w:sz w:val="24"/>
          <w:szCs w:val="24"/>
        </w:rPr>
        <w:t xml:space="preserve"> </w:t>
      </w:r>
      <w:r w:rsidR="00B47553" w:rsidRPr="000C03D8">
        <w:rPr>
          <w:rFonts w:ascii="Times New Roman" w:hAnsi="Times New Roman" w:cs="Times New Roman"/>
          <w:sz w:val="24"/>
          <w:szCs w:val="24"/>
        </w:rPr>
        <w:t>Um den ersten Teil der ersten Hypothese zu überprüfen, dass die P</w:t>
      </w:r>
      <w:r w:rsidR="006257D1" w:rsidRPr="000C03D8">
        <w:rPr>
          <w:rFonts w:ascii="Times New Roman" w:hAnsi="Times New Roman" w:cs="Times New Roman"/>
          <w:sz w:val="24"/>
          <w:szCs w:val="24"/>
        </w:rPr>
        <w:t xml:space="preserve">ower im </w:t>
      </w:r>
      <w:proofErr w:type="spellStart"/>
      <w:r w:rsidR="006257D1" w:rsidRPr="000C03D8">
        <w:rPr>
          <w:rFonts w:ascii="Times New Roman" w:hAnsi="Times New Roman" w:cs="Times New Roman"/>
          <w:sz w:val="24"/>
          <w:szCs w:val="24"/>
        </w:rPr>
        <w:t>Betaband</w:t>
      </w:r>
      <w:proofErr w:type="spellEnd"/>
      <w:r w:rsidR="006257D1" w:rsidRPr="000C03D8">
        <w:rPr>
          <w:rFonts w:ascii="Times New Roman" w:hAnsi="Times New Roman" w:cs="Times New Roman"/>
          <w:sz w:val="24"/>
          <w:szCs w:val="24"/>
        </w:rPr>
        <w:t xml:space="preserve"> in der Nähe der Zielposition</w:t>
      </w:r>
      <w:r w:rsidR="00B47553" w:rsidRPr="000C03D8">
        <w:rPr>
          <w:rFonts w:ascii="Times New Roman" w:hAnsi="Times New Roman" w:cs="Times New Roman"/>
          <w:sz w:val="24"/>
          <w:szCs w:val="24"/>
        </w:rPr>
        <w:t xml:space="preserve"> größer </w:t>
      </w:r>
      <w:r w:rsidR="006257D1" w:rsidRPr="000C03D8">
        <w:rPr>
          <w:rFonts w:ascii="Times New Roman" w:hAnsi="Times New Roman" w:cs="Times New Roman"/>
          <w:sz w:val="24"/>
          <w:szCs w:val="24"/>
        </w:rPr>
        <w:t>ist als in weiter Entfernung von der Zielposition</w:t>
      </w:r>
      <w:r w:rsidR="00B47553" w:rsidRPr="000C03D8">
        <w:rPr>
          <w:rFonts w:ascii="Times New Roman" w:hAnsi="Times New Roman" w:cs="Times New Roman"/>
          <w:sz w:val="24"/>
          <w:szCs w:val="24"/>
        </w:rPr>
        <w:t xml:space="preserve">, wurde daher ein rechtsseitiger </w:t>
      </w:r>
      <w:r w:rsidR="00D66911" w:rsidRPr="000C03D8">
        <w:rPr>
          <w:rFonts w:ascii="Times New Roman" w:hAnsi="Times New Roman" w:cs="Times New Roman"/>
          <w:i/>
          <w:sz w:val="24"/>
          <w:szCs w:val="24"/>
        </w:rPr>
        <w:t>t</w:t>
      </w:r>
      <w:r w:rsidR="00D66911" w:rsidRPr="000C03D8">
        <w:rPr>
          <w:rFonts w:ascii="Times New Roman" w:hAnsi="Times New Roman" w:cs="Times New Roman"/>
          <w:sz w:val="24"/>
          <w:szCs w:val="24"/>
        </w:rPr>
        <w:t>-Test für abhängige Stichproben auf 5% Signifikanzniveau gerechnet. Der Mitt</w:t>
      </w:r>
      <w:r w:rsidR="00745458" w:rsidRPr="000C03D8">
        <w:rPr>
          <w:rFonts w:ascii="Times New Roman" w:hAnsi="Times New Roman" w:cs="Times New Roman"/>
          <w:sz w:val="24"/>
          <w:szCs w:val="24"/>
        </w:rPr>
        <w:t xml:space="preserve">elwert der Differenzen beträgt </w:t>
      </w:r>
      <w:r w:rsidR="00D66911" w:rsidRPr="000C03D8">
        <w:rPr>
          <w:rFonts w:ascii="Times New Roman" w:hAnsi="Times New Roman" w:cs="Times New Roman"/>
          <w:sz w:val="24"/>
          <w:szCs w:val="24"/>
        </w:rPr>
        <w:t>0</w:t>
      </w:r>
      <w:r w:rsidR="004505E4" w:rsidRPr="000C03D8">
        <w:rPr>
          <w:rFonts w:ascii="Times New Roman" w:hAnsi="Times New Roman" w:cs="Times New Roman"/>
          <w:sz w:val="24"/>
          <w:szCs w:val="24"/>
        </w:rPr>
        <w:t>.08</w:t>
      </w:r>
      <w:r w:rsidR="00D66911" w:rsidRPr="000C03D8">
        <w:rPr>
          <w:rFonts w:ascii="Times New Roman" w:hAnsi="Times New Roman" w:cs="Times New Roman"/>
          <w:sz w:val="24"/>
          <w:szCs w:val="24"/>
        </w:rPr>
        <w:t xml:space="preserve">. Der entsprechende </w:t>
      </w:r>
      <w:r w:rsidR="00D66911" w:rsidRPr="000C03D8">
        <w:rPr>
          <w:rFonts w:ascii="Times New Roman" w:hAnsi="Times New Roman" w:cs="Times New Roman"/>
          <w:i/>
          <w:sz w:val="24"/>
          <w:szCs w:val="24"/>
        </w:rPr>
        <w:t>t</w:t>
      </w:r>
      <w:r w:rsidR="00D66911" w:rsidRPr="000C03D8">
        <w:rPr>
          <w:rFonts w:ascii="Times New Roman" w:hAnsi="Times New Roman" w:cs="Times New Roman"/>
          <w:sz w:val="24"/>
          <w:szCs w:val="24"/>
        </w:rPr>
        <w:t>-Test ergab, dass der Mittelwert der</w:t>
      </w:r>
      <w:r w:rsidR="00912E0E" w:rsidRPr="000C03D8">
        <w:rPr>
          <w:rFonts w:ascii="Times New Roman" w:hAnsi="Times New Roman" w:cs="Times New Roman"/>
          <w:sz w:val="24"/>
          <w:szCs w:val="24"/>
        </w:rPr>
        <w:t xml:space="preserve"> Betapower in der Bedingung „nah“</w:t>
      </w:r>
      <w:r w:rsidR="00823ED0" w:rsidRPr="000C03D8">
        <w:rPr>
          <w:rFonts w:ascii="Times New Roman" w:hAnsi="Times New Roman" w:cs="Times New Roman"/>
          <w:sz w:val="24"/>
          <w:szCs w:val="24"/>
        </w:rPr>
        <w:t xml:space="preserve"> auf 5% Signifikanzniveau</w:t>
      </w:r>
      <w:r w:rsidR="00912E0E" w:rsidRPr="000C03D8">
        <w:rPr>
          <w:rFonts w:ascii="Times New Roman" w:hAnsi="Times New Roman" w:cs="Times New Roman"/>
          <w:sz w:val="24"/>
          <w:szCs w:val="24"/>
        </w:rPr>
        <w:t xml:space="preserve"> nicht signifikant größer ist als der Mittelwert der Betapower in der Bedingung „fern“ (</w:t>
      </w:r>
      <w:r w:rsidR="00912E0E" w:rsidRPr="000C03D8">
        <w:rPr>
          <w:rFonts w:ascii="Times New Roman" w:hAnsi="Times New Roman" w:cs="Times New Roman"/>
          <w:i/>
          <w:sz w:val="24"/>
          <w:szCs w:val="24"/>
        </w:rPr>
        <w:t>t</w:t>
      </w:r>
      <w:r w:rsidR="004505E4" w:rsidRPr="000C03D8">
        <w:rPr>
          <w:rFonts w:ascii="Times New Roman" w:hAnsi="Times New Roman" w:cs="Times New Roman"/>
          <w:sz w:val="24"/>
          <w:szCs w:val="24"/>
        </w:rPr>
        <w:t>(24) = 0.34</w:t>
      </w:r>
      <w:r w:rsidR="00912E0E" w:rsidRPr="000C03D8">
        <w:rPr>
          <w:rFonts w:ascii="Times New Roman" w:hAnsi="Times New Roman" w:cs="Times New Roman"/>
          <w:sz w:val="24"/>
          <w:szCs w:val="24"/>
        </w:rPr>
        <w:t xml:space="preserve">; </w:t>
      </w:r>
      <w:r w:rsidR="00912E0E" w:rsidRPr="000C03D8">
        <w:rPr>
          <w:rFonts w:ascii="Times New Roman" w:hAnsi="Times New Roman" w:cs="Times New Roman"/>
          <w:i/>
          <w:sz w:val="24"/>
          <w:szCs w:val="24"/>
        </w:rPr>
        <w:t>p</w:t>
      </w:r>
      <w:r w:rsidR="004505E4" w:rsidRPr="000C03D8">
        <w:rPr>
          <w:rFonts w:ascii="Times New Roman" w:hAnsi="Times New Roman" w:cs="Times New Roman"/>
          <w:sz w:val="24"/>
          <w:szCs w:val="24"/>
        </w:rPr>
        <w:t xml:space="preserve"> = 0.37</w:t>
      </w:r>
      <w:r w:rsidR="00912E0E" w:rsidRPr="000C03D8">
        <w:rPr>
          <w:rFonts w:ascii="Times New Roman" w:hAnsi="Times New Roman" w:cs="Times New Roman"/>
          <w:sz w:val="24"/>
          <w:szCs w:val="24"/>
        </w:rPr>
        <w:t xml:space="preserve">). </w:t>
      </w:r>
    </w:p>
    <w:p w14:paraId="1323B9D7" w14:textId="77777777" w:rsidR="00B20730" w:rsidRPr="000C03D8" w:rsidRDefault="00912E0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Shapiro-Wilk-Test für die Differenzen zwischen dem</w:t>
      </w:r>
      <w:r w:rsidR="00F4057B" w:rsidRPr="000C03D8">
        <w:rPr>
          <w:rFonts w:ascii="Times New Roman" w:hAnsi="Times New Roman" w:cs="Times New Roman"/>
          <w:sz w:val="24"/>
          <w:szCs w:val="24"/>
        </w:rPr>
        <w:t xml:space="preserve"> RMS</w:t>
      </w:r>
      <w:r w:rsidRPr="000C03D8">
        <w:rPr>
          <w:rFonts w:ascii="Times New Roman" w:hAnsi="Times New Roman" w:cs="Times New Roman"/>
          <w:sz w:val="24"/>
          <w:szCs w:val="24"/>
        </w:rPr>
        <w:t xml:space="preserve"> </w:t>
      </w:r>
      <w:r w:rsidR="009A227E" w:rsidRPr="000C03D8">
        <w:rPr>
          <w:rFonts w:ascii="Times New Roman" w:hAnsi="Times New Roman" w:cs="Times New Roman"/>
          <w:sz w:val="24"/>
          <w:szCs w:val="24"/>
        </w:rPr>
        <w:t xml:space="preserve">des Signals aus der Mikroelektroden-Aufzeichnung </w:t>
      </w:r>
      <w:r w:rsidRPr="000C03D8">
        <w:rPr>
          <w:rFonts w:ascii="Times New Roman" w:hAnsi="Times New Roman" w:cs="Times New Roman"/>
          <w:sz w:val="24"/>
          <w:szCs w:val="24"/>
        </w:rPr>
        <w:t>in der Bedingung „nah“ und dem</w:t>
      </w:r>
      <w:r w:rsidR="00F4057B" w:rsidRPr="000C03D8">
        <w:rPr>
          <w:rFonts w:ascii="Times New Roman" w:hAnsi="Times New Roman" w:cs="Times New Roman"/>
          <w:sz w:val="24"/>
          <w:szCs w:val="24"/>
        </w:rPr>
        <w:t xml:space="preserve"> RMS</w:t>
      </w:r>
      <w:r w:rsidRPr="000C03D8">
        <w:rPr>
          <w:rFonts w:ascii="Times New Roman" w:hAnsi="Times New Roman" w:cs="Times New Roman"/>
          <w:sz w:val="24"/>
          <w:szCs w:val="24"/>
        </w:rPr>
        <w:t xml:space="preserve"> in der Bedingung „fern“ ist ebenfalls nicht signifikant auf 5% Signifikanzniveau (</w:t>
      </w:r>
      <w:r w:rsidRPr="000C03D8">
        <w:rPr>
          <w:rFonts w:ascii="Times New Roman" w:hAnsi="Times New Roman" w:cs="Times New Roman"/>
          <w:i/>
          <w:sz w:val="24"/>
          <w:szCs w:val="24"/>
        </w:rPr>
        <w:t>W</w:t>
      </w:r>
      <w:r w:rsidR="0097661F" w:rsidRPr="000C03D8">
        <w:rPr>
          <w:rFonts w:ascii="Times New Roman" w:hAnsi="Times New Roman" w:cs="Times New Roman"/>
          <w:sz w:val="24"/>
          <w:szCs w:val="24"/>
        </w:rPr>
        <w:t xml:space="preserve"> = 0.96</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97661F" w:rsidRPr="000C03D8">
        <w:rPr>
          <w:rFonts w:ascii="Times New Roman" w:hAnsi="Times New Roman" w:cs="Times New Roman"/>
          <w:sz w:val="24"/>
          <w:szCs w:val="24"/>
        </w:rPr>
        <w:t xml:space="preserve"> = 0.37</w:t>
      </w:r>
      <w:r w:rsidRPr="000C03D8">
        <w:rPr>
          <w:rFonts w:ascii="Times New Roman" w:hAnsi="Times New Roman" w:cs="Times New Roman"/>
          <w:sz w:val="24"/>
          <w:szCs w:val="24"/>
        </w:rPr>
        <w:t>).</w:t>
      </w:r>
      <w:r w:rsidR="00D4260A" w:rsidRPr="000C03D8">
        <w:rPr>
          <w:rFonts w:ascii="Times New Roman" w:hAnsi="Times New Roman" w:cs="Times New Roman"/>
          <w:sz w:val="24"/>
          <w:szCs w:val="24"/>
        </w:rPr>
        <w:t xml:space="preserve"> In den Boxplots von der Abbildung 8 ist </w:t>
      </w:r>
      <w:r w:rsidR="00CE503D" w:rsidRPr="000C03D8">
        <w:rPr>
          <w:rFonts w:ascii="Times New Roman" w:hAnsi="Times New Roman" w:cs="Times New Roman"/>
          <w:sz w:val="24"/>
          <w:szCs w:val="24"/>
        </w:rPr>
        <w:t>zu erkennen, dass der Median</w:t>
      </w:r>
      <w:r w:rsidR="00D4260A" w:rsidRPr="000C03D8">
        <w:rPr>
          <w:rFonts w:ascii="Times New Roman" w:hAnsi="Times New Roman" w:cs="Times New Roman"/>
          <w:sz w:val="24"/>
          <w:szCs w:val="24"/>
        </w:rPr>
        <w:t xml:space="preserve"> der Bedingung „nah“ sichtli</w:t>
      </w:r>
      <w:r w:rsidR="00CE503D" w:rsidRPr="000C03D8">
        <w:rPr>
          <w:rFonts w:ascii="Times New Roman" w:hAnsi="Times New Roman" w:cs="Times New Roman"/>
          <w:sz w:val="24"/>
          <w:szCs w:val="24"/>
        </w:rPr>
        <w:t>ch größer ist als der Median</w:t>
      </w:r>
      <w:r w:rsidR="00D4260A" w:rsidRPr="000C03D8">
        <w:rPr>
          <w:rFonts w:ascii="Times New Roman" w:hAnsi="Times New Roman" w:cs="Times New Roman"/>
          <w:sz w:val="24"/>
          <w:szCs w:val="24"/>
        </w:rPr>
        <w:t xml:space="preserve"> der Bedingung „fern“.</w:t>
      </w:r>
      <w:r w:rsidRPr="000C03D8">
        <w:rPr>
          <w:rFonts w:ascii="Times New Roman" w:hAnsi="Times New Roman" w:cs="Times New Roman"/>
          <w:sz w:val="24"/>
          <w:szCs w:val="24"/>
        </w:rPr>
        <w:t xml:space="preserve"> Um den zweiten Teil der ersten H</w:t>
      </w:r>
      <w:r w:rsidR="0066637E" w:rsidRPr="000C03D8">
        <w:rPr>
          <w:rFonts w:ascii="Times New Roman" w:hAnsi="Times New Roman" w:cs="Times New Roman"/>
          <w:sz w:val="24"/>
          <w:szCs w:val="24"/>
        </w:rPr>
        <w:t>ypothese zu überprüfen, dass die Spike-Aktivität</w:t>
      </w:r>
      <w:r w:rsidRPr="000C03D8">
        <w:rPr>
          <w:rFonts w:ascii="Times New Roman" w:hAnsi="Times New Roman" w:cs="Times New Roman"/>
          <w:sz w:val="24"/>
          <w:szCs w:val="24"/>
        </w:rPr>
        <w:t xml:space="preserve"> </w:t>
      </w:r>
      <w:r w:rsidR="00105260" w:rsidRPr="000C03D8">
        <w:rPr>
          <w:rFonts w:ascii="Times New Roman" w:hAnsi="Times New Roman" w:cs="Times New Roman"/>
          <w:sz w:val="24"/>
          <w:szCs w:val="24"/>
        </w:rPr>
        <w:t>des</w:t>
      </w:r>
      <w:r w:rsidR="0066637E" w:rsidRPr="000C03D8">
        <w:rPr>
          <w:rFonts w:ascii="Times New Roman" w:hAnsi="Times New Roman" w:cs="Times New Roman"/>
          <w:sz w:val="24"/>
          <w:szCs w:val="24"/>
        </w:rPr>
        <w:t xml:space="preserve"> elektrischen</w:t>
      </w:r>
      <w:r w:rsidR="005F79CC" w:rsidRPr="000C03D8">
        <w:rPr>
          <w:rFonts w:ascii="Times New Roman" w:hAnsi="Times New Roman" w:cs="Times New Roman"/>
          <w:sz w:val="24"/>
          <w:szCs w:val="24"/>
        </w:rPr>
        <w:t xml:space="preserve"> Signals</w:t>
      </w:r>
      <w:r w:rsidR="00105260" w:rsidRPr="000C03D8">
        <w:rPr>
          <w:rFonts w:ascii="Times New Roman" w:hAnsi="Times New Roman" w:cs="Times New Roman"/>
          <w:sz w:val="24"/>
          <w:szCs w:val="24"/>
        </w:rPr>
        <w:t xml:space="preserve"> in der Nähe der Zielposition</w:t>
      </w:r>
      <w:r w:rsidRPr="000C03D8">
        <w:rPr>
          <w:rFonts w:ascii="Times New Roman" w:hAnsi="Times New Roman" w:cs="Times New Roman"/>
          <w:sz w:val="24"/>
          <w:szCs w:val="24"/>
        </w:rPr>
        <w:t xml:space="preserve"> größer </w:t>
      </w:r>
      <w:r w:rsidR="00105260" w:rsidRPr="000C03D8">
        <w:rPr>
          <w:rFonts w:ascii="Times New Roman" w:hAnsi="Times New Roman" w:cs="Times New Roman"/>
          <w:sz w:val="24"/>
          <w:szCs w:val="24"/>
        </w:rPr>
        <w:t>ist als in weiter Entfernung von der Zielposition</w:t>
      </w:r>
      <w:r w:rsidRPr="000C03D8">
        <w:rPr>
          <w:rFonts w:ascii="Times New Roman" w:hAnsi="Times New Roman" w:cs="Times New Roman"/>
          <w:sz w:val="24"/>
          <w:szCs w:val="24"/>
        </w:rPr>
        <w:t xml:space="preserve">, wurde also auch ein rechtsseitiger </w:t>
      </w:r>
      <w:r w:rsidRPr="000C03D8">
        <w:rPr>
          <w:rFonts w:ascii="Times New Roman" w:hAnsi="Times New Roman" w:cs="Times New Roman"/>
          <w:i/>
          <w:sz w:val="24"/>
          <w:szCs w:val="24"/>
        </w:rPr>
        <w:t>t</w:t>
      </w:r>
      <w:r w:rsidRPr="000C03D8">
        <w:rPr>
          <w:rFonts w:ascii="Times New Roman" w:hAnsi="Times New Roman" w:cs="Times New Roman"/>
          <w:sz w:val="24"/>
          <w:szCs w:val="24"/>
        </w:rPr>
        <w:t>-Test für abhängige Stichproben auf 5% Signifikanzniveau gerechnet. Der Mittel</w:t>
      </w:r>
      <w:r w:rsidR="009A39A0" w:rsidRPr="000C03D8">
        <w:rPr>
          <w:rFonts w:ascii="Times New Roman" w:hAnsi="Times New Roman" w:cs="Times New Roman"/>
          <w:sz w:val="24"/>
          <w:szCs w:val="24"/>
        </w:rPr>
        <w:t>w</w:t>
      </w:r>
      <w:r w:rsidR="0097661F" w:rsidRPr="000C03D8">
        <w:rPr>
          <w:rFonts w:ascii="Times New Roman" w:hAnsi="Times New Roman" w:cs="Times New Roman"/>
          <w:sz w:val="24"/>
          <w:szCs w:val="24"/>
        </w:rPr>
        <w:t>ert der Differenzen beträgt 1.35</w:t>
      </w:r>
      <w:r w:rsidRPr="000C03D8">
        <w:rPr>
          <w:rFonts w:ascii="Times New Roman" w:hAnsi="Times New Roman" w:cs="Times New Roman"/>
          <w:sz w:val="24"/>
          <w:szCs w:val="24"/>
        </w:rPr>
        <w:t xml:space="preserve">. Der entsprechende </w:t>
      </w:r>
      <w:r w:rsidRPr="000C03D8">
        <w:rPr>
          <w:rFonts w:ascii="Times New Roman" w:hAnsi="Times New Roman" w:cs="Times New Roman"/>
          <w:i/>
          <w:sz w:val="24"/>
          <w:szCs w:val="24"/>
        </w:rPr>
        <w:t>t</w:t>
      </w:r>
      <w:r w:rsidRPr="000C03D8">
        <w:rPr>
          <w:rFonts w:ascii="Times New Roman" w:hAnsi="Times New Roman" w:cs="Times New Roman"/>
          <w:sz w:val="24"/>
          <w:szCs w:val="24"/>
        </w:rPr>
        <w:t>-Test ergab, dass der Mittelwert des</w:t>
      </w:r>
      <w:r w:rsidR="00F4057B" w:rsidRPr="000C03D8">
        <w:rPr>
          <w:rFonts w:ascii="Times New Roman" w:hAnsi="Times New Roman" w:cs="Times New Roman"/>
          <w:sz w:val="24"/>
          <w:szCs w:val="24"/>
        </w:rPr>
        <w:t xml:space="preserve"> RMS</w:t>
      </w:r>
      <w:r w:rsidRPr="000C03D8">
        <w:rPr>
          <w:rFonts w:ascii="Times New Roman" w:hAnsi="Times New Roman" w:cs="Times New Roman"/>
          <w:sz w:val="24"/>
          <w:szCs w:val="24"/>
        </w:rPr>
        <w:t xml:space="preserve"> in der Bedingung „nah“</w:t>
      </w:r>
      <w:r w:rsidR="00823ED0" w:rsidRPr="000C03D8">
        <w:rPr>
          <w:rFonts w:ascii="Times New Roman" w:hAnsi="Times New Roman" w:cs="Times New Roman"/>
          <w:sz w:val="24"/>
          <w:szCs w:val="24"/>
        </w:rPr>
        <w:t xml:space="preserve"> auf dem Signifikanzniveau von 5%  signifikant größer ist als der Mit</w:t>
      </w:r>
      <w:r w:rsidR="00F4057B" w:rsidRPr="000C03D8">
        <w:rPr>
          <w:rFonts w:ascii="Times New Roman" w:hAnsi="Times New Roman" w:cs="Times New Roman"/>
          <w:sz w:val="24"/>
          <w:szCs w:val="24"/>
        </w:rPr>
        <w:t>telwert des RMS</w:t>
      </w:r>
      <w:r w:rsidR="00823ED0" w:rsidRPr="000C03D8">
        <w:rPr>
          <w:rFonts w:ascii="Times New Roman" w:hAnsi="Times New Roman" w:cs="Times New Roman"/>
          <w:sz w:val="24"/>
          <w:szCs w:val="24"/>
        </w:rPr>
        <w:t xml:space="preserve"> </w:t>
      </w:r>
      <w:r w:rsidRPr="000C03D8">
        <w:rPr>
          <w:rFonts w:ascii="Times New Roman" w:hAnsi="Times New Roman" w:cs="Times New Roman"/>
          <w:sz w:val="24"/>
          <w:szCs w:val="24"/>
        </w:rPr>
        <w:t>in der Bedingung „fern“ (</w:t>
      </w:r>
      <w:r w:rsidRPr="000C03D8">
        <w:rPr>
          <w:rFonts w:ascii="Times New Roman" w:hAnsi="Times New Roman" w:cs="Times New Roman"/>
          <w:i/>
          <w:sz w:val="24"/>
          <w:szCs w:val="24"/>
        </w:rPr>
        <w:t>t</w:t>
      </w:r>
      <w:r w:rsidR="0097661F" w:rsidRPr="000C03D8">
        <w:rPr>
          <w:rFonts w:ascii="Times New Roman" w:hAnsi="Times New Roman" w:cs="Times New Roman"/>
          <w:sz w:val="24"/>
          <w:szCs w:val="24"/>
        </w:rPr>
        <w:t>(24</w:t>
      </w:r>
      <w:r w:rsidRPr="000C03D8">
        <w:rPr>
          <w:rFonts w:ascii="Times New Roman" w:hAnsi="Times New Roman" w:cs="Times New Roman"/>
          <w:sz w:val="24"/>
          <w:szCs w:val="24"/>
        </w:rPr>
        <w:t>) =</w:t>
      </w:r>
      <w:r w:rsidR="0097661F" w:rsidRPr="000C03D8">
        <w:rPr>
          <w:rFonts w:ascii="Times New Roman" w:hAnsi="Times New Roman" w:cs="Times New Roman"/>
          <w:sz w:val="24"/>
          <w:szCs w:val="24"/>
        </w:rPr>
        <w:t xml:space="preserve"> 6.33</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823ED0" w:rsidRPr="000C03D8">
        <w:rPr>
          <w:rFonts w:ascii="Times New Roman" w:hAnsi="Times New Roman" w:cs="Times New Roman"/>
          <w:sz w:val="24"/>
          <w:szCs w:val="24"/>
        </w:rPr>
        <w:t xml:space="preserve"> &lt; 0.</w:t>
      </w:r>
      <w:r w:rsidR="009A39A0" w:rsidRPr="000C03D8">
        <w:rPr>
          <w:rFonts w:ascii="Times New Roman" w:hAnsi="Times New Roman" w:cs="Times New Roman"/>
          <w:sz w:val="24"/>
          <w:szCs w:val="24"/>
        </w:rPr>
        <w:t>0</w:t>
      </w:r>
      <w:r w:rsidR="00823ED0" w:rsidRPr="000C03D8">
        <w:rPr>
          <w:rFonts w:ascii="Times New Roman" w:hAnsi="Times New Roman" w:cs="Times New Roman"/>
          <w:sz w:val="24"/>
          <w:szCs w:val="24"/>
        </w:rPr>
        <w:t>01</w:t>
      </w:r>
      <w:r w:rsidRPr="000C03D8">
        <w:rPr>
          <w:rFonts w:ascii="Times New Roman" w:hAnsi="Times New Roman" w:cs="Times New Roman"/>
          <w:sz w:val="24"/>
          <w:szCs w:val="24"/>
        </w:rPr>
        <w:t>).</w:t>
      </w:r>
      <w:r w:rsidR="00B20730" w:rsidRPr="000C03D8">
        <w:rPr>
          <w:rFonts w:ascii="Times New Roman" w:hAnsi="Times New Roman" w:cs="Times New Roman"/>
          <w:sz w:val="24"/>
          <w:szCs w:val="24"/>
        </w:rPr>
        <w:t xml:space="preserve"> </w:t>
      </w:r>
    </w:p>
    <w:p w14:paraId="5C9D1B7C" w14:textId="77777777" w:rsidR="00CD3861" w:rsidRPr="000C03D8" w:rsidRDefault="00CD3861"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7</w:t>
      </w:r>
    </w:p>
    <w:p w14:paraId="12344E99" w14:textId="77777777" w:rsidR="00CD3861" w:rsidRPr="000C03D8" w:rsidRDefault="00CD3861"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Boxplots zum Vergleich der Betapower in der Bedingung „nah“ mit der Bedingung „fern“</w:t>
      </w:r>
    </w:p>
    <w:p w14:paraId="7BB8024B" w14:textId="77777777" w:rsidR="005D65F1" w:rsidRPr="000C03D8" w:rsidRDefault="002E25FD"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pict w14:anchorId="455976A7">
          <v:shape id="_x0000_i1031" type="#_x0000_t75" style="width:339.75pt;height:210pt">
            <v:imagedata r:id="rId18" o:title="Abbildung 7"/>
          </v:shape>
        </w:pict>
      </w:r>
      <w:r w:rsidR="005D65F1" w:rsidRPr="000C03D8">
        <w:rPr>
          <w:rFonts w:ascii="Times New Roman" w:hAnsi="Times New Roman" w:cs="Times New Roman"/>
          <w:sz w:val="24"/>
          <w:szCs w:val="24"/>
        </w:rPr>
        <w:br/>
      </w:r>
      <w:r w:rsidR="005D65F1" w:rsidRPr="000C03D8">
        <w:rPr>
          <w:rFonts w:ascii="Times New Roman" w:hAnsi="Times New Roman" w:cs="Times New Roman"/>
          <w:i/>
          <w:sz w:val="24"/>
          <w:szCs w:val="24"/>
        </w:rPr>
        <w:t>Anmerkung</w:t>
      </w:r>
      <w:r w:rsidR="005D65F1" w:rsidRPr="000C03D8">
        <w:rPr>
          <w:rFonts w:ascii="Times New Roman" w:hAnsi="Times New Roman" w:cs="Times New Roman"/>
          <w:sz w:val="24"/>
          <w:szCs w:val="24"/>
        </w:rPr>
        <w:t>. Darstellung des Minimum, Maximum, unteres und oberes Quantil, Median und Ausreißer.</w:t>
      </w:r>
    </w:p>
    <w:p w14:paraId="5D3CF8B9" w14:textId="77777777" w:rsidR="000C03D8" w:rsidRDefault="000C03D8" w:rsidP="00337758">
      <w:pPr>
        <w:spacing w:line="480" w:lineRule="auto"/>
        <w:jc w:val="both"/>
        <w:rPr>
          <w:rFonts w:ascii="Times New Roman" w:hAnsi="Times New Roman" w:cs="Times New Roman"/>
          <w:b/>
          <w:sz w:val="24"/>
          <w:szCs w:val="24"/>
        </w:rPr>
      </w:pPr>
    </w:p>
    <w:p w14:paraId="071EA641" w14:textId="77777777" w:rsidR="005D65F1" w:rsidRPr="000C03D8" w:rsidRDefault="005D65F1"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8</w:t>
      </w:r>
    </w:p>
    <w:p w14:paraId="3DDCC54F" w14:textId="77777777" w:rsidR="005D65F1" w:rsidRPr="000C03D8" w:rsidRDefault="005D65F1"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Boxplots zum Vergleich des RMS in der Bedingung „nah“</w:t>
      </w:r>
      <w:r w:rsidR="00F16082" w:rsidRPr="000C03D8">
        <w:rPr>
          <w:rFonts w:ascii="Times New Roman" w:hAnsi="Times New Roman" w:cs="Times New Roman"/>
          <w:i/>
          <w:sz w:val="24"/>
          <w:szCs w:val="24"/>
        </w:rPr>
        <w:t xml:space="preserve"> und</w:t>
      </w:r>
      <w:r w:rsidRPr="000C03D8">
        <w:rPr>
          <w:rFonts w:ascii="Times New Roman" w:hAnsi="Times New Roman" w:cs="Times New Roman"/>
          <w:i/>
          <w:sz w:val="24"/>
          <w:szCs w:val="24"/>
        </w:rPr>
        <w:t xml:space="preserve"> der Bedingung „fern“</w:t>
      </w:r>
      <w:r w:rsidR="002E25FD">
        <w:rPr>
          <w:rFonts w:ascii="Times New Roman" w:hAnsi="Times New Roman" w:cs="Times New Roman"/>
          <w:i/>
          <w:sz w:val="24"/>
          <w:szCs w:val="24"/>
        </w:rPr>
        <w:pict w14:anchorId="1429BAEA">
          <v:shape id="_x0000_i1032" type="#_x0000_t75" style="width:445.5pt;height:276.75pt">
            <v:imagedata r:id="rId19" o:title="Abbildung 8"/>
          </v:shape>
        </w:pict>
      </w:r>
      <w:r w:rsidR="00F30473" w:rsidRPr="000C03D8">
        <w:rPr>
          <w:rFonts w:ascii="Times New Roman" w:hAnsi="Times New Roman" w:cs="Times New Roman"/>
          <w:i/>
          <w:sz w:val="24"/>
          <w:szCs w:val="24"/>
        </w:rPr>
        <w:br/>
      </w:r>
      <w:r w:rsidRPr="000C03D8">
        <w:rPr>
          <w:rFonts w:ascii="Times New Roman" w:hAnsi="Times New Roman" w:cs="Times New Roman"/>
          <w:i/>
          <w:sz w:val="24"/>
          <w:szCs w:val="24"/>
        </w:rPr>
        <w:lastRenderedPageBreak/>
        <w:t>Anmerkung</w:t>
      </w:r>
      <w:r w:rsidRPr="000C03D8">
        <w:rPr>
          <w:rFonts w:ascii="Times New Roman" w:hAnsi="Times New Roman" w:cs="Times New Roman"/>
          <w:sz w:val="24"/>
          <w:szCs w:val="24"/>
        </w:rPr>
        <w:t>. Darstellung des Minimum, Maximum, unteres und oberes Quantil, Median und Ausreißer.</w:t>
      </w:r>
    </w:p>
    <w:p w14:paraId="598A3C4B" w14:textId="77777777" w:rsidR="00B20730" w:rsidRPr="000C03D8" w:rsidRDefault="00B20730" w:rsidP="00337758">
      <w:pPr>
        <w:pStyle w:val="Heading2"/>
        <w:spacing w:line="480" w:lineRule="auto"/>
        <w:jc w:val="both"/>
        <w:rPr>
          <w:rFonts w:ascii="Times New Roman" w:hAnsi="Times New Roman" w:cs="Times New Roman"/>
          <w:b/>
          <w:color w:val="auto"/>
          <w:sz w:val="28"/>
          <w:szCs w:val="28"/>
        </w:rPr>
      </w:pPr>
      <w:bookmarkStart w:id="69" w:name="_Toc102231175"/>
      <w:r w:rsidRPr="000C03D8">
        <w:rPr>
          <w:rFonts w:ascii="Times New Roman" w:hAnsi="Times New Roman" w:cs="Times New Roman"/>
          <w:b/>
          <w:color w:val="auto"/>
          <w:sz w:val="28"/>
          <w:szCs w:val="28"/>
        </w:rPr>
        <w:t>3.2 Zweite Hypothese</w:t>
      </w:r>
      <w:bookmarkEnd w:id="69"/>
    </w:p>
    <w:p w14:paraId="2737E5DC" w14:textId="77777777" w:rsidR="00BE20E5" w:rsidRPr="000C03D8" w:rsidRDefault="000A7E18"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Der Shapiro-Wilk-Test für die Differenzen zwischen dem aperiodischen Exponenten in der Bedingung „nah“ und dem aperiodischen Exponenten in der Bedingung „fern“ ist nicht signifikant auf 5% Signifikanzniveau (</w:t>
      </w:r>
      <w:r w:rsidRPr="000C03D8">
        <w:rPr>
          <w:rFonts w:ascii="Times New Roman" w:hAnsi="Times New Roman" w:cs="Times New Roman"/>
          <w:i/>
          <w:sz w:val="24"/>
          <w:szCs w:val="24"/>
        </w:rPr>
        <w:t>W</w:t>
      </w:r>
      <w:r w:rsidR="000C62FD" w:rsidRPr="000C03D8">
        <w:rPr>
          <w:rFonts w:ascii="Times New Roman" w:hAnsi="Times New Roman" w:cs="Times New Roman"/>
          <w:sz w:val="24"/>
          <w:szCs w:val="24"/>
        </w:rPr>
        <w:t xml:space="preserve"> = 0.97</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583255" w:rsidRPr="000C03D8">
        <w:rPr>
          <w:rFonts w:ascii="Times New Roman" w:hAnsi="Times New Roman" w:cs="Times New Roman"/>
          <w:sz w:val="24"/>
          <w:szCs w:val="24"/>
        </w:rPr>
        <w:t xml:space="preserve"> = 0.64</w:t>
      </w:r>
      <w:r w:rsidRPr="000C03D8">
        <w:rPr>
          <w:rFonts w:ascii="Times New Roman" w:hAnsi="Times New Roman" w:cs="Times New Roman"/>
          <w:sz w:val="24"/>
          <w:szCs w:val="24"/>
        </w:rPr>
        <w:t xml:space="preserve">). </w:t>
      </w:r>
      <w:r w:rsidR="00D4260A" w:rsidRPr="000C03D8">
        <w:rPr>
          <w:rFonts w:ascii="Times New Roman" w:hAnsi="Times New Roman" w:cs="Times New Roman"/>
          <w:sz w:val="24"/>
          <w:szCs w:val="24"/>
        </w:rPr>
        <w:t>Mit Hilfe der Boxplots in Abbildung 9 wird dargest</w:t>
      </w:r>
      <w:r w:rsidR="00CE503D" w:rsidRPr="000C03D8">
        <w:rPr>
          <w:rFonts w:ascii="Times New Roman" w:hAnsi="Times New Roman" w:cs="Times New Roman"/>
          <w:sz w:val="24"/>
          <w:szCs w:val="24"/>
        </w:rPr>
        <w:t>ellt, dass zwischen den Medianen</w:t>
      </w:r>
      <w:r w:rsidR="000C62FD" w:rsidRPr="000C03D8">
        <w:rPr>
          <w:rFonts w:ascii="Times New Roman" w:hAnsi="Times New Roman" w:cs="Times New Roman"/>
          <w:sz w:val="24"/>
          <w:szCs w:val="24"/>
        </w:rPr>
        <w:t xml:space="preserve"> beider Bedingungen kaum ein</w:t>
      </w:r>
      <w:r w:rsidR="00D4260A" w:rsidRPr="000C03D8">
        <w:rPr>
          <w:rFonts w:ascii="Times New Roman" w:hAnsi="Times New Roman" w:cs="Times New Roman"/>
          <w:sz w:val="24"/>
          <w:szCs w:val="24"/>
        </w:rPr>
        <w:t xml:space="preserve"> Unterschied zu erkennen ist. </w:t>
      </w:r>
      <w:r w:rsidRPr="000C03D8">
        <w:rPr>
          <w:rFonts w:ascii="Times New Roman" w:hAnsi="Times New Roman" w:cs="Times New Roman"/>
          <w:sz w:val="24"/>
          <w:szCs w:val="24"/>
        </w:rPr>
        <w:t>Um den ersten Teil der zweiten Hypothese zu überprüfen,</w:t>
      </w:r>
      <w:r w:rsidR="004B5E2E" w:rsidRPr="000C03D8">
        <w:rPr>
          <w:rFonts w:ascii="Times New Roman" w:hAnsi="Times New Roman" w:cs="Times New Roman"/>
          <w:sz w:val="24"/>
          <w:szCs w:val="24"/>
        </w:rPr>
        <w:t xml:space="preserve"> dass</w:t>
      </w:r>
      <w:r w:rsidRPr="000C03D8">
        <w:rPr>
          <w:rFonts w:ascii="Times New Roman" w:hAnsi="Times New Roman" w:cs="Times New Roman"/>
          <w:sz w:val="24"/>
          <w:szCs w:val="24"/>
        </w:rPr>
        <w:t xml:space="preserve"> </w:t>
      </w:r>
      <w:r w:rsidR="004B5E2E" w:rsidRPr="000C03D8">
        <w:rPr>
          <w:rFonts w:ascii="Times New Roman" w:hAnsi="Times New Roman" w:cs="Times New Roman"/>
          <w:sz w:val="24"/>
          <w:szCs w:val="24"/>
        </w:rPr>
        <w:t>die aperiodische Komponente des LFP in</w:t>
      </w:r>
      <w:r w:rsidR="007335BF" w:rsidRPr="000C03D8">
        <w:rPr>
          <w:rFonts w:ascii="Times New Roman" w:hAnsi="Times New Roman" w:cs="Times New Roman"/>
          <w:sz w:val="24"/>
          <w:szCs w:val="24"/>
        </w:rPr>
        <w:t xml:space="preserve"> der Nähe der Zielposition kleiner ist als die aperiodische</w:t>
      </w:r>
      <w:r w:rsidR="004B5E2E" w:rsidRPr="000C03D8">
        <w:rPr>
          <w:rFonts w:ascii="Times New Roman" w:hAnsi="Times New Roman" w:cs="Times New Roman"/>
          <w:sz w:val="24"/>
          <w:szCs w:val="24"/>
        </w:rPr>
        <w:t xml:space="preserve"> Komponente des LFP in weiter Entfer</w:t>
      </w:r>
      <w:r w:rsidR="007335BF" w:rsidRPr="000C03D8">
        <w:rPr>
          <w:rFonts w:ascii="Times New Roman" w:hAnsi="Times New Roman" w:cs="Times New Roman"/>
          <w:sz w:val="24"/>
          <w:szCs w:val="24"/>
        </w:rPr>
        <w:t>nung von der Zielposition</w:t>
      </w:r>
      <w:r w:rsidRPr="000C03D8">
        <w:rPr>
          <w:rFonts w:ascii="Times New Roman" w:hAnsi="Times New Roman" w:cs="Times New Roman"/>
          <w:sz w:val="24"/>
          <w:szCs w:val="24"/>
        </w:rPr>
        <w:t xml:space="preserve">, wurde ein </w:t>
      </w:r>
      <w:r w:rsidR="007335BF" w:rsidRPr="000C03D8">
        <w:rPr>
          <w:rFonts w:ascii="Times New Roman" w:hAnsi="Times New Roman" w:cs="Times New Roman"/>
          <w:sz w:val="24"/>
          <w:szCs w:val="24"/>
        </w:rPr>
        <w:t>linksseitiger</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t</w:t>
      </w:r>
      <w:r w:rsidRPr="000C03D8">
        <w:rPr>
          <w:rFonts w:ascii="Times New Roman" w:hAnsi="Times New Roman" w:cs="Times New Roman"/>
          <w:sz w:val="24"/>
          <w:szCs w:val="24"/>
        </w:rPr>
        <w:t>-Test für abhängige Stichproben auf 5% Signifikanzniveau gerechnet. Der Mittelw</w:t>
      </w:r>
      <w:r w:rsidR="00085C3F" w:rsidRPr="000C03D8">
        <w:rPr>
          <w:rFonts w:ascii="Times New Roman" w:hAnsi="Times New Roman" w:cs="Times New Roman"/>
          <w:sz w:val="24"/>
          <w:szCs w:val="24"/>
        </w:rPr>
        <w:t>ert der Differenzen beträgt 0.07</w:t>
      </w:r>
      <w:r w:rsidRPr="000C03D8">
        <w:rPr>
          <w:rFonts w:ascii="Times New Roman" w:hAnsi="Times New Roman" w:cs="Times New Roman"/>
          <w:sz w:val="24"/>
          <w:szCs w:val="24"/>
        </w:rPr>
        <w:t xml:space="preserve">. Der entsprechende </w:t>
      </w:r>
      <w:r w:rsidRPr="000C03D8">
        <w:rPr>
          <w:rFonts w:ascii="Times New Roman" w:hAnsi="Times New Roman" w:cs="Times New Roman"/>
          <w:i/>
          <w:sz w:val="24"/>
          <w:szCs w:val="24"/>
        </w:rPr>
        <w:t>t</w:t>
      </w:r>
      <w:r w:rsidRPr="000C03D8">
        <w:rPr>
          <w:rFonts w:ascii="Times New Roman" w:hAnsi="Times New Roman" w:cs="Times New Roman"/>
          <w:sz w:val="24"/>
          <w:szCs w:val="24"/>
        </w:rPr>
        <w:t xml:space="preserve">-Test ergab, dass der Mittelwert des aperiodischen Exponenten in der Bedingung „nah“ </w:t>
      </w:r>
      <w:r w:rsidR="00A6045F" w:rsidRPr="000C03D8">
        <w:rPr>
          <w:rFonts w:ascii="Times New Roman" w:hAnsi="Times New Roman" w:cs="Times New Roman"/>
          <w:sz w:val="24"/>
          <w:szCs w:val="24"/>
        </w:rPr>
        <w:t xml:space="preserve">sich </w:t>
      </w:r>
      <w:r w:rsidRPr="000C03D8">
        <w:rPr>
          <w:rFonts w:ascii="Times New Roman" w:hAnsi="Times New Roman" w:cs="Times New Roman"/>
          <w:sz w:val="24"/>
          <w:szCs w:val="24"/>
        </w:rPr>
        <w:t xml:space="preserve">auf 5% Signifikanzniveau nicht signifikant </w:t>
      </w:r>
      <w:r w:rsidR="00A6045F" w:rsidRPr="000C03D8">
        <w:rPr>
          <w:rFonts w:ascii="Times New Roman" w:hAnsi="Times New Roman" w:cs="Times New Roman"/>
          <w:sz w:val="24"/>
          <w:szCs w:val="24"/>
        </w:rPr>
        <w:t xml:space="preserve">von dem Mittelwert des aperiodischen Exponenten </w:t>
      </w:r>
      <w:r w:rsidRPr="000C03D8">
        <w:rPr>
          <w:rFonts w:ascii="Times New Roman" w:hAnsi="Times New Roman" w:cs="Times New Roman"/>
          <w:sz w:val="24"/>
          <w:szCs w:val="24"/>
        </w:rPr>
        <w:t>in der Bedingung „fern“</w:t>
      </w:r>
      <w:r w:rsidR="00A6045F" w:rsidRPr="000C03D8">
        <w:rPr>
          <w:rFonts w:ascii="Times New Roman" w:hAnsi="Times New Roman" w:cs="Times New Roman"/>
          <w:sz w:val="24"/>
          <w:szCs w:val="24"/>
        </w:rPr>
        <w:t xml:space="preserve"> unterscheidet</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t</w:t>
      </w:r>
      <w:r w:rsidR="00085C3F" w:rsidRPr="000C03D8">
        <w:rPr>
          <w:rFonts w:ascii="Times New Roman" w:hAnsi="Times New Roman" w:cs="Times New Roman"/>
          <w:sz w:val="24"/>
          <w:szCs w:val="24"/>
        </w:rPr>
        <w:t>(24</w:t>
      </w:r>
      <w:r w:rsidRPr="000C03D8">
        <w:rPr>
          <w:rFonts w:ascii="Times New Roman" w:hAnsi="Times New Roman" w:cs="Times New Roman"/>
          <w:sz w:val="24"/>
          <w:szCs w:val="24"/>
        </w:rPr>
        <w:t>) =</w:t>
      </w:r>
      <w:r w:rsidR="00085C3F" w:rsidRPr="000C03D8">
        <w:rPr>
          <w:rFonts w:ascii="Times New Roman" w:hAnsi="Times New Roman" w:cs="Times New Roman"/>
          <w:sz w:val="24"/>
          <w:szCs w:val="24"/>
        </w:rPr>
        <w:t xml:space="preserve"> 0.30</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085C3F" w:rsidRPr="000C03D8">
        <w:rPr>
          <w:rFonts w:ascii="Times New Roman" w:hAnsi="Times New Roman" w:cs="Times New Roman"/>
          <w:sz w:val="24"/>
          <w:szCs w:val="24"/>
        </w:rPr>
        <w:t xml:space="preserve"> = 0.62</w:t>
      </w:r>
      <w:r w:rsidRPr="000C03D8">
        <w:rPr>
          <w:rFonts w:ascii="Times New Roman" w:hAnsi="Times New Roman" w:cs="Times New Roman"/>
          <w:sz w:val="24"/>
          <w:szCs w:val="24"/>
        </w:rPr>
        <w:t>).</w:t>
      </w:r>
    </w:p>
    <w:p w14:paraId="2679EFE1" w14:textId="77777777" w:rsidR="005D65F1" w:rsidRPr="000C03D8" w:rsidRDefault="005D65F1"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9</w:t>
      </w:r>
    </w:p>
    <w:p w14:paraId="2EF4651A" w14:textId="77777777" w:rsidR="005D65F1" w:rsidRPr="000C03D8" w:rsidRDefault="00F16082"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Boxplots zum Vergleich des aperiodischen Exponenten</w:t>
      </w:r>
      <w:r w:rsidR="005D65F1" w:rsidRPr="000C03D8">
        <w:rPr>
          <w:rFonts w:ascii="Times New Roman" w:hAnsi="Times New Roman" w:cs="Times New Roman"/>
          <w:i/>
          <w:sz w:val="24"/>
          <w:szCs w:val="24"/>
        </w:rPr>
        <w:t xml:space="preserve"> in der Bedingung „nah“</w:t>
      </w:r>
      <w:r w:rsidRPr="000C03D8">
        <w:rPr>
          <w:rFonts w:ascii="Times New Roman" w:hAnsi="Times New Roman" w:cs="Times New Roman"/>
          <w:i/>
          <w:sz w:val="24"/>
          <w:szCs w:val="24"/>
        </w:rPr>
        <w:t xml:space="preserve"> und</w:t>
      </w:r>
      <w:r w:rsidR="005D65F1" w:rsidRPr="000C03D8">
        <w:rPr>
          <w:rFonts w:ascii="Times New Roman" w:hAnsi="Times New Roman" w:cs="Times New Roman"/>
          <w:i/>
          <w:sz w:val="24"/>
          <w:szCs w:val="24"/>
        </w:rPr>
        <w:t xml:space="preserve"> der Bedingung „fern“</w:t>
      </w:r>
    </w:p>
    <w:p w14:paraId="70D77288" w14:textId="77777777" w:rsidR="005D65F1" w:rsidRPr="000C03D8" w:rsidRDefault="002E25FD"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pict w14:anchorId="1FF4591C">
          <v:shape id="_x0000_i1033" type="#_x0000_t75" style="width:440.25pt;height:270.75pt">
            <v:imagedata r:id="rId20" o:title="Abbildung 9"/>
          </v:shape>
        </w:pict>
      </w:r>
      <w:r w:rsidR="00F16082" w:rsidRPr="000C03D8">
        <w:rPr>
          <w:rFonts w:ascii="Times New Roman" w:hAnsi="Times New Roman" w:cs="Times New Roman"/>
          <w:sz w:val="24"/>
          <w:szCs w:val="24"/>
        </w:rPr>
        <w:br/>
      </w:r>
      <w:r w:rsidR="00F16082" w:rsidRPr="000C03D8">
        <w:rPr>
          <w:rFonts w:ascii="Times New Roman" w:hAnsi="Times New Roman" w:cs="Times New Roman"/>
          <w:i/>
          <w:sz w:val="24"/>
          <w:szCs w:val="24"/>
        </w:rPr>
        <w:t>Anmerkung</w:t>
      </w:r>
      <w:r w:rsidR="00F16082" w:rsidRPr="000C03D8">
        <w:rPr>
          <w:rFonts w:ascii="Times New Roman" w:hAnsi="Times New Roman" w:cs="Times New Roman"/>
          <w:sz w:val="24"/>
          <w:szCs w:val="24"/>
        </w:rPr>
        <w:t>. Darstellung des Minimum, Maximum, unteres und oberes Quantil, Median und Ausreißer.</w:t>
      </w:r>
    </w:p>
    <w:p w14:paraId="1451AE51" w14:textId="77777777" w:rsidR="00D05E93" w:rsidRDefault="008D4B6A"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Anhand des Dichtediagramms</w:t>
      </w:r>
      <w:r w:rsidR="00D4260A" w:rsidRPr="000C03D8">
        <w:rPr>
          <w:rFonts w:ascii="Times New Roman" w:hAnsi="Times New Roman" w:cs="Times New Roman"/>
          <w:sz w:val="24"/>
          <w:szCs w:val="24"/>
        </w:rPr>
        <w:t xml:space="preserve"> (Abbildung 10</w:t>
      </w:r>
      <w:r w:rsidR="003D06CC" w:rsidRPr="000C03D8">
        <w:rPr>
          <w:rFonts w:ascii="Times New Roman" w:hAnsi="Times New Roman" w:cs="Times New Roman"/>
          <w:sz w:val="24"/>
          <w:szCs w:val="24"/>
        </w:rPr>
        <w:t>)</w:t>
      </w:r>
      <w:r w:rsidRPr="000C03D8">
        <w:rPr>
          <w:rFonts w:ascii="Times New Roman" w:hAnsi="Times New Roman" w:cs="Times New Roman"/>
          <w:sz w:val="24"/>
          <w:szCs w:val="24"/>
        </w:rPr>
        <w:t xml:space="preserve"> ist zu erkennen, dass die Tiefe der Elek</w:t>
      </w:r>
      <w:r w:rsidR="00B35EA1" w:rsidRPr="000C03D8">
        <w:rPr>
          <w:rFonts w:ascii="Times New Roman" w:hAnsi="Times New Roman" w:cs="Times New Roman"/>
          <w:sz w:val="24"/>
          <w:szCs w:val="24"/>
        </w:rPr>
        <w:t xml:space="preserve">trode nicht normalverteilt ist. Das liegt daran, dass in der Nähe der Tiefe 10 besonders viele Daten vorliegen. Dass für den aperiodischen Exponent eine Normalverteilung angenommen werden kann, konnte bereits gezeigt werden (Abbildung 4). </w:t>
      </w:r>
      <w:r w:rsidR="000B6912" w:rsidRPr="000C03D8">
        <w:rPr>
          <w:rFonts w:ascii="Times New Roman" w:hAnsi="Times New Roman" w:cs="Times New Roman"/>
          <w:sz w:val="24"/>
          <w:szCs w:val="24"/>
        </w:rPr>
        <w:t xml:space="preserve">Es </w:t>
      </w:r>
      <w:r w:rsidR="0034643F" w:rsidRPr="000C03D8">
        <w:rPr>
          <w:rFonts w:ascii="Times New Roman" w:hAnsi="Times New Roman" w:cs="Times New Roman"/>
          <w:sz w:val="24"/>
          <w:szCs w:val="24"/>
        </w:rPr>
        <w:t>wurde trotzdem</w:t>
      </w:r>
      <w:r w:rsidRPr="000C03D8">
        <w:rPr>
          <w:rFonts w:ascii="Times New Roman" w:hAnsi="Times New Roman" w:cs="Times New Roman"/>
          <w:sz w:val="24"/>
          <w:szCs w:val="24"/>
        </w:rPr>
        <w:t xml:space="preserve"> ein</w:t>
      </w:r>
      <w:r w:rsidR="008D1C0B" w:rsidRPr="000C03D8">
        <w:rPr>
          <w:rFonts w:ascii="Times New Roman" w:hAnsi="Times New Roman" w:cs="Times New Roman"/>
          <w:sz w:val="24"/>
          <w:szCs w:val="24"/>
        </w:rPr>
        <w:t>e Regression mitt</w:t>
      </w:r>
      <w:r w:rsidR="000B6912" w:rsidRPr="000C03D8">
        <w:rPr>
          <w:rFonts w:ascii="Times New Roman" w:hAnsi="Times New Roman" w:cs="Times New Roman"/>
          <w:sz w:val="24"/>
          <w:szCs w:val="24"/>
        </w:rPr>
        <w:t xml:space="preserve">els Linear Mixed Model erstellt, da gezeigt werden konnte, dass Linear Mixed Models gegenüber Verletzungen der Normalverteilung robust sind </w:t>
      </w:r>
      <w:r w:rsidR="000B6912" w:rsidRPr="000C03D8">
        <w:rPr>
          <w:rFonts w:ascii="Times New Roman" w:hAnsi="Times New Roman" w:cs="Times New Roman"/>
          <w:sz w:val="24"/>
          <w:szCs w:val="24"/>
        </w:rPr>
        <w:fldChar w:fldCharType="begin"/>
      </w:r>
      <w:r w:rsidR="000B6912" w:rsidRPr="000C03D8">
        <w:rPr>
          <w:rFonts w:ascii="Times New Roman" w:hAnsi="Times New Roman" w:cs="Times New Roman"/>
          <w:sz w:val="24"/>
          <w:szCs w:val="24"/>
        </w:rPr>
        <w:instrText xml:space="preserve"> ADDIN ZOTERO_ITEM CSL_CITATION {"citationID":"xtTV5Mbr","properties":{"formattedCitation":"(Schielzeth et al., 2020)","plainCitation":"(Schielzeth et al., 2020)","noteIndex":0},"citationItems":[{"id":135,"uris":["http://zotero.org/users/local/AhaM3qLx/items/D89FYEFN"],"itemData":{"id":135,"type":"article-journal","container-title":"Methods in Ecology and Evolution","DOI":"10.1111/2041-210X.13434","ISSN":"2041-210X, 2041-210X","issue":"9","journalAbbreviation":"Methods Ecol Evol","language":"en","page":"1141-1152","source":"DOI.org (Crossref)","title":"Robustness of linear mixed‐effects models to violations of distributional assumptions","volume":"11","author":[{"family":"Schielzeth","given":"Holger"},{"family":"Dingemanse","given":"Niels J."},{"family":"Nakagawa","given":"Shinichi"},{"family":"Westneat","given":"David F."},{"family":"Allegue","given":"Hassen"},{"family":"Teplitsky","given":"Céline"},{"family":"Réale","given":"Denis"},{"family":"Dochtermann","given":"Ned A."},{"family":"Garamszegi","given":"László Zsolt"},{"family":"Araya‐Ajoy","given":"Yimen G."}],"editor":[{"family":"Sutherland","given":"Chris"}],"issued":{"date-parts":[["2020",9]]}}}],"schema":"https://github.com/citation-style-language/schema/raw/master/csl-citation.json"} </w:instrText>
      </w:r>
      <w:r w:rsidR="000B6912" w:rsidRPr="000C03D8">
        <w:rPr>
          <w:rFonts w:ascii="Times New Roman" w:hAnsi="Times New Roman" w:cs="Times New Roman"/>
          <w:sz w:val="24"/>
          <w:szCs w:val="24"/>
        </w:rPr>
        <w:fldChar w:fldCharType="separate"/>
      </w:r>
      <w:r w:rsidR="000B6912" w:rsidRPr="000C03D8">
        <w:rPr>
          <w:rFonts w:ascii="Times New Roman" w:hAnsi="Times New Roman" w:cs="Times New Roman"/>
          <w:sz w:val="24"/>
          <w:szCs w:val="24"/>
        </w:rPr>
        <w:t>(Schielzeth et al., 2020)</w:t>
      </w:r>
      <w:r w:rsidR="000B6912" w:rsidRPr="000C03D8">
        <w:rPr>
          <w:rFonts w:ascii="Times New Roman" w:hAnsi="Times New Roman" w:cs="Times New Roman"/>
          <w:sz w:val="24"/>
          <w:szCs w:val="24"/>
        </w:rPr>
        <w:fldChar w:fldCharType="end"/>
      </w:r>
      <w:r w:rsidR="000B6912"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p>
    <w:p w14:paraId="1C9903EA" w14:textId="77777777" w:rsidR="00F16082" w:rsidRPr="00D05E93" w:rsidRDefault="00F16082" w:rsidP="00337758">
      <w:pPr>
        <w:spacing w:line="480" w:lineRule="auto"/>
        <w:jc w:val="both"/>
        <w:rPr>
          <w:rFonts w:ascii="Times New Roman" w:hAnsi="Times New Roman" w:cs="Times New Roman"/>
          <w:sz w:val="24"/>
          <w:szCs w:val="24"/>
        </w:rPr>
      </w:pPr>
      <w:r w:rsidRPr="000C03D8">
        <w:rPr>
          <w:rFonts w:ascii="Times New Roman" w:hAnsi="Times New Roman" w:cs="Times New Roman"/>
          <w:b/>
          <w:sz w:val="24"/>
          <w:szCs w:val="24"/>
        </w:rPr>
        <w:t>Abbildung 10</w:t>
      </w:r>
    </w:p>
    <w:p w14:paraId="3537DB1C" w14:textId="77777777" w:rsidR="00F16082" w:rsidRPr="000C03D8" w:rsidRDefault="00F16082"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Dichtediagramm der Tiefe der Elektrode</w:t>
      </w:r>
    </w:p>
    <w:p w14:paraId="3ADD965E" w14:textId="77777777" w:rsidR="00F16082" w:rsidRPr="000C03D8" w:rsidRDefault="002E25FD" w:rsidP="00337758">
      <w:pPr>
        <w:spacing w:line="480" w:lineRule="auto"/>
        <w:jc w:val="both"/>
        <w:rPr>
          <w:rFonts w:ascii="Times New Roman" w:hAnsi="Times New Roman" w:cs="Times New Roman"/>
          <w:sz w:val="24"/>
          <w:szCs w:val="24"/>
        </w:rPr>
      </w:pPr>
      <w:r>
        <w:rPr>
          <w:rFonts w:ascii="Times New Roman" w:hAnsi="Times New Roman" w:cs="Times New Roman"/>
          <w:i/>
          <w:sz w:val="24"/>
          <w:szCs w:val="24"/>
        </w:rPr>
        <w:lastRenderedPageBreak/>
        <w:pict w14:anchorId="7C0B4030">
          <v:shape id="_x0000_i1034" type="#_x0000_t75" style="width:459pt;height:284.25pt">
            <v:imagedata r:id="rId21" o:title="Abbildung 10"/>
          </v:shape>
        </w:pict>
      </w:r>
      <w:r w:rsidR="00F16082" w:rsidRPr="000C03D8">
        <w:rPr>
          <w:rFonts w:ascii="Times New Roman" w:hAnsi="Times New Roman" w:cs="Times New Roman"/>
          <w:i/>
          <w:sz w:val="24"/>
          <w:szCs w:val="24"/>
        </w:rPr>
        <w:br/>
        <w:t>Anmerkung</w:t>
      </w:r>
      <w:r w:rsidR="00F16082" w:rsidRPr="000C03D8">
        <w:rPr>
          <w:rFonts w:ascii="Times New Roman" w:hAnsi="Times New Roman" w:cs="Times New Roman"/>
          <w:sz w:val="24"/>
          <w:szCs w:val="24"/>
        </w:rPr>
        <w:t xml:space="preserve">. Rote gestrichelte Linie stellt eine </w:t>
      </w:r>
      <w:commentRangeStart w:id="70"/>
      <w:r w:rsidR="00F16082" w:rsidRPr="000C03D8">
        <w:rPr>
          <w:rFonts w:ascii="Times New Roman" w:hAnsi="Times New Roman" w:cs="Times New Roman"/>
          <w:sz w:val="24"/>
          <w:szCs w:val="24"/>
        </w:rPr>
        <w:t xml:space="preserve">Normalverteilung </w:t>
      </w:r>
      <w:commentRangeEnd w:id="70"/>
      <w:r w:rsidR="00A46537">
        <w:rPr>
          <w:rStyle w:val="CommentReference"/>
        </w:rPr>
        <w:commentReference w:id="70"/>
      </w:r>
      <w:r w:rsidR="00F16082" w:rsidRPr="000C03D8">
        <w:rPr>
          <w:rFonts w:ascii="Times New Roman" w:hAnsi="Times New Roman" w:cs="Times New Roman"/>
          <w:sz w:val="24"/>
          <w:szCs w:val="24"/>
        </w:rPr>
        <w:t>dar.</w:t>
      </w:r>
    </w:p>
    <w:p w14:paraId="61DE5BC7" w14:textId="77777777" w:rsidR="006045B8" w:rsidRPr="000C03D8" w:rsidRDefault="00342718"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In Abbildung 11 ist zu sehen, dass die Residuen auf ausreichende Weise zufällig um 0 herum streuen</w:t>
      </w:r>
      <w:r w:rsidR="008B553E" w:rsidRPr="000C03D8">
        <w:rPr>
          <w:rFonts w:ascii="Times New Roman" w:hAnsi="Times New Roman" w:cs="Times New Roman"/>
          <w:sz w:val="24"/>
          <w:szCs w:val="24"/>
        </w:rPr>
        <w:t xml:space="preserve"> mit einem leicht linearen Trend</w:t>
      </w:r>
      <w:r w:rsidRPr="000C03D8">
        <w:rPr>
          <w:rFonts w:ascii="Times New Roman" w:hAnsi="Times New Roman" w:cs="Times New Roman"/>
          <w:sz w:val="24"/>
          <w:szCs w:val="24"/>
        </w:rPr>
        <w:t xml:space="preserve">. </w:t>
      </w:r>
      <w:r w:rsidR="00450CBA" w:rsidRPr="000C03D8">
        <w:rPr>
          <w:rFonts w:ascii="Times New Roman" w:hAnsi="Times New Roman" w:cs="Times New Roman"/>
          <w:sz w:val="24"/>
          <w:szCs w:val="24"/>
        </w:rPr>
        <w:t xml:space="preserve">Anhand der Regressionslinie ist ein kleiner positiver Zusammenhang zwischen dem aperiodischen Exponenten und der Tiefe erkennbar (Abbildung 12). </w:t>
      </w:r>
      <w:r w:rsidR="000B6912" w:rsidRPr="000C03D8">
        <w:rPr>
          <w:rFonts w:ascii="Times New Roman" w:hAnsi="Times New Roman" w:cs="Times New Roman"/>
          <w:sz w:val="24"/>
          <w:szCs w:val="24"/>
        </w:rPr>
        <w:t>Für den zweiten Teil der zweiten Hypothese, dass die aperiodische Komponente des LFP mit der Entfernung der Elektrode zu der Zielposit</w:t>
      </w:r>
      <w:r w:rsidR="00596F24" w:rsidRPr="000C03D8">
        <w:rPr>
          <w:rFonts w:ascii="Times New Roman" w:hAnsi="Times New Roman" w:cs="Times New Roman"/>
          <w:sz w:val="24"/>
          <w:szCs w:val="24"/>
        </w:rPr>
        <w:t xml:space="preserve">ion korreliert, wurde ein </w:t>
      </w:r>
      <w:r w:rsidR="00596F24" w:rsidRPr="000C03D8">
        <w:rPr>
          <w:rFonts w:ascii="Times New Roman" w:hAnsi="Times New Roman" w:cs="Times New Roman"/>
          <w:i/>
          <w:sz w:val="24"/>
          <w:szCs w:val="24"/>
        </w:rPr>
        <w:t>t</w:t>
      </w:r>
      <w:r w:rsidR="000B6912" w:rsidRPr="000C03D8">
        <w:rPr>
          <w:rFonts w:ascii="Times New Roman" w:hAnsi="Times New Roman" w:cs="Times New Roman"/>
          <w:sz w:val="24"/>
          <w:szCs w:val="24"/>
        </w:rPr>
        <w:t xml:space="preserve">-Test </w:t>
      </w:r>
      <w:r w:rsidR="008D4B6A" w:rsidRPr="000C03D8">
        <w:rPr>
          <w:rFonts w:ascii="Times New Roman" w:hAnsi="Times New Roman" w:cs="Times New Roman"/>
          <w:sz w:val="24"/>
          <w:szCs w:val="24"/>
        </w:rPr>
        <w:t>auf 5% Signifikanzniveau gerechnet</w:t>
      </w:r>
      <w:r w:rsidR="00596F24" w:rsidRPr="000C03D8">
        <w:rPr>
          <w:rFonts w:ascii="Times New Roman" w:hAnsi="Times New Roman" w:cs="Times New Roman"/>
          <w:sz w:val="24"/>
          <w:szCs w:val="24"/>
        </w:rPr>
        <w:t>. Dadurch wurde</w:t>
      </w:r>
      <w:r w:rsidR="000B6912" w:rsidRPr="000C03D8">
        <w:rPr>
          <w:rFonts w:ascii="Times New Roman" w:hAnsi="Times New Roman" w:cs="Times New Roman"/>
          <w:sz w:val="24"/>
          <w:szCs w:val="24"/>
        </w:rPr>
        <w:t xml:space="preserve"> getestet, ob der geschätzte Effekt sich signifikant von 0 unterscheidet. </w:t>
      </w:r>
      <w:r w:rsidR="00B33C26" w:rsidRPr="000C03D8">
        <w:rPr>
          <w:rFonts w:ascii="Times New Roman" w:hAnsi="Times New Roman" w:cs="Times New Roman"/>
          <w:sz w:val="24"/>
          <w:szCs w:val="24"/>
        </w:rPr>
        <w:t>Der Effekt, der in der Regressi</w:t>
      </w:r>
      <w:r w:rsidR="00E509D9" w:rsidRPr="000C03D8">
        <w:rPr>
          <w:rFonts w:ascii="Times New Roman" w:hAnsi="Times New Roman" w:cs="Times New Roman"/>
          <w:sz w:val="24"/>
          <w:szCs w:val="24"/>
        </w:rPr>
        <w:t>on geschätzt wurde, beträgt 0.21</w:t>
      </w:r>
      <w:r w:rsidR="00B33C26" w:rsidRPr="000C03D8">
        <w:rPr>
          <w:rFonts w:ascii="Times New Roman" w:hAnsi="Times New Roman" w:cs="Times New Roman"/>
          <w:sz w:val="24"/>
          <w:szCs w:val="24"/>
        </w:rPr>
        <w:t xml:space="preserve">. </w:t>
      </w:r>
      <w:r w:rsidR="000B6912" w:rsidRPr="000C03D8">
        <w:rPr>
          <w:rFonts w:ascii="Times New Roman" w:hAnsi="Times New Roman" w:cs="Times New Roman"/>
          <w:sz w:val="24"/>
          <w:szCs w:val="24"/>
        </w:rPr>
        <w:t xml:space="preserve">Der </w:t>
      </w:r>
      <w:r w:rsidR="00596F24" w:rsidRPr="000C03D8">
        <w:rPr>
          <w:rFonts w:ascii="Times New Roman" w:hAnsi="Times New Roman" w:cs="Times New Roman"/>
          <w:i/>
          <w:sz w:val="24"/>
          <w:szCs w:val="24"/>
        </w:rPr>
        <w:t>t</w:t>
      </w:r>
      <w:r w:rsidR="000B6912" w:rsidRPr="000C03D8">
        <w:rPr>
          <w:rFonts w:ascii="Times New Roman" w:hAnsi="Times New Roman" w:cs="Times New Roman"/>
          <w:sz w:val="24"/>
          <w:szCs w:val="24"/>
        </w:rPr>
        <w:t>-T</w:t>
      </w:r>
      <w:r w:rsidR="0033728A" w:rsidRPr="000C03D8">
        <w:rPr>
          <w:rFonts w:ascii="Times New Roman" w:hAnsi="Times New Roman" w:cs="Times New Roman"/>
          <w:sz w:val="24"/>
          <w:szCs w:val="24"/>
        </w:rPr>
        <w:t xml:space="preserve">est hat ergeben, dass </w:t>
      </w:r>
      <w:r w:rsidR="00B33C26" w:rsidRPr="000C03D8">
        <w:rPr>
          <w:rFonts w:ascii="Times New Roman" w:hAnsi="Times New Roman" w:cs="Times New Roman"/>
          <w:sz w:val="24"/>
          <w:szCs w:val="24"/>
        </w:rPr>
        <w:t>dieser Effekt, der den Zusammenhang</w:t>
      </w:r>
      <w:r w:rsidR="0033728A" w:rsidRPr="000C03D8">
        <w:rPr>
          <w:rFonts w:ascii="Times New Roman" w:hAnsi="Times New Roman" w:cs="Times New Roman"/>
          <w:sz w:val="24"/>
          <w:szCs w:val="24"/>
        </w:rPr>
        <w:t xml:space="preserve"> zwischen der Tiefe und dem aperiodischen Exponenten</w:t>
      </w:r>
      <w:r w:rsidR="00E509D9" w:rsidRPr="000C03D8">
        <w:rPr>
          <w:rFonts w:ascii="Times New Roman" w:hAnsi="Times New Roman" w:cs="Times New Roman"/>
          <w:sz w:val="24"/>
          <w:szCs w:val="24"/>
        </w:rPr>
        <w:t xml:space="preserve"> beschreibt, sich</w:t>
      </w:r>
      <w:r w:rsidR="0033728A" w:rsidRPr="000C03D8">
        <w:rPr>
          <w:rFonts w:ascii="Times New Roman" w:hAnsi="Times New Roman" w:cs="Times New Roman"/>
          <w:sz w:val="24"/>
          <w:szCs w:val="24"/>
        </w:rPr>
        <w:t xml:space="preserve"> signifikant von 0 unterscheidet (</w:t>
      </w:r>
      <w:r w:rsidR="00B33C26" w:rsidRPr="000C03D8">
        <w:rPr>
          <w:rFonts w:ascii="Times New Roman" w:hAnsi="Times New Roman" w:cs="Times New Roman"/>
          <w:i/>
          <w:sz w:val="24"/>
          <w:szCs w:val="24"/>
        </w:rPr>
        <w:t>t</w:t>
      </w:r>
      <w:r w:rsidR="00F207B0" w:rsidRPr="000C03D8">
        <w:rPr>
          <w:rFonts w:ascii="Times New Roman" w:hAnsi="Times New Roman" w:cs="Times New Roman"/>
          <w:sz w:val="24"/>
          <w:szCs w:val="24"/>
        </w:rPr>
        <w:t>(1908) = 2.02</w:t>
      </w:r>
      <w:r w:rsidR="0033728A" w:rsidRPr="000C03D8">
        <w:rPr>
          <w:rFonts w:ascii="Times New Roman" w:hAnsi="Times New Roman" w:cs="Times New Roman"/>
          <w:sz w:val="24"/>
          <w:szCs w:val="24"/>
        </w:rPr>
        <w:t xml:space="preserve">; </w:t>
      </w:r>
      <w:r w:rsidR="0033728A" w:rsidRPr="000C03D8">
        <w:rPr>
          <w:rFonts w:ascii="Times New Roman" w:hAnsi="Times New Roman" w:cs="Times New Roman"/>
          <w:i/>
          <w:sz w:val="24"/>
          <w:szCs w:val="24"/>
        </w:rPr>
        <w:t>p</w:t>
      </w:r>
      <w:r w:rsidR="00B33C26" w:rsidRPr="000C03D8">
        <w:rPr>
          <w:rFonts w:ascii="Times New Roman" w:hAnsi="Times New Roman" w:cs="Times New Roman"/>
          <w:sz w:val="24"/>
          <w:szCs w:val="24"/>
        </w:rPr>
        <w:t xml:space="preserve"> = </w:t>
      </w:r>
      <w:r w:rsidR="00F207B0" w:rsidRPr="000C03D8">
        <w:rPr>
          <w:rFonts w:ascii="Times New Roman" w:hAnsi="Times New Roman" w:cs="Times New Roman"/>
          <w:sz w:val="24"/>
          <w:szCs w:val="24"/>
        </w:rPr>
        <w:t>0.04</w:t>
      </w:r>
      <w:r w:rsidR="00B33C26" w:rsidRPr="000C03D8">
        <w:rPr>
          <w:rFonts w:ascii="Times New Roman" w:hAnsi="Times New Roman" w:cs="Times New Roman"/>
          <w:sz w:val="24"/>
          <w:szCs w:val="24"/>
        </w:rPr>
        <w:t xml:space="preserve">). </w:t>
      </w:r>
      <w:r w:rsidR="00E509D9" w:rsidRPr="000C03D8">
        <w:rPr>
          <w:rFonts w:ascii="Times New Roman" w:hAnsi="Times New Roman" w:cs="Times New Roman"/>
          <w:sz w:val="24"/>
          <w:szCs w:val="24"/>
        </w:rPr>
        <w:t>Das</w:t>
      </w:r>
      <w:r w:rsidR="00770A1C" w:rsidRPr="000C03D8">
        <w:rPr>
          <w:rFonts w:ascii="Times New Roman" w:hAnsi="Times New Roman" w:cs="Times New Roman"/>
          <w:sz w:val="24"/>
          <w:szCs w:val="24"/>
        </w:rPr>
        <w:t xml:space="preserve"> 95% </w:t>
      </w:r>
      <w:proofErr w:type="spellStart"/>
      <w:r w:rsidR="00770A1C" w:rsidRPr="000C03D8">
        <w:rPr>
          <w:rFonts w:ascii="Times New Roman" w:hAnsi="Times New Roman" w:cs="Times New Roman"/>
          <w:sz w:val="24"/>
          <w:szCs w:val="24"/>
        </w:rPr>
        <w:t>pro</w:t>
      </w:r>
      <w:r w:rsidR="00111C37" w:rsidRPr="000C03D8">
        <w:rPr>
          <w:rFonts w:ascii="Times New Roman" w:hAnsi="Times New Roman" w:cs="Times New Roman"/>
          <w:sz w:val="24"/>
          <w:szCs w:val="24"/>
        </w:rPr>
        <w:t>filed</w:t>
      </w:r>
      <w:proofErr w:type="spellEnd"/>
      <w:r w:rsidR="00111C37" w:rsidRPr="000C03D8">
        <w:rPr>
          <w:rFonts w:ascii="Times New Roman" w:hAnsi="Times New Roman" w:cs="Times New Roman"/>
          <w:sz w:val="24"/>
          <w:szCs w:val="24"/>
        </w:rPr>
        <w:t xml:space="preserve"> </w:t>
      </w:r>
      <w:proofErr w:type="spellStart"/>
      <w:r w:rsidR="00111C37" w:rsidRPr="000C03D8">
        <w:rPr>
          <w:rFonts w:ascii="Times New Roman" w:hAnsi="Times New Roman" w:cs="Times New Roman"/>
          <w:sz w:val="24"/>
          <w:szCs w:val="24"/>
        </w:rPr>
        <w:t>confidence</w:t>
      </w:r>
      <w:proofErr w:type="spellEnd"/>
      <w:r w:rsidR="00111C37" w:rsidRPr="000C03D8">
        <w:rPr>
          <w:rFonts w:ascii="Times New Roman" w:hAnsi="Times New Roman" w:cs="Times New Roman"/>
          <w:sz w:val="24"/>
          <w:szCs w:val="24"/>
        </w:rPr>
        <w:t xml:space="preserve"> </w:t>
      </w:r>
      <w:proofErr w:type="spellStart"/>
      <w:r w:rsidR="00111C37" w:rsidRPr="000C03D8">
        <w:rPr>
          <w:rFonts w:ascii="Times New Roman" w:hAnsi="Times New Roman" w:cs="Times New Roman"/>
          <w:sz w:val="24"/>
          <w:szCs w:val="24"/>
        </w:rPr>
        <w:t>interval</w:t>
      </w:r>
      <w:proofErr w:type="spellEnd"/>
      <w:r w:rsidR="00111C37" w:rsidRPr="000C03D8">
        <w:rPr>
          <w:rFonts w:ascii="Times New Roman" w:hAnsi="Times New Roman" w:cs="Times New Roman"/>
          <w:sz w:val="24"/>
          <w:szCs w:val="24"/>
        </w:rPr>
        <w:t xml:space="preserve"> [0.01</w:t>
      </w:r>
      <w:r w:rsidR="00770A1C" w:rsidRPr="000C03D8">
        <w:rPr>
          <w:rFonts w:ascii="Times New Roman" w:hAnsi="Times New Roman" w:cs="Times New Roman"/>
          <w:sz w:val="24"/>
          <w:szCs w:val="24"/>
        </w:rPr>
        <w:t>,</w:t>
      </w:r>
      <w:r w:rsidR="00111C37" w:rsidRPr="000C03D8">
        <w:rPr>
          <w:rFonts w:ascii="Times New Roman" w:hAnsi="Times New Roman" w:cs="Times New Roman"/>
          <w:sz w:val="24"/>
          <w:szCs w:val="24"/>
        </w:rPr>
        <w:t xml:space="preserve"> 0.36</w:t>
      </w:r>
      <w:r w:rsidR="00E509D9" w:rsidRPr="000C03D8">
        <w:rPr>
          <w:rFonts w:ascii="Times New Roman" w:hAnsi="Times New Roman" w:cs="Times New Roman"/>
          <w:sz w:val="24"/>
          <w:szCs w:val="24"/>
        </w:rPr>
        <w:t>], liegt zudem außerhalb von 0</w:t>
      </w:r>
      <w:r w:rsidR="00403A86" w:rsidRPr="000C03D8">
        <w:rPr>
          <w:rFonts w:ascii="Times New Roman" w:hAnsi="Times New Roman" w:cs="Times New Roman"/>
          <w:sz w:val="24"/>
          <w:szCs w:val="24"/>
        </w:rPr>
        <w:t xml:space="preserve">. </w:t>
      </w:r>
    </w:p>
    <w:p w14:paraId="2A73D403" w14:textId="77777777" w:rsidR="00F16082" w:rsidRPr="000C03D8" w:rsidRDefault="00F16082"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11</w:t>
      </w:r>
    </w:p>
    <w:p w14:paraId="38992E17" w14:textId="77777777" w:rsidR="00075707" w:rsidRPr="000C03D8" w:rsidRDefault="00075707"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Residuen des Linear Mixed Models mit dem aperiod</w:t>
      </w:r>
      <w:r w:rsidR="00830B98" w:rsidRPr="000C03D8">
        <w:rPr>
          <w:rFonts w:ascii="Times New Roman" w:hAnsi="Times New Roman" w:cs="Times New Roman"/>
          <w:i/>
          <w:sz w:val="24"/>
          <w:szCs w:val="24"/>
        </w:rPr>
        <w:t>ischen Exponenten als Prädiktor</w:t>
      </w:r>
    </w:p>
    <w:p w14:paraId="6789E844" w14:textId="77777777" w:rsidR="00F16082" w:rsidRPr="000C03D8" w:rsidRDefault="002E25FD"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pict w14:anchorId="56AA7A68">
          <v:shape id="_x0000_i1035" type="#_x0000_t75" style="width:358.5pt;height:222.75pt">
            <v:imagedata r:id="rId22" o:title="Abbildung 11"/>
          </v:shape>
        </w:pict>
      </w:r>
    </w:p>
    <w:p w14:paraId="30A07695" w14:textId="77777777" w:rsidR="00075707" w:rsidRPr="000C03D8" w:rsidRDefault="00075707"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12</w:t>
      </w:r>
    </w:p>
    <w:p w14:paraId="16F211F7" w14:textId="77777777" w:rsidR="000D4078" w:rsidRPr="000C03D8" w:rsidRDefault="000D407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Streudiagramm und Regressionslinie des Linear Mixed Models</w:t>
      </w:r>
      <w:r w:rsidR="00095EE7" w:rsidRPr="000C03D8">
        <w:rPr>
          <w:rFonts w:ascii="Times New Roman" w:hAnsi="Times New Roman" w:cs="Times New Roman"/>
          <w:i/>
          <w:sz w:val="24"/>
          <w:szCs w:val="24"/>
        </w:rPr>
        <w:t xml:space="preserve"> für den Zusammenhang zwischen dem aperiodischem Exponenten und der Tiefe der Elektrode</w:t>
      </w:r>
    </w:p>
    <w:p w14:paraId="5FA7F06B" w14:textId="77777777" w:rsidR="00075707" w:rsidRPr="000C03D8" w:rsidRDefault="002E25FD"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w14:anchorId="6526C31E">
          <v:shape id="_x0000_i1036" type="#_x0000_t75" style="width:358.5pt;height:221.25pt">
            <v:imagedata r:id="rId23" o:title="Abbildung 12"/>
          </v:shape>
        </w:pict>
      </w:r>
    </w:p>
    <w:p w14:paraId="48BF21D8" w14:textId="77777777" w:rsidR="00B20730" w:rsidRPr="000C03D8" w:rsidRDefault="00B20730" w:rsidP="00337758">
      <w:pPr>
        <w:pStyle w:val="Heading2"/>
        <w:spacing w:line="480" w:lineRule="auto"/>
        <w:jc w:val="both"/>
        <w:rPr>
          <w:rFonts w:ascii="Times New Roman" w:hAnsi="Times New Roman" w:cs="Times New Roman"/>
          <w:b/>
          <w:color w:val="auto"/>
          <w:sz w:val="28"/>
          <w:szCs w:val="28"/>
        </w:rPr>
      </w:pPr>
      <w:bookmarkStart w:id="71" w:name="_Toc102231176"/>
      <w:r w:rsidRPr="000C03D8">
        <w:rPr>
          <w:rFonts w:ascii="Times New Roman" w:hAnsi="Times New Roman" w:cs="Times New Roman"/>
          <w:b/>
          <w:color w:val="auto"/>
          <w:sz w:val="28"/>
          <w:szCs w:val="28"/>
        </w:rPr>
        <w:t>3.3 Explorative Analysen</w:t>
      </w:r>
      <w:bookmarkEnd w:id="71"/>
      <w:r w:rsidRPr="000C03D8">
        <w:rPr>
          <w:rFonts w:ascii="Times New Roman" w:hAnsi="Times New Roman" w:cs="Times New Roman"/>
          <w:b/>
          <w:color w:val="auto"/>
          <w:sz w:val="28"/>
          <w:szCs w:val="28"/>
        </w:rPr>
        <w:t xml:space="preserve"> </w:t>
      </w:r>
    </w:p>
    <w:p w14:paraId="678247AA" w14:textId="77777777" w:rsidR="00B112C9" w:rsidRPr="000C03D8" w:rsidRDefault="001C4B5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Für explorative Analysen wurde ein Regressionsmodell </w:t>
      </w:r>
      <w:r w:rsidR="00B77089" w:rsidRPr="000C03D8">
        <w:rPr>
          <w:rFonts w:ascii="Times New Roman" w:hAnsi="Times New Roman" w:cs="Times New Roman"/>
          <w:sz w:val="24"/>
          <w:szCs w:val="24"/>
        </w:rPr>
        <w:t>mittels Linear Mixed Model berechnet, bei dem die Power im Theta-, Alph</w:t>
      </w:r>
      <w:r w:rsidR="00AD7E1B" w:rsidRPr="000C03D8">
        <w:rPr>
          <w:rFonts w:ascii="Times New Roman" w:hAnsi="Times New Roman" w:cs="Times New Roman"/>
          <w:sz w:val="24"/>
          <w:szCs w:val="24"/>
        </w:rPr>
        <w:t xml:space="preserve">a- und </w:t>
      </w:r>
      <w:proofErr w:type="spellStart"/>
      <w:r w:rsidR="00AD7E1B" w:rsidRPr="000C03D8">
        <w:rPr>
          <w:rFonts w:ascii="Times New Roman" w:hAnsi="Times New Roman" w:cs="Times New Roman"/>
          <w:sz w:val="24"/>
          <w:szCs w:val="24"/>
        </w:rPr>
        <w:t>Betaband</w:t>
      </w:r>
      <w:proofErr w:type="spellEnd"/>
      <w:r w:rsidR="00AD7E1B" w:rsidRPr="000C03D8">
        <w:rPr>
          <w:rFonts w:ascii="Times New Roman" w:hAnsi="Times New Roman" w:cs="Times New Roman"/>
          <w:sz w:val="24"/>
          <w:szCs w:val="24"/>
        </w:rPr>
        <w:t xml:space="preserve">, der RMS und der aperiodische </w:t>
      </w:r>
      <w:r w:rsidR="00AD7E1B" w:rsidRPr="000C03D8">
        <w:rPr>
          <w:rFonts w:ascii="Times New Roman" w:hAnsi="Times New Roman" w:cs="Times New Roman"/>
          <w:sz w:val="24"/>
          <w:szCs w:val="24"/>
        </w:rPr>
        <w:lastRenderedPageBreak/>
        <w:t>Exponent</w:t>
      </w:r>
      <w:r w:rsidR="00B77089" w:rsidRPr="000C03D8">
        <w:rPr>
          <w:rFonts w:ascii="Times New Roman" w:hAnsi="Times New Roman" w:cs="Times New Roman"/>
          <w:sz w:val="24"/>
          <w:szCs w:val="24"/>
        </w:rPr>
        <w:t xml:space="preserve"> als unabhängige Variable verwendet werden, um herauszufinden mit welchen Variablen aus den vorliegenden Daten das beste Modell für die Vorhersage der Tiefe erstellt werden kann</w:t>
      </w:r>
      <w:r w:rsidR="00785F35" w:rsidRPr="000C03D8">
        <w:rPr>
          <w:rFonts w:ascii="Times New Roman" w:hAnsi="Times New Roman" w:cs="Times New Roman"/>
          <w:sz w:val="24"/>
          <w:szCs w:val="24"/>
        </w:rPr>
        <w:t xml:space="preserve"> (Tabelle 1)</w:t>
      </w:r>
      <w:r w:rsidR="00342718" w:rsidRPr="000C03D8">
        <w:rPr>
          <w:rFonts w:ascii="Times New Roman" w:hAnsi="Times New Roman" w:cs="Times New Roman"/>
          <w:sz w:val="24"/>
          <w:szCs w:val="24"/>
        </w:rPr>
        <w:t xml:space="preserve">. Die grafische Darstellung der Residuen zeigt, dass die Residuen offensichtlich nicht zufällig </w:t>
      </w:r>
      <w:r w:rsidR="00450CBA" w:rsidRPr="000C03D8">
        <w:rPr>
          <w:rFonts w:ascii="Times New Roman" w:hAnsi="Times New Roman" w:cs="Times New Roman"/>
          <w:sz w:val="24"/>
          <w:szCs w:val="24"/>
        </w:rPr>
        <w:t>um 0 herum streuen (Abbildung 13</w:t>
      </w:r>
      <w:r w:rsidR="00342718" w:rsidRPr="000C03D8">
        <w:rPr>
          <w:rFonts w:ascii="Times New Roman" w:hAnsi="Times New Roman" w:cs="Times New Roman"/>
          <w:sz w:val="24"/>
          <w:szCs w:val="24"/>
        </w:rPr>
        <w:t xml:space="preserve">). </w:t>
      </w:r>
    </w:p>
    <w:p w14:paraId="0C0429B1" w14:textId="77777777" w:rsidR="00B112C9" w:rsidRPr="000C03D8" w:rsidRDefault="00B112C9"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Tabelle 1</w:t>
      </w:r>
    </w:p>
    <w:p w14:paraId="16C0121E" w14:textId="77777777" w:rsidR="00B112C9" w:rsidRPr="000C03D8" w:rsidRDefault="00B112C9"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Geschätzte Effekte aller elektrophysiologischen Maße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2608"/>
        <w:gridCol w:w="2608"/>
      </w:tblGrid>
      <w:tr w:rsidR="000C03D8" w:rsidRPr="000C03D8" w14:paraId="03C152CE" w14:textId="77777777" w:rsidTr="00F93364">
        <w:trPr>
          <w:trHeight w:hRule="exact" w:val="284"/>
        </w:trPr>
        <w:tc>
          <w:tcPr>
            <w:tcW w:w="2608" w:type="dxa"/>
          </w:tcPr>
          <w:p w14:paraId="6183BFD2" w14:textId="77777777" w:rsidR="00B112C9" w:rsidRPr="000C03D8" w:rsidRDefault="00B112C9" w:rsidP="00337758">
            <w:pPr>
              <w:spacing w:line="480" w:lineRule="auto"/>
              <w:jc w:val="both"/>
              <w:rPr>
                <w:rFonts w:ascii="Times New Roman" w:hAnsi="Times New Roman" w:cs="Times New Roman"/>
                <w:sz w:val="24"/>
                <w:szCs w:val="24"/>
              </w:rPr>
            </w:pPr>
            <w:commentRangeStart w:id="72"/>
          </w:p>
        </w:tc>
        <w:tc>
          <w:tcPr>
            <w:tcW w:w="2608" w:type="dxa"/>
          </w:tcPr>
          <w:p w14:paraId="1662BA9A" w14:textId="77777777"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Geschätzter Effekt</w:t>
            </w:r>
          </w:p>
        </w:tc>
        <w:tc>
          <w:tcPr>
            <w:tcW w:w="2608" w:type="dxa"/>
          </w:tcPr>
          <w:p w14:paraId="649D5B38" w14:textId="77777777"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Standardfehler</w:t>
            </w:r>
          </w:p>
        </w:tc>
      </w:tr>
      <w:tr w:rsidR="000C03D8" w:rsidRPr="000C03D8" w14:paraId="0DB153BF" w14:textId="77777777" w:rsidTr="00F93364">
        <w:trPr>
          <w:trHeight w:hRule="exact" w:val="284"/>
        </w:trPr>
        <w:tc>
          <w:tcPr>
            <w:tcW w:w="2608" w:type="dxa"/>
          </w:tcPr>
          <w:p w14:paraId="2A926C0C" w14:textId="77777777" w:rsidR="00B112C9" w:rsidRPr="000C03D8" w:rsidRDefault="00B112C9" w:rsidP="00337758">
            <w:pPr>
              <w:spacing w:line="480" w:lineRule="auto"/>
              <w:jc w:val="both"/>
              <w:rPr>
                <w:rFonts w:ascii="Times New Roman" w:hAnsi="Times New Roman" w:cs="Times New Roman"/>
                <w:sz w:val="24"/>
                <w:szCs w:val="24"/>
              </w:rPr>
            </w:pPr>
            <w:proofErr w:type="spellStart"/>
            <w:r w:rsidRPr="000C03D8">
              <w:rPr>
                <w:rFonts w:ascii="Times New Roman" w:hAnsi="Times New Roman" w:cs="Times New Roman"/>
                <w:sz w:val="24"/>
                <w:szCs w:val="24"/>
              </w:rPr>
              <w:t>Intercept</w:t>
            </w:r>
            <w:proofErr w:type="spellEnd"/>
          </w:p>
        </w:tc>
        <w:tc>
          <w:tcPr>
            <w:tcW w:w="2608" w:type="dxa"/>
          </w:tcPr>
          <w:p w14:paraId="4E47DF93" w14:textId="77777777"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3.85</w:t>
            </w:r>
          </w:p>
        </w:tc>
        <w:tc>
          <w:tcPr>
            <w:tcW w:w="2608" w:type="dxa"/>
          </w:tcPr>
          <w:p w14:paraId="3658F4BA" w14:textId="77777777"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0.11</w:t>
            </w:r>
          </w:p>
        </w:tc>
      </w:tr>
      <w:tr w:rsidR="000C03D8" w:rsidRPr="000C03D8" w14:paraId="0D4A49D3" w14:textId="77777777" w:rsidTr="00F93364">
        <w:trPr>
          <w:trHeight w:hRule="exact" w:val="284"/>
        </w:trPr>
        <w:tc>
          <w:tcPr>
            <w:tcW w:w="2608" w:type="dxa"/>
          </w:tcPr>
          <w:p w14:paraId="66E6877F" w14:textId="77777777"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Aperiodischer Exponent</w:t>
            </w:r>
          </w:p>
        </w:tc>
        <w:tc>
          <w:tcPr>
            <w:tcW w:w="2608" w:type="dxa"/>
          </w:tcPr>
          <w:p w14:paraId="34E90D6C" w14:textId="77777777"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0.11</w:t>
            </w:r>
          </w:p>
        </w:tc>
        <w:tc>
          <w:tcPr>
            <w:tcW w:w="2608" w:type="dxa"/>
          </w:tcPr>
          <w:p w14:paraId="6BB4AC7E" w14:textId="77777777"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0.08</w:t>
            </w:r>
          </w:p>
        </w:tc>
      </w:tr>
      <w:tr w:rsidR="000C03D8" w:rsidRPr="000C03D8" w14:paraId="21B6AFB0" w14:textId="77777777" w:rsidTr="00F93364">
        <w:trPr>
          <w:trHeight w:hRule="exact" w:val="284"/>
        </w:trPr>
        <w:tc>
          <w:tcPr>
            <w:tcW w:w="2608" w:type="dxa"/>
          </w:tcPr>
          <w:p w14:paraId="75FED46D" w14:textId="77777777"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Thetapower</w:t>
            </w:r>
          </w:p>
        </w:tc>
        <w:tc>
          <w:tcPr>
            <w:tcW w:w="2608" w:type="dxa"/>
          </w:tcPr>
          <w:p w14:paraId="4C286351" w14:textId="77777777"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-0.17</w:t>
            </w:r>
          </w:p>
        </w:tc>
        <w:tc>
          <w:tcPr>
            <w:tcW w:w="2608" w:type="dxa"/>
          </w:tcPr>
          <w:p w14:paraId="4476EEDF" w14:textId="77777777"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0.08</w:t>
            </w:r>
          </w:p>
        </w:tc>
      </w:tr>
      <w:tr w:rsidR="000C03D8" w:rsidRPr="000C03D8" w14:paraId="085336B3" w14:textId="77777777" w:rsidTr="00F93364">
        <w:trPr>
          <w:trHeight w:hRule="exact" w:val="284"/>
        </w:trPr>
        <w:tc>
          <w:tcPr>
            <w:tcW w:w="2608" w:type="dxa"/>
          </w:tcPr>
          <w:p w14:paraId="787EC222" w14:textId="77777777"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Alphapower</w:t>
            </w:r>
          </w:p>
        </w:tc>
        <w:tc>
          <w:tcPr>
            <w:tcW w:w="2608" w:type="dxa"/>
          </w:tcPr>
          <w:p w14:paraId="31EA9255" w14:textId="77777777"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0.03</w:t>
            </w:r>
          </w:p>
        </w:tc>
        <w:tc>
          <w:tcPr>
            <w:tcW w:w="2608" w:type="dxa"/>
          </w:tcPr>
          <w:p w14:paraId="0EFC83A6" w14:textId="77777777"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0.08</w:t>
            </w:r>
          </w:p>
        </w:tc>
      </w:tr>
      <w:tr w:rsidR="000C03D8" w:rsidRPr="000C03D8" w14:paraId="7D5677A5" w14:textId="77777777" w:rsidTr="00F93364">
        <w:trPr>
          <w:trHeight w:hRule="exact" w:val="284"/>
        </w:trPr>
        <w:tc>
          <w:tcPr>
            <w:tcW w:w="2608" w:type="dxa"/>
          </w:tcPr>
          <w:p w14:paraId="7B6617C3" w14:textId="77777777"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Betapower</w:t>
            </w:r>
          </w:p>
        </w:tc>
        <w:tc>
          <w:tcPr>
            <w:tcW w:w="2608" w:type="dxa"/>
          </w:tcPr>
          <w:p w14:paraId="16AA9086" w14:textId="77777777"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-0.09</w:t>
            </w:r>
          </w:p>
        </w:tc>
        <w:tc>
          <w:tcPr>
            <w:tcW w:w="2608" w:type="dxa"/>
          </w:tcPr>
          <w:p w14:paraId="287721BF" w14:textId="77777777"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0.08</w:t>
            </w:r>
          </w:p>
        </w:tc>
      </w:tr>
      <w:tr w:rsidR="00B112C9" w:rsidRPr="000C03D8" w14:paraId="7DF56FD1" w14:textId="77777777" w:rsidTr="00F93364">
        <w:trPr>
          <w:trHeight w:hRule="exact" w:val="284"/>
        </w:trPr>
        <w:tc>
          <w:tcPr>
            <w:tcW w:w="2608" w:type="dxa"/>
          </w:tcPr>
          <w:p w14:paraId="7938FE48" w14:textId="77777777"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RMS</w:t>
            </w:r>
          </w:p>
        </w:tc>
        <w:tc>
          <w:tcPr>
            <w:tcW w:w="2608" w:type="dxa"/>
          </w:tcPr>
          <w:p w14:paraId="1A800E6A" w14:textId="77777777"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-2.01</w:t>
            </w:r>
          </w:p>
        </w:tc>
        <w:tc>
          <w:tcPr>
            <w:tcW w:w="2608" w:type="dxa"/>
          </w:tcPr>
          <w:p w14:paraId="3DB5AE88" w14:textId="77777777"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0.08</w:t>
            </w:r>
            <w:commentRangeEnd w:id="72"/>
            <w:r w:rsidR="00A46537">
              <w:rPr>
                <w:rStyle w:val="CommentReference"/>
              </w:rPr>
              <w:commentReference w:id="72"/>
            </w:r>
          </w:p>
        </w:tc>
      </w:tr>
    </w:tbl>
    <w:p w14:paraId="4BCFB204" w14:textId="77777777" w:rsidR="00F93364" w:rsidRPr="000C03D8" w:rsidRDefault="00F93364" w:rsidP="00337758">
      <w:pPr>
        <w:spacing w:line="480" w:lineRule="auto"/>
        <w:jc w:val="both"/>
        <w:rPr>
          <w:rFonts w:ascii="Times New Roman" w:hAnsi="Times New Roman" w:cs="Times New Roman"/>
          <w:sz w:val="24"/>
          <w:szCs w:val="24"/>
        </w:rPr>
      </w:pPr>
    </w:p>
    <w:p w14:paraId="79ED1E7D" w14:textId="77777777" w:rsidR="00F93364" w:rsidRPr="000C03D8" w:rsidRDefault="00F93364"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13</w:t>
      </w:r>
    </w:p>
    <w:p w14:paraId="18B795DA" w14:textId="77777777" w:rsidR="00F93364" w:rsidRPr="000C03D8" w:rsidRDefault="00F93364"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Residuen des Linear Mixed Models mit allen elektrophysiologischen Maßen </w:t>
      </w:r>
      <w:r w:rsidR="00830B98" w:rsidRPr="000C03D8">
        <w:rPr>
          <w:rFonts w:ascii="Times New Roman" w:hAnsi="Times New Roman" w:cs="Times New Roman"/>
          <w:i/>
          <w:sz w:val="24"/>
          <w:szCs w:val="24"/>
        </w:rPr>
        <w:t>als Prädiktor</w:t>
      </w:r>
    </w:p>
    <w:p w14:paraId="55FC8A29" w14:textId="77777777" w:rsidR="00F93364" w:rsidRPr="000C03D8" w:rsidRDefault="002E25FD"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w14:anchorId="1B183FDA">
          <v:shape id="_x0000_i1037" type="#_x0000_t75" style="width:349.5pt;height:216.75pt">
            <v:imagedata r:id="rId24" o:title="Abbildung 13"/>
          </v:shape>
        </w:pict>
      </w:r>
    </w:p>
    <w:p w14:paraId="544D290D" w14:textId="77777777" w:rsidR="002F21E3" w:rsidRPr="000C03D8" w:rsidRDefault="00B7708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Der </w:t>
      </w:r>
      <w:proofErr w:type="spellStart"/>
      <w:r w:rsidR="00541C3B" w:rsidRPr="000C03D8">
        <w:rPr>
          <w:rFonts w:ascii="Times New Roman" w:hAnsi="Times New Roman" w:cs="Times New Roman"/>
          <w:sz w:val="24"/>
          <w:szCs w:val="24"/>
        </w:rPr>
        <w:t>likelihood</w:t>
      </w:r>
      <w:proofErr w:type="spellEnd"/>
      <w:r w:rsidR="00541C3B" w:rsidRPr="000C03D8">
        <w:rPr>
          <w:rFonts w:ascii="Times New Roman" w:hAnsi="Times New Roman" w:cs="Times New Roman"/>
          <w:sz w:val="24"/>
          <w:szCs w:val="24"/>
        </w:rPr>
        <w:t>-ratio-Test</w:t>
      </w:r>
      <w:r w:rsidRPr="000C03D8">
        <w:rPr>
          <w:rFonts w:ascii="Times New Roman" w:hAnsi="Times New Roman" w:cs="Times New Roman"/>
          <w:sz w:val="24"/>
          <w:szCs w:val="24"/>
        </w:rPr>
        <w:t xml:space="preserve"> aus der </w:t>
      </w:r>
      <w:proofErr w:type="spellStart"/>
      <w:r w:rsidRPr="000C03D8">
        <w:rPr>
          <w:rFonts w:ascii="Times New Roman" w:hAnsi="Times New Roman" w:cs="Times New Roman"/>
          <w:sz w:val="24"/>
          <w:szCs w:val="24"/>
        </w:rPr>
        <w:t>step</w:t>
      </w:r>
      <w:proofErr w:type="spellEnd"/>
      <w:r w:rsidRPr="000C03D8">
        <w:rPr>
          <w:rFonts w:ascii="Times New Roman" w:hAnsi="Times New Roman" w:cs="Times New Roman"/>
          <w:sz w:val="24"/>
          <w:szCs w:val="24"/>
        </w:rPr>
        <w:t xml:space="preserve">-down Strategie hat ergeben, dass die ID der Versuchspersonen ein signifikanter </w:t>
      </w:r>
      <w:proofErr w:type="spellStart"/>
      <w:r w:rsidRPr="000C03D8">
        <w:rPr>
          <w:rFonts w:ascii="Times New Roman" w:hAnsi="Times New Roman" w:cs="Times New Roman"/>
          <w:sz w:val="24"/>
          <w:szCs w:val="24"/>
        </w:rPr>
        <w:t>random-effect</w:t>
      </w:r>
      <w:proofErr w:type="spellEnd"/>
      <w:r w:rsidRPr="000C03D8">
        <w:rPr>
          <w:rFonts w:ascii="Times New Roman" w:hAnsi="Times New Roman" w:cs="Times New Roman"/>
          <w:sz w:val="24"/>
          <w:szCs w:val="24"/>
        </w:rPr>
        <w:t xml:space="preserve"> für die Bestimmung der Tiefe ist auf 5% Signifikanzniveau</w:t>
      </w:r>
      <w:r w:rsidR="00E8660E" w:rsidRPr="000C03D8">
        <w:rPr>
          <w:rFonts w:ascii="Times New Roman" w:hAnsi="Times New Roman" w:cs="Times New Roman"/>
          <w:sz w:val="24"/>
          <w:szCs w:val="24"/>
        </w:rPr>
        <w:t xml:space="preserve"> (</w:t>
      </w:r>
      <w:r w:rsidR="00E8660E" w:rsidRPr="000C03D8">
        <w:rPr>
          <w:rFonts w:ascii="Times New Roman" w:hAnsi="Times New Roman" w:cs="Times New Roman"/>
          <w:sz w:val="24"/>
          <w:szCs w:val="24"/>
          <w:shd w:val="clear" w:color="auto" w:fill="FFFFFF"/>
        </w:rPr>
        <w:t>χ</w:t>
      </w:r>
      <w:r w:rsidR="00E8660E" w:rsidRPr="000C03D8">
        <w:rPr>
          <w:rFonts w:ascii="Times New Roman" w:hAnsi="Times New Roman" w:cs="Times New Roman"/>
          <w:sz w:val="24"/>
          <w:szCs w:val="24"/>
          <w:shd w:val="clear" w:color="auto" w:fill="FFFFFF"/>
          <w:vertAlign w:val="superscript"/>
        </w:rPr>
        <w:t>2</w:t>
      </w:r>
      <w:r w:rsidR="0069316D" w:rsidRPr="000C03D8">
        <w:rPr>
          <w:rFonts w:ascii="Times New Roman" w:hAnsi="Times New Roman" w:cs="Times New Roman"/>
          <w:sz w:val="24"/>
          <w:szCs w:val="24"/>
        </w:rPr>
        <w:t>(1) = 5.51</w:t>
      </w:r>
      <w:r w:rsidR="00E8660E" w:rsidRPr="000C03D8">
        <w:rPr>
          <w:rFonts w:ascii="Times New Roman" w:hAnsi="Times New Roman" w:cs="Times New Roman"/>
          <w:sz w:val="24"/>
          <w:szCs w:val="24"/>
        </w:rPr>
        <w:t xml:space="preserve">; </w:t>
      </w:r>
      <w:r w:rsidR="00E8660E" w:rsidRPr="000C03D8">
        <w:rPr>
          <w:rFonts w:ascii="Times New Roman" w:hAnsi="Times New Roman" w:cs="Times New Roman"/>
          <w:i/>
          <w:sz w:val="24"/>
          <w:szCs w:val="24"/>
        </w:rPr>
        <w:t>p</w:t>
      </w:r>
      <w:r w:rsidR="00E8660E" w:rsidRPr="000C03D8">
        <w:rPr>
          <w:rFonts w:ascii="Times New Roman" w:hAnsi="Times New Roman" w:cs="Times New Roman"/>
          <w:sz w:val="24"/>
          <w:szCs w:val="24"/>
        </w:rPr>
        <w:t xml:space="preserve"> = </w:t>
      </w:r>
      <w:r w:rsidR="0069316D" w:rsidRPr="000C03D8">
        <w:rPr>
          <w:rFonts w:ascii="Times New Roman" w:hAnsi="Times New Roman" w:cs="Times New Roman"/>
          <w:sz w:val="24"/>
          <w:szCs w:val="24"/>
        </w:rPr>
        <w:t>0.019</w:t>
      </w:r>
      <w:r w:rsidR="00E8660E" w:rsidRPr="000C03D8">
        <w:rPr>
          <w:rFonts w:ascii="Times New Roman" w:hAnsi="Times New Roman" w:cs="Times New Roman"/>
          <w:sz w:val="24"/>
          <w:szCs w:val="24"/>
        </w:rPr>
        <w:t>)</w:t>
      </w:r>
      <w:r w:rsidR="00541C3B" w:rsidRPr="000C03D8">
        <w:rPr>
          <w:rFonts w:ascii="Times New Roman" w:hAnsi="Times New Roman" w:cs="Times New Roman"/>
          <w:sz w:val="24"/>
          <w:szCs w:val="24"/>
        </w:rPr>
        <w:t>. In den F-T</w:t>
      </w:r>
      <w:r w:rsidRPr="000C03D8">
        <w:rPr>
          <w:rFonts w:ascii="Times New Roman" w:hAnsi="Times New Roman" w:cs="Times New Roman"/>
          <w:sz w:val="24"/>
          <w:szCs w:val="24"/>
        </w:rPr>
        <w:t xml:space="preserve">ests </w:t>
      </w:r>
      <w:r w:rsidR="00380E63" w:rsidRPr="000C03D8">
        <w:rPr>
          <w:rFonts w:ascii="Times New Roman" w:hAnsi="Times New Roman" w:cs="Times New Roman"/>
          <w:sz w:val="24"/>
          <w:szCs w:val="24"/>
        </w:rPr>
        <w:t>zeigte sich, dass</w:t>
      </w:r>
      <w:r w:rsidRPr="000C03D8">
        <w:rPr>
          <w:rFonts w:ascii="Times New Roman" w:hAnsi="Times New Roman" w:cs="Times New Roman"/>
          <w:sz w:val="24"/>
          <w:szCs w:val="24"/>
        </w:rPr>
        <w:t xml:space="preserve"> der RMS </w:t>
      </w:r>
      <w:r w:rsidR="00380E63" w:rsidRPr="000C03D8">
        <w:rPr>
          <w:rFonts w:ascii="Times New Roman" w:hAnsi="Times New Roman" w:cs="Times New Roman"/>
          <w:sz w:val="24"/>
          <w:szCs w:val="24"/>
        </w:rPr>
        <w:t>und die Thetapower signifikante</w:t>
      </w:r>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fixed-effect</w:t>
      </w:r>
      <w:r w:rsidR="00380E63" w:rsidRPr="000C03D8">
        <w:rPr>
          <w:rFonts w:ascii="Times New Roman" w:hAnsi="Times New Roman" w:cs="Times New Roman"/>
          <w:sz w:val="24"/>
          <w:szCs w:val="24"/>
        </w:rPr>
        <w:t>s</w:t>
      </w:r>
      <w:proofErr w:type="spellEnd"/>
      <w:r w:rsidRPr="000C03D8">
        <w:rPr>
          <w:rFonts w:ascii="Times New Roman" w:hAnsi="Times New Roman" w:cs="Times New Roman"/>
          <w:sz w:val="24"/>
          <w:szCs w:val="24"/>
        </w:rPr>
        <w:t xml:space="preserve"> </w:t>
      </w:r>
      <w:r w:rsidR="00380E63" w:rsidRPr="000C03D8">
        <w:rPr>
          <w:rFonts w:ascii="Times New Roman" w:hAnsi="Times New Roman" w:cs="Times New Roman"/>
          <w:sz w:val="24"/>
          <w:szCs w:val="24"/>
        </w:rPr>
        <w:t>für die Bestimmung der Tiefe</w:t>
      </w:r>
      <w:r w:rsidRPr="000C03D8">
        <w:rPr>
          <w:rFonts w:ascii="Times New Roman" w:hAnsi="Times New Roman" w:cs="Times New Roman"/>
          <w:sz w:val="24"/>
          <w:szCs w:val="24"/>
        </w:rPr>
        <w:t xml:space="preserve"> auf 5% Signifikanzniveau</w:t>
      </w:r>
      <w:r w:rsidR="00380E63" w:rsidRPr="000C03D8">
        <w:rPr>
          <w:rFonts w:ascii="Times New Roman" w:hAnsi="Times New Roman" w:cs="Times New Roman"/>
          <w:sz w:val="24"/>
          <w:szCs w:val="24"/>
        </w:rPr>
        <w:t xml:space="preserve"> sind, der aperiodische Exponent jedoch nicht</w:t>
      </w:r>
      <w:r w:rsidR="00785F35" w:rsidRPr="000C03D8">
        <w:rPr>
          <w:rFonts w:ascii="Times New Roman" w:hAnsi="Times New Roman" w:cs="Times New Roman"/>
          <w:sz w:val="24"/>
          <w:szCs w:val="24"/>
        </w:rPr>
        <w:t xml:space="preserve"> (Tabelle 2</w:t>
      </w:r>
      <w:r w:rsidR="00CA4299" w:rsidRPr="000C03D8">
        <w:rPr>
          <w:rFonts w:ascii="Times New Roman" w:hAnsi="Times New Roman" w:cs="Times New Roman"/>
          <w:sz w:val="24"/>
          <w:szCs w:val="24"/>
        </w:rPr>
        <w:t>)</w:t>
      </w:r>
      <w:r w:rsidRPr="000C03D8">
        <w:rPr>
          <w:rFonts w:ascii="Times New Roman" w:hAnsi="Times New Roman" w:cs="Times New Roman"/>
          <w:sz w:val="24"/>
          <w:szCs w:val="24"/>
        </w:rPr>
        <w:t>. E</w:t>
      </w:r>
      <w:r w:rsidR="00380E63" w:rsidRPr="000C03D8">
        <w:rPr>
          <w:rFonts w:ascii="Times New Roman" w:hAnsi="Times New Roman" w:cs="Times New Roman"/>
          <w:sz w:val="24"/>
          <w:szCs w:val="24"/>
        </w:rPr>
        <w:t>in Regressionsmodell in dem</w:t>
      </w:r>
      <w:r w:rsidRPr="000C03D8">
        <w:rPr>
          <w:rFonts w:ascii="Times New Roman" w:hAnsi="Times New Roman" w:cs="Times New Roman"/>
          <w:sz w:val="24"/>
          <w:szCs w:val="24"/>
        </w:rPr>
        <w:t xml:space="preserve"> der RMS </w:t>
      </w:r>
      <w:r w:rsidR="00380E63" w:rsidRPr="000C03D8">
        <w:rPr>
          <w:rFonts w:ascii="Times New Roman" w:hAnsi="Times New Roman" w:cs="Times New Roman"/>
          <w:sz w:val="24"/>
          <w:szCs w:val="24"/>
        </w:rPr>
        <w:t xml:space="preserve">und die Thetapower </w:t>
      </w:r>
      <w:r w:rsidRPr="000C03D8">
        <w:rPr>
          <w:rFonts w:ascii="Times New Roman" w:hAnsi="Times New Roman" w:cs="Times New Roman"/>
          <w:sz w:val="24"/>
          <w:szCs w:val="24"/>
        </w:rPr>
        <w:t xml:space="preserve">als </w:t>
      </w:r>
      <w:proofErr w:type="spellStart"/>
      <w:r w:rsidRPr="000C03D8">
        <w:rPr>
          <w:rFonts w:ascii="Times New Roman" w:hAnsi="Times New Roman" w:cs="Times New Roman"/>
          <w:sz w:val="24"/>
          <w:szCs w:val="24"/>
        </w:rPr>
        <w:t>fixed-effect</w:t>
      </w:r>
      <w:proofErr w:type="spellEnd"/>
      <w:r w:rsidRPr="000C03D8">
        <w:rPr>
          <w:rFonts w:ascii="Times New Roman" w:hAnsi="Times New Roman" w:cs="Times New Roman"/>
          <w:sz w:val="24"/>
          <w:szCs w:val="24"/>
        </w:rPr>
        <w:t xml:space="preserve"> und die ID der Versuchspersonen als </w:t>
      </w:r>
      <w:proofErr w:type="spellStart"/>
      <w:r w:rsidRPr="000C03D8">
        <w:rPr>
          <w:rFonts w:ascii="Times New Roman" w:hAnsi="Times New Roman" w:cs="Times New Roman"/>
          <w:sz w:val="24"/>
          <w:szCs w:val="24"/>
        </w:rPr>
        <w:t>random-effect</w:t>
      </w:r>
      <w:proofErr w:type="spellEnd"/>
      <w:r w:rsidRPr="000C03D8">
        <w:rPr>
          <w:rFonts w:ascii="Times New Roman" w:hAnsi="Times New Roman" w:cs="Times New Roman"/>
          <w:sz w:val="24"/>
          <w:szCs w:val="24"/>
        </w:rPr>
        <w:t xml:space="preserve"> angegeben </w:t>
      </w:r>
      <w:r w:rsidR="006A007A" w:rsidRPr="000C03D8">
        <w:rPr>
          <w:rFonts w:ascii="Times New Roman" w:hAnsi="Times New Roman" w:cs="Times New Roman"/>
          <w:sz w:val="24"/>
          <w:szCs w:val="24"/>
        </w:rPr>
        <w:t>werden</w:t>
      </w:r>
      <w:r w:rsidRPr="000C03D8">
        <w:rPr>
          <w:rFonts w:ascii="Times New Roman" w:hAnsi="Times New Roman" w:cs="Times New Roman"/>
          <w:sz w:val="24"/>
          <w:szCs w:val="24"/>
        </w:rPr>
        <w:t>, wurde daher als bestes Modell ermittelt, um die Tiefe der Elektrode vorherzusagen.</w:t>
      </w:r>
      <w:r w:rsidR="00450CBA" w:rsidRPr="000C03D8">
        <w:rPr>
          <w:rFonts w:ascii="Times New Roman" w:hAnsi="Times New Roman" w:cs="Times New Roman"/>
          <w:sz w:val="24"/>
          <w:szCs w:val="24"/>
        </w:rPr>
        <w:t xml:space="preserve"> Die Regressionslinie in Abbildung 14 zeigt für dieses ermittelte Modell einen stark</w:t>
      </w:r>
      <w:r w:rsidR="00380E63" w:rsidRPr="000C03D8">
        <w:rPr>
          <w:rFonts w:ascii="Times New Roman" w:hAnsi="Times New Roman" w:cs="Times New Roman"/>
          <w:sz w:val="24"/>
          <w:szCs w:val="24"/>
        </w:rPr>
        <w:t>en Zusammenhang zwischen den beiden Prädiktoren</w:t>
      </w:r>
      <w:r w:rsidR="00450CBA" w:rsidRPr="000C03D8">
        <w:rPr>
          <w:rFonts w:ascii="Times New Roman" w:hAnsi="Times New Roman" w:cs="Times New Roman"/>
          <w:sz w:val="24"/>
          <w:szCs w:val="24"/>
        </w:rPr>
        <w:t xml:space="preserve"> und der Tiefe. </w:t>
      </w:r>
    </w:p>
    <w:p w14:paraId="2F2CAF9D" w14:textId="77777777" w:rsidR="00A235A2" w:rsidRPr="000C03D8" w:rsidRDefault="00A235A2"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Tabelle 2</w:t>
      </w:r>
    </w:p>
    <w:p w14:paraId="6059F658" w14:textId="77777777" w:rsidR="00A235A2" w:rsidRPr="000C03D8" w:rsidRDefault="00830B9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F-</w:t>
      </w:r>
      <w:r w:rsidR="00CB2B9C" w:rsidRPr="000C03D8">
        <w:rPr>
          <w:rFonts w:ascii="Times New Roman" w:hAnsi="Times New Roman" w:cs="Times New Roman"/>
          <w:i/>
          <w:sz w:val="24"/>
          <w:szCs w:val="24"/>
        </w:rPr>
        <w:t>Tests für die Regressionsm</w:t>
      </w:r>
      <w:r w:rsidRPr="000C03D8">
        <w:rPr>
          <w:rFonts w:ascii="Times New Roman" w:hAnsi="Times New Roman" w:cs="Times New Roman"/>
          <w:i/>
          <w:sz w:val="24"/>
          <w:szCs w:val="24"/>
        </w:rPr>
        <w:t xml:space="preserve">odelle der </w:t>
      </w:r>
      <w:proofErr w:type="spellStart"/>
      <w:r w:rsidRPr="000C03D8">
        <w:rPr>
          <w:rFonts w:ascii="Times New Roman" w:hAnsi="Times New Roman" w:cs="Times New Roman"/>
          <w:i/>
          <w:sz w:val="24"/>
          <w:szCs w:val="24"/>
        </w:rPr>
        <w:t>step</w:t>
      </w:r>
      <w:proofErr w:type="spellEnd"/>
      <w:r w:rsidRPr="000C03D8">
        <w:rPr>
          <w:rFonts w:ascii="Times New Roman" w:hAnsi="Times New Roman" w:cs="Times New Roman"/>
          <w:i/>
          <w:sz w:val="24"/>
          <w:szCs w:val="24"/>
        </w:rPr>
        <w:t>-down Strategie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2608"/>
        <w:gridCol w:w="2608"/>
      </w:tblGrid>
      <w:tr w:rsidR="000C03D8" w:rsidRPr="000C03D8" w14:paraId="41A50B91" w14:textId="77777777" w:rsidTr="00BA19F1">
        <w:trPr>
          <w:trHeight w:hRule="exact" w:val="284"/>
        </w:trPr>
        <w:tc>
          <w:tcPr>
            <w:tcW w:w="2608" w:type="dxa"/>
          </w:tcPr>
          <w:p w14:paraId="764C85C7" w14:textId="77777777" w:rsidR="00A235A2" w:rsidRPr="000C03D8" w:rsidRDefault="00A235A2" w:rsidP="00337758">
            <w:pPr>
              <w:spacing w:line="480" w:lineRule="auto"/>
              <w:jc w:val="both"/>
              <w:rPr>
                <w:rFonts w:ascii="Times New Roman" w:hAnsi="Times New Roman" w:cs="Times New Roman"/>
                <w:sz w:val="24"/>
                <w:szCs w:val="24"/>
              </w:rPr>
            </w:pPr>
          </w:p>
        </w:tc>
        <w:tc>
          <w:tcPr>
            <w:tcW w:w="2608" w:type="dxa"/>
          </w:tcPr>
          <w:p w14:paraId="70B50E23" w14:textId="77777777" w:rsidR="00A235A2" w:rsidRPr="000C03D8" w:rsidRDefault="006E0FC7"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F</w:t>
            </w:r>
            <w:r w:rsidRPr="000C03D8">
              <w:rPr>
                <w:rFonts w:ascii="Times New Roman" w:hAnsi="Times New Roman" w:cs="Times New Roman"/>
                <w:sz w:val="24"/>
                <w:szCs w:val="24"/>
              </w:rPr>
              <w:t>-Wert</w:t>
            </w:r>
          </w:p>
        </w:tc>
        <w:tc>
          <w:tcPr>
            <w:tcW w:w="2608" w:type="dxa"/>
          </w:tcPr>
          <w:p w14:paraId="6CEC55D0" w14:textId="77777777" w:rsidR="00A235A2" w:rsidRPr="000C03D8" w:rsidRDefault="006E0FC7"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p</w:t>
            </w:r>
            <w:r w:rsidRPr="000C03D8">
              <w:rPr>
                <w:rFonts w:ascii="Times New Roman" w:hAnsi="Times New Roman" w:cs="Times New Roman"/>
                <w:sz w:val="24"/>
                <w:szCs w:val="24"/>
              </w:rPr>
              <w:t>-Wert</w:t>
            </w:r>
          </w:p>
        </w:tc>
      </w:tr>
      <w:tr w:rsidR="000C03D8" w:rsidRPr="000C03D8" w14:paraId="13FB30C2" w14:textId="77777777" w:rsidTr="00BA19F1">
        <w:trPr>
          <w:trHeight w:hRule="exact" w:val="284"/>
        </w:trPr>
        <w:tc>
          <w:tcPr>
            <w:tcW w:w="2608" w:type="dxa"/>
          </w:tcPr>
          <w:p w14:paraId="73B98F04" w14:textId="77777777" w:rsidR="00A235A2" w:rsidRPr="000C03D8" w:rsidRDefault="00A235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Alphapower</w:t>
            </w:r>
          </w:p>
        </w:tc>
        <w:tc>
          <w:tcPr>
            <w:tcW w:w="2608" w:type="dxa"/>
          </w:tcPr>
          <w:p w14:paraId="30B08863" w14:textId="77777777" w:rsidR="00A235A2" w:rsidRPr="000C03D8" w:rsidRDefault="006E0FC7"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0.12</w:t>
            </w:r>
          </w:p>
        </w:tc>
        <w:tc>
          <w:tcPr>
            <w:tcW w:w="2608" w:type="dxa"/>
          </w:tcPr>
          <w:p w14:paraId="7F6D0239" w14:textId="77777777"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0.73</w:t>
            </w:r>
          </w:p>
        </w:tc>
      </w:tr>
      <w:tr w:rsidR="000C03D8" w:rsidRPr="000C03D8" w14:paraId="0267A212" w14:textId="77777777" w:rsidTr="00BA19F1">
        <w:trPr>
          <w:trHeight w:hRule="exact" w:val="284"/>
        </w:trPr>
        <w:tc>
          <w:tcPr>
            <w:tcW w:w="2608" w:type="dxa"/>
          </w:tcPr>
          <w:p w14:paraId="268A3342" w14:textId="77777777" w:rsidR="00A235A2" w:rsidRPr="000C03D8" w:rsidRDefault="00A235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Betapower</w:t>
            </w:r>
          </w:p>
        </w:tc>
        <w:tc>
          <w:tcPr>
            <w:tcW w:w="2608" w:type="dxa"/>
          </w:tcPr>
          <w:p w14:paraId="1EDD27F8" w14:textId="77777777" w:rsidR="00A235A2" w:rsidRPr="000C03D8" w:rsidRDefault="006E0FC7"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1.32</w:t>
            </w:r>
          </w:p>
        </w:tc>
        <w:tc>
          <w:tcPr>
            <w:tcW w:w="2608" w:type="dxa"/>
          </w:tcPr>
          <w:p w14:paraId="25532964" w14:textId="77777777"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0.25</w:t>
            </w:r>
          </w:p>
        </w:tc>
      </w:tr>
      <w:tr w:rsidR="000C03D8" w:rsidRPr="000C03D8" w14:paraId="2D2B0D7D" w14:textId="77777777" w:rsidTr="00BA19F1">
        <w:trPr>
          <w:trHeight w:hRule="exact" w:val="284"/>
        </w:trPr>
        <w:tc>
          <w:tcPr>
            <w:tcW w:w="2608" w:type="dxa"/>
          </w:tcPr>
          <w:p w14:paraId="5CC13D9E" w14:textId="77777777" w:rsidR="00A235A2" w:rsidRPr="000C03D8" w:rsidRDefault="00A235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Aperiodischer Exponent</w:t>
            </w:r>
          </w:p>
        </w:tc>
        <w:tc>
          <w:tcPr>
            <w:tcW w:w="2608" w:type="dxa"/>
          </w:tcPr>
          <w:p w14:paraId="7C65AF43" w14:textId="77777777"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1.75</w:t>
            </w:r>
          </w:p>
        </w:tc>
        <w:tc>
          <w:tcPr>
            <w:tcW w:w="2608" w:type="dxa"/>
          </w:tcPr>
          <w:p w14:paraId="64019E84" w14:textId="77777777"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0.19</w:t>
            </w:r>
          </w:p>
        </w:tc>
      </w:tr>
      <w:tr w:rsidR="000C03D8" w:rsidRPr="000C03D8" w14:paraId="2F384879" w14:textId="77777777" w:rsidTr="00BA19F1">
        <w:trPr>
          <w:trHeight w:hRule="exact" w:val="284"/>
        </w:trPr>
        <w:tc>
          <w:tcPr>
            <w:tcW w:w="2608" w:type="dxa"/>
          </w:tcPr>
          <w:p w14:paraId="67B13E96" w14:textId="77777777" w:rsidR="00A235A2" w:rsidRPr="000C03D8" w:rsidRDefault="00A235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Thetapower</w:t>
            </w:r>
          </w:p>
        </w:tc>
        <w:tc>
          <w:tcPr>
            <w:tcW w:w="2608" w:type="dxa"/>
          </w:tcPr>
          <w:p w14:paraId="15BAF9F4" w14:textId="77777777"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4.39</w:t>
            </w:r>
          </w:p>
        </w:tc>
        <w:tc>
          <w:tcPr>
            <w:tcW w:w="2608" w:type="dxa"/>
          </w:tcPr>
          <w:p w14:paraId="4113C9FA" w14:textId="77777777"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0.04</w:t>
            </w:r>
            <w:r w:rsidR="00830B98" w:rsidRPr="000C03D8">
              <w:rPr>
                <w:rFonts w:ascii="Times New Roman" w:hAnsi="Times New Roman" w:cs="Times New Roman"/>
                <w:sz w:val="24"/>
                <w:szCs w:val="24"/>
              </w:rPr>
              <w:t>*</w:t>
            </w:r>
          </w:p>
        </w:tc>
      </w:tr>
      <w:tr w:rsidR="000C03D8" w:rsidRPr="000C03D8" w14:paraId="2AD52BBB" w14:textId="77777777" w:rsidTr="00BA19F1">
        <w:trPr>
          <w:trHeight w:hRule="exact" w:val="284"/>
        </w:trPr>
        <w:tc>
          <w:tcPr>
            <w:tcW w:w="2608" w:type="dxa"/>
          </w:tcPr>
          <w:p w14:paraId="1D411CD5" w14:textId="77777777" w:rsidR="00A235A2" w:rsidRPr="000C03D8" w:rsidRDefault="00A235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RMS</w:t>
            </w:r>
          </w:p>
        </w:tc>
        <w:tc>
          <w:tcPr>
            <w:tcW w:w="2608" w:type="dxa"/>
          </w:tcPr>
          <w:p w14:paraId="65FBC6CE" w14:textId="77777777"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652.36</w:t>
            </w:r>
          </w:p>
        </w:tc>
        <w:tc>
          <w:tcPr>
            <w:tcW w:w="2608" w:type="dxa"/>
          </w:tcPr>
          <w:p w14:paraId="0706CC38" w14:textId="77777777"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&lt;0.01</w:t>
            </w:r>
            <w:r w:rsidR="00830B98" w:rsidRPr="000C03D8">
              <w:rPr>
                <w:rFonts w:ascii="Times New Roman" w:hAnsi="Times New Roman" w:cs="Times New Roman"/>
                <w:sz w:val="24"/>
                <w:szCs w:val="24"/>
              </w:rPr>
              <w:t>***</w:t>
            </w:r>
          </w:p>
        </w:tc>
      </w:tr>
    </w:tbl>
    <w:p w14:paraId="4EFB5EED" w14:textId="77777777" w:rsidR="00A235A2" w:rsidRPr="000C03D8" w:rsidRDefault="00830B98"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br/>
      </w:r>
      <w:r w:rsidRPr="000C03D8">
        <w:rPr>
          <w:rFonts w:ascii="Times New Roman" w:hAnsi="Times New Roman" w:cs="Times New Roman"/>
          <w:i/>
          <w:sz w:val="24"/>
          <w:szCs w:val="24"/>
        </w:rPr>
        <w:t>Anmerkung</w:t>
      </w:r>
      <w:r w:rsidRPr="000C03D8">
        <w:rPr>
          <w:rFonts w:ascii="Times New Roman" w:hAnsi="Times New Roman" w:cs="Times New Roman"/>
          <w:sz w:val="24"/>
          <w:szCs w:val="24"/>
        </w:rPr>
        <w:t>. ***: &lt;0.0001; **: &lt;0.001; *: 0.05</w:t>
      </w:r>
    </w:p>
    <w:p w14:paraId="1C759A91" w14:textId="77777777" w:rsidR="00825F2E" w:rsidRPr="000C03D8" w:rsidRDefault="002F21E3"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w:t>
      </w:r>
      <w:r w:rsidR="007973F5" w:rsidRPr="000C03D8">
        <w:rPr>
          <w:rFonts w:ascii="Times New Roman" w:hAnsi="Times New Roman" w:cs="Times New Roman"/>
          <w:sz w:val="24"/>
          <w:szCs w:val="24"/>
        </w:rPr>
        <w:t>wurden zwei weitere</w:t>
      </w:r>
      <w:r w:rsidR="00825F2E" w:rsidRPr="000C03D8">
        <w:rPr>
          <w:rFonts w:ascii="Times New Roman" w:hAnsi="Times New Roman" w:cs="Times New Roman"/>
          <w:sz w:val="24"/>
          <w:szCs w:val="24"/>
        </w:rPr>
        <w:t xml:space="preserve"> </w:t>
      </w:r>
      <w:r w:rsidR="00825F2E"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825F2E" w:rsidRPr="000C03D8">
        <w:rPr>
          <w:rFonts w:ascii="Times New Roman" w:hAnsi="Times New Roman" w:cs="Times New Roman"/>
          <w:sz w:val="24"/>
          <w:szCs w:val="24"/>
        </w:rPr>
        <w:t>ests für abhängige Stichproben durchgeführt, um zu überprüfen, ob die Thetapower un</w:t>
      </w:r>
      <w:r w:rsidR="00867786" w:rsidRPr="000C03D8">
        <w:rPr>
          <w:rFonts w:ascii="Times New Roman" w:hAnsi="Times New Roman" w:cs="Times New Roman"/>
          <w:sz w:val="24"/>
          <w:szCs w:val="24"/>
        </w:rPr>
        <w:t>d die Alphapower in der Nähe der Zielposition</w:t>
      </w:r>
      <w:r w:rsidR="00825F2E" w:rsidRPr="000C03D8">
        <w:rPr>
          <w:rFonts w:ascii="Times New Roman" w:hAnsi="Times New Roman" w:cs="Times New Roman"/>
          <w:sz w:val="24"/>
          <w:szCs w:val="24"/>
        </w:rPr>
        <w:t xml:space="preserve"> größer </w:t>
      </w:r>
      <w:r w:rsidR="00C073B8" w:rsidRPr="000C03D8">
        <w:rPr>
          <w:rFonts w:ascii="Times New Roman" w:hAnsi="Times New Roman" w:cs="Times New Roman"/>
          <w:sz w:val="24"/>
          <w:szCs w:val="24"/>
        </w:rPr>
        <w:t xml:space="preserve">oder kleiner </w:t>
      </w:r>
      <w:r w:rsidR="00825F2E" w:rsidRPr="000C03D8">
        <w:rPr>
          <w:rFonts w:ascii="Times New Roman" w:hAnsi="Times New Roman" w:cs="Times New Roman"/>
          <w:sz w:val="24"/>
          <w:szCs w:val="24"/>
        </w:rPr>
        <w:t>s</w:t>
      </w:r>
      <w:r w:rsidR="00867786" w:rsidRPr="000C03D8">
        <w:rPr>
          <w:rFonts w:ascii="Times New Roman" w:hAnsi="Times New Roman" w:cs="Times New Roman"/>
          <w:sz w:val="24"/>
          <w:szCs w:val="24"/>
        </w:rPr>
        <w:t>ind als in weiter Entfernung von der Zielposition</w:t>
      </w:r>
      <w:r w:rsidR="00825F2E" w:rsidRPr="000C03D8">
        <w:rPr>
          <w:rFonts w:ascii="Times New Roman" w:hAnsi="Times New Roman" w:cs="Times New Roman"/>
          <w:sz w:val="24"/>
          <w:szCs w:val="24"/>
        </w:rPr>
        <w:t xml:space="preserve">. </w:t>
      </w:r>
      <w:r w:rsidR="00A87B9E" w:rsidRPr="000C03D8">
        <w:rPr>
          <w:rFonts w:ascii="Times New Roman" w:hAnsi="Times New Roman" w:cs="Times New Roman"/>
          <w:sz w:val="24"/>
          <w:szCs w:val="24"/>
        </w:rPr>
        <w:t xml:space="preserve">Die Shapiro-Wilk-Tests waren für die Differenzen zwischen der Bedingung „nah“ und der Bedingung „fern“ </w:t>
      </w:r>
      <w:r w:rsidR="00AF6079" w:rsidRPr="000C03D8">
        <w:rPr>
          <w:rFonts w:ascii="Times New Roman" w:hAnsi="Times New Roman" w:cs="Times New Roman"/>
          <w:sz w:val="24"/>
          <w:szCs w:val="24"/>
        </w:rPr>
        <w:t xml:space="preserve">sowohl bei </w:t>
      </w:r>
      <w:r w:rsidR="00A87B9E" w:rsidRPr="000C03D8">
        <w:rPr>
          <w:rFonts w:ascii="Times New Roman" w:hAnsi="Times New Roman" w:cs="Times New Roman"/>
          <w:sz w:val="24"/>
          <w:szCs w:val="24"/>
        </w:rPr>
        <w:t>der Thetapower (</w:t>
      </w:r>
      <w:r w:rsidR="00A87B9E" w:rsidRPr="000C03D8">
        <w:rPr>
          <w:rFonts w:ascii="Times New Roman" w:hAnsi="Times New Roman" w:cs="Times New Roman"/>
          <w:i/>
          <w:sz w:val="24"/>
          <w:szCs w:val="24"/>
        </w:rPr>
        <w:t>W</w:t>
      </w:r>
      <w:r w:rsidR="00467AB7" w:rsidRPr="000C03D8">
        <w:rPr>
          <w:rFonts w:ascii="Times New Roman" w:hAnsi="Times New Roman" w:cs="Times New Roman"/>
          <w:sz w:val="24"/>
          <w:szCs w:val="24"/>
        </w:rPr>
        <w:t xml:space="preserve"> = 0.95</w:t>
      </w:r>
      <w:r w:rsidR="00A87B9E" w:rsidRPr="000C03D8">
        <w:rPr>
          <w:rFonts w:ascii="Times New Roman" w:hAnsi="Times New Roman" w:cs="Times New Roman"/>
          <w:sz w:val="24"/>
          <w:szCs w:val="24"/>
        </w:rPr>
        <w:t xml:space="preserve">; </w:t>
      </w:r>
      <w:r w:rsidR="00A87B9E" w:rsidRPr="000C03D8">
        <w:rPr>
          <w:rFonts w:ascii="Times New Roman" w:hAnsi="Times New Roman" w:cs="Times New Roman"/>
          <w:i/>
          <w:sz w:val="24"/>
          <w:szCs w:val="24"/>
        </w:rPr>
        <w:t>p</w:t>
      </w:r>
      <w:r w:rsidR="00467AB7" w:rsidRPr="000C03D8">
        <w:rPr>
          <w:rFonts w:ascii="Times New Roman" w:hAnsi="Times New Roman" w:cs="Times New Roman"/>
          <w:sz w:val="24"/>
          <w:szCs w:val="24"/>
        </w:rPr>
        <w:t xml:space="preserve"> = 0.31</w:t>
      </w:r>
      <w:r w:rsidR="00A87B9E" w:rsidRPr="000C03D8">
        <w:rPr>
          <w:rFonts w:ascii="Times New Roman" w:hAnsi="Times New Roman" w:cs="Times New Roman"/>
          <w:sz w:val="24"/>
          <w:szCs w:val="24"/>
        </w:rPr>
        <w:t>) als auch der Alphapower (</w:t>
      </w:r>
      <w:r w:rsidR="00A87B9E" w:rsidRPr="000C03D8">
        <w:rPr>
          <w:rFonts w:ascii="Times New Roman" w:hAnsi="Times New Roman" w:cs="Times New Roman"/>
          <w:i/>
          <w:sz w:val="24"/>
          <w:szCs w:val="24"/>
        </w:rPr>
        <w:t>W</w:t>
      </w:r>
      <w:r w:rsidR="00A87B9E" w:rsidRPr="000C03D8">
        <w:rPr>
          <w:rFonts w:ascii="Times New Roman" w:hAnsi="Times New Roman" w:cs="Times New Roman"/>
          <w:sz w:val="24"/>
          <w:szCs w:val="24"/>
        </w:rPr>
        <w:t xml:space="preserve"> = 0.98; </w:t>
      </w:r>
      <w:r w:rsidR="00A87B9E" w:rsidRPr="000C03D8">
        <w:rPr>
          <w:rFonts w:ascii="Times New Roman" w:hAnsi="Times New Roman" w:cs="Times New Roman"/>
          <w:i/>
          <w:sz w:val="24"/>
          <w:szCs w:val="24"/>
        </w:rPr>
        <w:t>p</w:t>
      </w:r>
      <w:r w:rsidR="00810565" w:rsidRPr="000C03D8">
        <w:rPr>
          <w:rFonts w:ascii="Times New Roman" w:hAnsi="Times New Roman" w:cs="Times New Roman"/>
          <w:sz w:val="24"/>
          <w:szCs w:val="24"/>
        </w:rPr>
        <w:t xml:space="preserve"> = 0.8</w:t>
      </w:r>
      <w:r w:rsidR="00A87B9E" w:rsidRPr="000C03D8">
        <w:rPr>
          <w:rFonts w:ascii="Times New Roman" w:hAnsi="Times New Roman" w:cs="Times New Roman"/>
          <w:sz w:val="24"/>
          <w:szCs w:val="24"/>
        </w:rPr>
        <w:t>0) nicht signifikant. Daher konnte die Normalverteilung</w:t>
      </w:r>
      <w:r w:rsidR="00745B25" w:rsidRPr="000C03D8">
        <w:rPr>
          <w:rFonts w:ascii="Times New Roman" w:hAnsi="Times New Roman" w:cs="Times New Roman"/>
          <w:sz w:val="24"/>
          <w:szCs w:val="24"/>
        </w:rPr>
        <w:t xml:space="preserve"> angenommen werden. Aufgrund des</w:t>
      </w:r>
      <w:r w:rsidR="00A87B9E" w:rsidRPr="000C03D8">
        <w:rPr>
          <w:rFonts w:ascii="Times New Roman" w:hAnsi="Times New Roman" w:cs="Times New Roman"/>
          <w:sz w:val="24"/>
          <w:szCs w:val="24"/>
        </w:rPr>
        <w:t xml:space="preserve"> negativen </w:t>
      </w:r>
      <w:r w:rsidR="00745B25" w:rsidRPr="000C03D8">
        <w:rPr>
          <w:rFonts w:ascii="Times New Roman" w:hAnsi="Times New Roman" w:cs="Times New Roman"/>
          <w:sz w:val="24"/>
          <w:szCs w:val="24"/>
        </w:rPr>
        <w:t xml:space="preserve">Zusammenhangs </w:t>
      </w:r>
      <w:r w:rsidR="00A87B9E" w:rsidRPr="000C03D8">
        <w:rPr>
          <w:rFonts w:ascii="Times New Roman" w:hAnsi="Times New Roman" w:cs="Times New Roman"/>
          <w:sz w:val="24"/>
          <w:szCs w:val="24"/>
        </w:rPr>
        <w:t xml:space="preserve">zwischen Thetapower und Tiefe, wurde für die Thetapower ein rechtsseitiger </w:t>
      </w:r>
      <w:r w:rsidR="00A87B9E"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A87B9E" w:rsidRPr="000C03D8">
        <w:rPr>
          <w:rFonts w:ascii="Times New Roman" w:hAnsi="Times New Roman" w:cs="Times New Roman"/>
          <w:sz w:val="24"/>
          <w:szCs w:val="24"/>
        </w:rPr>
        <w:t>est für abhängigen Stichproben auf 5% Signifikanzniveau gerechnet</w:t>
      </w:r>
      <w:r w:rsidR="00E17474" w:rsidRPr="000C03D8">
        <w:rPr>
          <w:rFonts w:ascii="Times New Roman" w:hAnsi="Times New Roman" w:cs="Times New Roman"/>
          <w:sz w:val="24"/>
          <w:szCs w:val="24"/>
        </w:rPr>
        <w:t xml:space="preserve">. </w:t>
      </w:r>
      <w:r w:rsidR="00C56B62" w:rsidRPr="000C03D8">
        <w:rPr>
          <w:rFonts w:ascii="Times New Roman" w:hAnsi="Times New Roman" w:cs="Times New Roman"/>
          <w:sz w:val="24"/>
          <w:szCs w:val="24"/>
        </w:rPr>
        <w:t xml:space="preserve">Der Mittelwert der Differenzen beträgt -0.04. </w:t>
      </w:r>
      <w:r w:rsidR="00C56B62" w:rsidRPr="000C03D8">
        <w:rPr>
          <w:rFonts w:ascii="Times New Roman" w:hAnsi="Times New Roman" w:cs="Times New Roman"/>
          <w:sz w:val="24"/>
          <w:szCs w:val="24"/>
        </w:rPr>
        <w:lastRenderedPageBreak/>
        <w:t xml:space="preserve">Der entsprechende </w:t>
      </w:r>
      <w:r w:rsidR="00C56B62" w:rsidRPr="000C03D8">
        <w:rPr>
          <w:rFonts w:ascii="Times New Roman" w:hAnsi="Times New Roman" w:cs="Times New Roman"/>
          <w:i/>
          <w:sz w:val="24"/>
          <w:szCs w:val="24"/>
        </w:rPr>
        <w:t>t</w:t>
      </w:r>
      <w:r w:rsidR="00C56B62" w:rsidRPr="000C03D8">
        <w:rPr>
          <w:rFonts w:ascii="Times New Roman" w:hAnsi="Times New Roman" w:cs="Times New Roman"/>
          <w:sz w:val="24"/>
          <w:szCs w:val="24"/>
        </w:rPr>
        <w:t>-Test ergab, dass der Mittelwert der Thetapower in der Bedingung „nah“ auf 5% Signifikanzniveau nicht signifikant größer ist als der Mittelwert der Thetapower in der Bedingung „fern“ (</w:t>
      </w:r>
      <w:r w:rsidR="00C56B62" w:rsidRPr="000C03D8">
        <w:rPr>
          <w:rFonts w:ascii="Times New Roman" w:hAnsi="Times New Roman" w:cs="Times New Roman"/>
          <w:i/>
          <w:sz w:val="24"/>
          <w:szCs w:val="24"/>
        </w:rPr>
        <w:t>t</w:t>
      </w:r>
      <w:r w:rsidR="0050721B" w:rsidRPr="000C03D8">
        <w:rPr>
          <w:rFonts w:ascii="Times New Roman" w:hAnsi="Times New Roman" w:cs="Times New Roman"/>
          <w:sz w:val="24"/>
          <w:szCs w:val="24"/>
        </w:rPr>
        <w:t>(24) = -0.15</w:t>
      </w:r>
      <w:r w:rsidR="00C56B62" w:rsidRPr="000C03D8">
        <w:rPr>
          <w:rFonts w:ascii="Times New Roman" w:hAnsi="Times New Roman" w:cs="Times New Roman"/>
          <w:sz w:val="24"/>
          <w:szCs w:val="24"/>
        </w:rPr>
        <w:t xml:space="preserve">; </w:t>
      </w:r>
      <w:r w:rsidR="00C56B62" w:rsidRPr="000C03D8">
        <w:rPr>
          <w:rFonts w:ascii="Times New Roman" w:hAnsi="Times New Roman" w:cs="Times New Roman"/>
          <w:i/>
          <w:sz w:val="24"/>
          <w:szCs w:val="24"/>
        </w:rPr>
        <w:t>p</w:t>
      </w:r>
      <w:r w:rsidR="0050721B" w:rsidRPr="000C03D8">
        <w:rPr>
          <w:rFonts w:ascii="Times New Roman" w:hAnsi="Times New Roman" w:cs="Times New Roman"/>
          <w:sz w:val="24"/>
          <w:szCs w:val="24"/>
        </w:rPr>
        <w:t xml:space="preserve"> = 0.80</w:t>
      </w:r>
      <w:r w:rsidR="00745B25" w:rsidRPr="000C03D8">
        <w:rPr>
          <w:rFonts w:ascii="Times New Roman" w:hAnsi="Times New Roman" w:cs="Times New Roman"/>
          <w:sz w:val="24"/>
          <w:szCs w:val="24"/>
        </w:rPr>
        <w:t>). Aufgrund des</w:t>
      </w:r>
      <w:r w:rsidR="00C56B62" w:rsidRPr="000C03D8">
        <w:rPr>
          <w:rFonts w:ascii="Times New Roman" w:hAnsi="Times New Roman" w:cs="Times New Roman"/>
          <w:sz w:val="24"/>
          <w:szCs w:val="24"/>
        </w:rPr>
        <w:t xml:space="preserve"> positiven </w:t>
      </w:r>
      <w:r w:rsidR="00745B25" w:rsidRPr="000C03D8">
        <w:rPr>
          <w:rFonts w:ascii="Times New Roman" w:hAnsi="Times New Roman" w:cs="Times New Roman"/>
          <w:sz w:val="24"/>
          <w:szCs w:val="24"/>
        </w:rPr>
        <w:t xml:space="preserve">Zusammenhangs </w:t>
      </w:r>
      <w:r w:rsidR="00C56B62" w:rsidRPr="000C03D8">
        <w:rPr>
          <w:rFonts w:ascii="Times New Roman" w:hAnsi="Times New Roman" w:cs="Times New Roman"/>
          <w:sz w:val="24"/>
          <w:szCs w:val="24"/>
        </w:rPr>
        <w:t xml:space="preserve">zwischen Alphapower und Tiefe, wurde für die Alphapower ein linksseitiger </w:t>
      </w:r>
      <w:r w:rsidR="00C56B62"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C56B62" w:rsidRPr="000C03D8">
        <w:rPr>
          <w:rFonts w:ascii="Times New Roman" w:hAnsi="Times New Roman" w:cs="Times New Roman"/>
          <w:sz w:val="24"/>
          <w:szCs w:val="24"/>
        </w:rPr>
        <w:t>est für abhängigen Stichproben auf 5% Signifikanzniveau gerechnet. Der Mittelwe</w:t>
      </w:r>
      <w:r w:rsidR="0050721B" w:rsidRPr="000C03D8">
        <w:rPr>
          <w:rFonts w:ascii="Times New Roman" w:hAnsi="Times New Roman" w:cs="Times New Roman"/>
          <w:sz w:val="24"/>
          <w:szCs w:val="24"/>
        </w:rPr>
        <w:t>rt der Differenzen beträgt -0.28</w:t>
      </w:r>
      <w:r w:rsidR="00C56B62" w:rsidRPr="000C03D8">
        <w:rPr>
          <w:rFonts w:ascii="Times New Roman" w:hAnsi="Times New Roman" w:cs="Times New Roman"/>
          <w:sz w:val="24"/>
          <w:szCs w:val="24"/>
        </w:rPr>
        <w:t xml:space="preserve">. Der entsprechende </w:t>
      </w:r>
      <w:r w:rsidR="00C56B62" w:rsidRPr="000C03D8">
        <w:rPr>
          <w:rFonts w:ascii="Times New Roman" w:hAnsi="Times New Roman" w:cs="Times New Roman"/>
          <w:i/>
          <w:sz w:val="24"/>
          <w:szCs w:val="24"/>
        </w:rPr>
        <w:t>t</w:t>
      </w:r>
      <w:r w:rsidR="00C56B62" w:rsidRPr="000C03D8">
        <w:rPr>
          <w:rFonts w:ascii="Times New Roman" w:hAnsi="Times New Roman" w:cs="Times New Roman"/>
          <w:sz w:val="24"/>
          <w:szCs w:val="24"/>
        </w:rPr>
        <w:t>-Test ergab, dass der Mittelwert der Thetapower in der Bedingung „nah“ auf 5% Signifikanzniveau nicht signifikant kleiner ist als der Mittelwert der Thetapower in der Bedingung „fern“ unterscheidet (</w:t>
      </w:r>
      <w:r w:rsidR="00C56B62" w:rsidRPr="000C03D8">
        <w:rPr>
          <w:rFonts w:ascii="Times New Roman" w:hAnsi="Times New Roman" w:cs="Times New Roman"/>
          <w:i/>
          <w:sz w:val="24"/>
          <w:szCs w:val="24"/>
        </w:rPr>
        <w:t>t</w:t>
      </w:r>
      <w:r w:rsidR="0050721B" w:rsidRPr="000C03D8">
        <w:rPr>
          <w:rFonts w:ascii="Times New Roman" w:hAnsi="Times New Roman" w:cs="Times New Roman"/>
          <w:sz w:val="24"/>
          <w:szCs w:val="24"/>
        </w:rPr>
        <w:t>(24) = -1.04</w:t>
      </w:r>
      <w:r w:rsidR="00C56B62" w:rsidRPr="000C03D8">
        <w:rPr>
          <w:rFonts w:ascii="Times New Roman" w:hAnsi="Times New Roman" w:cs="Times New Roman"/>
          <w:sz w:val="24"/>
          <w:szCs w:val="24"/>
        </w:rPr>
        <w:t xml:space="preserve">; </w:t>
      </w:r>
      <w:r w:rsidR="00C56B62" w:rsidRPr="000C03D8">
        <w:rPr>
          <w:rFonts w:ascii="Times New Roman" w:hAnsi="Times New Roman" w:cs="Times New Roman"/>
          <w:i/>
          <w:sz w:val="24"/>
          <w:szCs w:val="24"/>
        </w:rPr>
        <w:t>p</w:t>
      </w:r>
      <w:r w:rsidR="0050721B" w:rsidRPr="000C03D8">
        <w:rPr>
          <w:rFonts w:ascii="Times New Roman" w:hAnsi="Times New Roman" w:cs="Times New Roman"/>
          <w:sz w:val="24"/>
          <w:szCs w:val="24"/>
        </w:rPr>
        <w:t xml:space="preserve"> = 0.15</w:t>
      </w:r>
      <w:r w:rsidR="00C56B62" w:rsidRPr="000C03D8">
        <w:rPr>
          <w:rFonts w:ascii="Times New Roman" w:hAnsi="Times New Roman" w:cs="Times New Roman"/>
          <w:sz w:val="24"/>
          <w:szCs w:val="24"/>
        </w:rPr>
        <w:t>).</w:t>
      </w:r>
    </w:p>
    <w:p w14:paraId="66B778CD" w14:textId="77777777" w:rsidR="00CB2B9C" w:rsidRPr="000C03D8" w:rsidRDefault="00CB2B9C"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14</w:t>
      </w:r>
    </w:p>
    <w:p w14:paraId="27A23F4B" w14:textId="77777777" w:rsidR="00CB2B9C" w:rsidRPr="000C03D8" w:rsidRDefault="00CB2B9C"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Streudiagramm und Regressionslinie des Linear Mixed Models</w:t>
      </w:r>
      <w:r w:rsidR="00095EE7" w:rsidRPr="000C03D8">
        <w:rPr>
          <w:rFonts w:ascii="Times New Roman" w:hAnsi="Times New Roman" w:cs="Times New Roman"/>
          <w:i/>
          <w:sz w:val="24"/>
          <w:szCs w:val="24"/>
        </w:rPr>
        <w:t xml:space="preserve"> für den Zusammenhang zwischen RMS </w:t>
      </w:r>
      <w:r w:rsidR="009045F7">
        <w:rPr>
          <w:rFonts w:ascii="Times New Roman" w:hAnsi="Times New Roman" w:cs="Times New Roman"/>
          <w:i/>
          <w:sz w:val="24"/>
          <w:szCs w:val="24"/>
        </w:rPr>
        <w:t xml:space="preserve">+ Thetapower </w:t>
      </w:r>
      <w:r w:rsidR="00095EE7" w:rsidRPr="000C03D8">
        <w:rPr>
          <w:rFonts w:ascii="Times New Roman" w:hAnsi="Times New Roman" w:cs="Times New Roman"/>
          <w:i/>
          <w:sz w:val="24"/>
          <w:szCs w:val="24"/>
        </w:rPr>
        <w:t>und Tiefe der Elektrode</w:t>
      </w:r>
    </w:p>
    <w:p w14:paraId="1662EC87" w14:textId="77777777" w:rsidR="00CB2B9C" w:rsidRPr="000C03D8" w:rsidRDefault="002E25FD" w:rsidP="00337758">
      <w:pPr>
        <w:spacing w:line="480" w:lineRule="auto"/>
        <w:jc w:val="both"/>
        <w:rPr>
          <w:rFonts w:ascii="Times New Roman" w:hAnsi="Times New Roman" w:cs="Times New Roman"/>
          <w:sz w:val="24"/>
          <w:szCs w:val="24"/>
        </w:rPr>
      </w:pPr>
      <w:commentRangeStart w:id="73"/>
      <w:r>
        <w:rPr>
          <w:rFonts w:ascii="Times New Roman" w:hAnsi="Times New Roman" w:cs="Times New Roman"/>
          <w:sz w:val="24"/>
          <w:szCs w:val="24"/>
        </w:rPr>
        <w:pict w14:anchorId="0C563B88">
          <v:shape id="_x0000_i1038" type="#_x0000_t75" style="width:453pt;height:280.5pt">
            <v:imagedata r:id="rId25" o:title="Abbildung 14"/>
          </v:shape>
        </w:pict>
      </w:r>
      <w:commentRangeEnd w:id="73"/>
      <w:r w:rsidR="00A46537">
        <w:rPr>
          <w:rStyle w:val="CommentReference"/>
        </w:rPr>
        <w:commentReference w:id="73"/>
      </w:r>
    </w:p>
    <w:p w14:paraId="6C18A712" w14:textId="77777777" w:rsidR="002C2F0B" w:rsidRPr="000C03D8" w:rsidRDefault="002C2F0B" w:rsidP="00337758">
      <w:pPr>
        <w:spacing w:line="480" w:lineRule="auto"/>
        <w:jc w:val="both"/>
        <w:rPr>
          <w:rFonts w:ascii="Times New Roman" w:hAnsi="Times New Roman" w:cs="Times New Roman"/>
          <w:sz w:val="24"/>
          <w:szCs w:val="24"/>
        </w:rPr>
      </w:pPr>
    </w:p>
    <w:p w14:paraId="08CE47F1" w14:textId="77777777" w:rsidR="00BB0F3D" w:rsidRPr="000C03D8" w:rsidRDefault="00BB0F3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Als nächstes wurden zwei weitere rechtsseitige </w:t>
      </w:r>
      <w:r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Pr="000C03D8">
        <w:rPr>
          <w:rFonts w:ascii="Times New Roman" w:hAnsi="Times New Roman" w:cs="Times New Roman"/>
          <w:sz w:val="24"/>
          <w:szCs w:val="24"/>
        </w:rPr>
        <w:t>ests für abhängige Stichproben auf 5% Signifikanzniveau durchgeführt</w:t>
      </w:r>
      <w:r w:rsidR="00B579DE" w:rsidRPr="000C03D8">
        <w:rPr>
          <w:rFonts w:ascii="Times New Roman" w:hAnsi="Times New Roman" w:cs="Times New Roman"/>
          <w:sz w:val="24"/>
          <w:szCs w:val="24"/>
        </w:rPr>
        <w:t xml:space="preserve">, um zu testen ob die Power im </w:t>
      </w:r>
      <w:proofErr w:type="spellStart"/>
      <w:r w:rsidR="00B579DE" w:rsidRPr="000C03D8">
        <w:rPr>
          <w:rFonts w:ascii="Times New Roman" w:hAnsi="Times New Roman" w:cs="Times New Roman"/>
          <w:sz w:val="24"/>
          <w:szCs w:val="24"/>
        </w:rPr>
        <w:t>low-betaband</w:t>
      </w:r>
      <w:proofErr w:type="spellEnd"/>
      <w:r w:rsidR="00B579DE" w:rsidRPr="000C03D8">
        <w:rPr>
          <w:rFonts w:ascii="Times New Roman" w:hAnsi="Times New Roman" w:cs="Times New Roman"/>
          <w:sz w:val="24"/>
          <w:szCs w:val="24"/>
        </w:rPr>
        <w:t xml:space="preserve"> oder im high-</w:t>
      </w:r>
      <w:proofErr w:type="spellStart"/>
      <w:r w:rsidR="00B579DE" w:rsidRPr="000C03D8">
        <w:rPr>
          <w:rFonts w:ascii="Times New Roman" w:hAnsi="Times New Roman" w:cs="Times New Roman"/>
          <w:sz w:val="24"/>
          <w:szCs w:val="24"/>
        </w:rPr>
        <w:t>betaband</w:t>
      </w:r>
      <w:proofErr w:type="spellEnd"/>
      <w:r w:rsidR="00B579DE" w:rsidRPr="000C03D8">
        <w:rPr>
          <w:rFonts w:ascii="Times New Roman" w:hAnsi="Times New Roman" w:cs="Times New Roman"/>
          <w:sz w:val="24"/>
          <w:szCs w:val="24"/>
        </w:rPr>
        <w:t xml:space="preserve"> in der Bedingung „nah“ größer ist als in der Bedingung „fern“. </w:t>
      </w:r>
      <w:r w:rsidR="005F128F" w:rsidRPr="000C03D8">
        <w:rPr>
          <w:rFonts w:ascii="Times New Roman" w:hAnsi="Times New Roman" w:cs="Times New Roman"/>
          <w:sz w:val="24"/>
          <w:szCs w:val="24"/>
        </w:rPr>
        <w:t xml:space="preserve">Sowohl für die </w:t>
      </w:r>
      <w:proofErr w:type="spellStart"/>
      <w:r w:rsidR="005F128F"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w:t>
      </w:r>
      <w:r w:rsidR="00AF6079" w:rsidRPr="000C03D8">
        <w:rPr>
          <w:rFonts w:ascii="Times New Roman" w:hAnsi="Times New Roman" w:cs="Times New Roman"/>
          <w:sz w:val="24"/>
          <w:szCs w:val="24"/>
        </w:rPr>
        <w:t>etapower (</w:t>
      </w:r>
      <w:r w:rsidR="00AF6079" w:rsidRPr="000C03D8">
        <w:rPr>
          <w:rFonts w:ascii="Times New Roman" w:hAnsi="Times New Roman" w:cs="Times New Roman"/>
          <w:i/>
          <w:sz w:val="24"/>
          <w:szCs w:val="24"/>
        </w:rPr>
        <w:t>W</w:t>
      </w:r>
      <w:r w:rsidR="00AF6079" w:rsidRPr="000C03D8">
        <w:rPr>
          <w:rFonts w:ascii="Times New Roman" w:hAnsi="Times New Roman" w:cs="Times New Roman"/>
          <w:sz w:val="24"/>
          <w:szCs w:val="24"/>
        </w:rPr>
        <w:t xml:space="preserve"> = 0.98; </w:t>
      </w:r>
      <w:r w:rsidR="00AF6079" w:rsidRPr="000C03D8">
        <w:rPr>
          <w:rFonts w:ascii="Times New Roman" w:hAnsi="Times New Roman" w:cs="Times New Roman"/>
          <w:i/>
          <w:sz w:val="24"/>
          <w:szCs w:val="24"/>
        </w:rPr>
        <w:t>p</w:t>
      </w:r>
      <w:r w:rsidR="00692F95" w:rsidRPr="000C03D8">
        <w:rPr>
          <w:rFonts w:ascii="Times New Roman" w:hAnsi="Times New Roman" w:cs="Times New Roman"/>
          <w:sz w:val="24"/>
          <w:szCs w:val="24"/>
        </w:rPr>
        <w:t xml:space="preserve"> = 0.90</w:t>
      </w:r>
      <w:r w:rsidR="005F128F" w:rsidRPr="000C03D8">
        <w:rPr>
          <w:rFonts w:ascii="Times New Roman" w:hAnsi="Times New Roman" w:cs="Times New Roman"/>
          <w:sz w:val="24"/>
          <w:szCs w:val="24"/>
        </w:rPr>
        <w:t>) als auf für die high-B</w:t>
      </w:r>
      <w:r w:rsidR="00AF6079" w:rsidRPr="000C03D8">
        <w:rPr>
          <w:rFonts w:ascii="Times New Roman" w:hAnsi="Times New Roman" w:cs="Times New Roman"/>
          <w:sz w:val="24"/>
          <w:szCs w:val="24"/>
        </w:rPr>
        <w:t>etapower (</w:t>
      </w:r>
      <w:r w:rsidR="00AF6079" w:rsidRPr="000C03D8">
        <w:rPr>
          <w:rFonts w:ascii="Times New Roman" w:hAnsi="Times New Roman" w:cs="Times New Roman"/>
          <w:i/>
          <w:sz w:val="24"/>
          <w:szCs w:val="24"/>
        </w:rPr>
        <w:t>W</w:t>
      </w:r>
      <w:r w:rsidR="008E1AC6" w:rsidRPr="000C03D8">
        <w:rPr>
          <w:rFonts w:ascii="Times New Roman" w:hAnsi="Times New Roman" w:cs="Times New Roman"/>
          <w:sz w:val="24"/>
          <w:szCs w:val="24"/>
        </w:rPr>
        <w:t xml:space="preserve"> = 0.93</w:t>
      </w:r>
      <w:r w:rsidR="00AF6079" w:rsidRPr="000C03D8">
        <w:rPr>
          <w:rFonts w:ascii="Times New Roman" w:hAnsi="Times New Roman" w:cs="Times New Roman"/>
          <w:sz w:val="24"/>
          <w:szCs w:val="24"/>
        </w:rPr>
        <w:t xml:space="preserve">; </w:t>
      </w:r>
      <w:r w:rsidR="00AF6079" w:rsidRPr="000C03D8">
        <w:rPr>
          <w:rFonts w:ascii="Times New Roman" w:hAnsi="Times New Roman" w:cs="Times New Roman"/>
          <w:i/>
          <w:sz w:val="24"/>
          <w:szCs w:val="24"/>
        </w:rPr>
        <w:t>p</w:t>
      </w:r>
      <w:r w:rsidR="00692F95" w:rsidRPr="000C03D8">
        <w:rPr>
          <w:rFonts w:ascii="Times New Roman" w:hAnsi="Times New Roman" w:cs="Times New Roman"/>
          <w:sz w:val="24"/>
          <w:szCs w:val="24"/>
        </w:rPr>
        <w:t xml:space="preserve"> = 0.09</w:t>
      </w:r>
      <w:r w:rsidR="00AF6079" w:rsidRPr="000C03D8">
        <w:rPr>
          <w:rFonts w:ascii="Times New Roman" w:hAnsi="Times New Roman" w:cs="Times New Roman"/>
          <w:sz w:val="24"/>
          <w:szCs w:val="24"/>
        </w:rPr>
        <w:t>) war der Shapiro-Wilk-Test</w:t>
      </w:r>
      <w:r w:rsidR="00D13EC1" w:rsidRPr="000C03D8">
        <w:rPr>
          <w:rFonts w:ascii="Times New Roman" w:hAnsi="Times New Roman" w:cs="Times New Roman"/>
          <w:sz w:val="24"/>
          <w:szCs w:val="24"/>
        </w:rPr>
        <w:t xml:space="preserve"> für die Differenzen zwischen der Bedingung „nah“ und der Bedingung „fern“ ni</w:t>
      </w:r>
      <w:r w:rsidR="006C5A05" w:rsidRPr="000C03D8">
        <w:rPr>
          <w:rFonts w:ascii="Times New Roman" w:hAnsi="Times New Roman" w:cs="Times New Roman"/>
          <w:sz w:val="24"/>
          <w:szCs w:val="24"/>
        </w:rPr>
        <w:t>cht signifikant und es konnte</w:t>
      </w:r>
      <w:r w:rsidR="00D13EC1" w:rsidRPr="000C03D8">
        <w:rPr>
          <w:rFonts w:ascii="Times New Roman" w:hAnsi="Times New Roman" w:cs="Times New Roman"/>
          <w:sz w:val="24"/>
          <w:szCs w:val="24"/>
        </w:rPr>
        <w:t xml:space="preserve"> Normalverteilung angenommen werden. </w:t>
      </w:r>
      <w:r w:rsidR="006C5A05" w:rsidRPr="000C03D8">
        <w:rPr>
          <w:rFonts w:ascii="Times New Roman" w:hAnsi="Times New Roman" w:cs="Times New Roman"/>
          <w:sz w:val="24"/>
          <w:szCs w:val="24"/>
        </w:rPr>
        <w:t xml:space="preserve">Der Mittelwert der Differenzen für die </w:t>
      </w:r>
      <w:proofErr w:type="spellStart"/>
      <w:r w:rsidR="006C5A05"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-Beta</w:t>
      </w:r>
      <w:r w:rsidR="002F7FB3" w:rsidRPr="000C03D8">
        <w:rPr>
          <w:rFonts w:ascii="Times New Roman" w:hAnsi="Times New Roman" w:cs="Times New Roman"/>
          <w:sz w:val="24"/>
          <w:szCs w:val="24"/>
        </w:rPr>
        <w:t>power beträgt 0.10</w:t>
      </w:r>
      <w:r w:rsidR="006C5A05" w:rsidRPr="000C03D8">
        <w:rPr>
          <w:rFonts w:ascii="Times New Roman" w:hAnsi="Times New Roman" w:cs="Times New Roman"/>
          <w:sz w:val="24"/>
          <w:szCs w:val="24"/>
        </w:rPr>
        <w:t xml:space="preserve"> und für die high</w:t>
      </w:r>
      <w:r w:rsidR="005F128F" w:rsidRPr="000C03D8">
        <w:rPr>
          <w:rFonts w:ascii="Times New Roman" w:hAnsi="Times New Roman" w:cs="Times New Roman"/>
          <w:sz w:val="24"/>
          <w:szCs w:val="24"/>
        </w:rPr>
        <w:t>-Beta</w:t>
      </w:r>
      <w:r w:rsidR="002F7FB3" w:rsidRPr="000C03D8">
        <w:rPr>
          <w:rFonts w:ascii="Times New Roman" w:hAnsi="Times New Roman" w:cs="Times New Roman"/>
          <w:sz w:val="24"/>
          <w:szCs w:val="24"/>
        </w:rPr>
        <w:t>power -0.06</w:t>
      </w:r>
      <w:r w:rsidR="006C5A05" w:rsidRPr="000C03D8">
        <w:rPr>
          <w:rFonts w:ascii="Times New Roman" w:hAnsi="Times New Roman" w:cs="Times New Roman"/>
          <w:sz w:val="24"/>
          <w:szCs w:val="24"/>
        </w:rPr>
        <w:t xml:space="preserve">. </w:t>
      </w:r>
      <w:r w:rsidR="00541C3B" w:rsidRPr="000C03D8">
        <w:rPr>
          <w:rFonts w:ascii="Times New Roman" w:hAnsi="Times New Roman" w:cs="Times New Roman"/>
          <w:sz w:val="24"/>
          <w:szCs w:val="24"/>
        </w:rPr>
        <w:t>Der t-T</w:t>
      </w:r>
      <w:r w:rsidR="006C5A05" w:rsidRPr="000C03D8">
        <w:rPr>
          <w:rFonts w:ascii="Times New Roman" w:hAnsi="Times New Roman" w:cs="Times New Roman"/>
          <w:sz w:val="24"/>
          <w:szCs w:val="24"/>
        </w:rPr>
        <w:t>est für abhängige Stichproben auf 5% Signif</w:t>
      </w:r>
      <w:r w:rsidR="005F128F" w:rsidRPr="000C03D8">
        <w:rPr>
          <w:rFonts w:ascii="Times New Roman" w:hAnsi="Times New Roman" w:cs="Times New Roman"/>
          <w:sz w:val="24"/>
          <w:szCs w:val="24"/>
        </w:rPr>
        <w:t xml:space="preserve">ikanzniveau ist für die </w:t>
      </w:r>
      <w:proofErr w:type="spellStart"/>
      <w:r w:rsidR="005F128F"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-Beta</w:t>
      </w:r>
      <w:r w:rsidR="006C5A05" w:rsidRPr="000C03D8">
        <w:rPr>
          <w:rFonts w:ascii="Times New Roman" w:hAnsi="Times New Roman" w:cs="Times New Roman"/>
          <w:sz w:val="24"/>
          <w:szCs w:val="24"/>
        </w:rPr>
        <w:t>power nicht signifikant (</w:t>
      </w:r>
      <w:r w:rsidR="006C5A05" w:rsidRPr="000C03D8">
        <w:rPr>
          <w:rFonts w:ascii="Times New Roman" w:hAnsi="Times New Roman" w:cs="Times New Roman"/>
          <w:i/>
          <w:sz w:val="24"/>
          <w:szCs w:val="24"/>
        </w:rPr>
        <w:t>t</w:t>
      </w:r>
      <w:r w:rsidR="002F7FB3" w:rsidRPr="000C03D8">
        <w:rPr>
          <w:rFonts w:ascii="Times New Roman" w:hAnsi="Times New Roman" w:cs="Times New Roman"/>
          <w:sz w:val="24"/>
          <w:szCs w:val="24"/>
        </w:rPr>
        <w:t>(24) = 0.34</w:t>
      </w:r>
      <w:r w:rsidR="006C5A05" w:rsidRPr="000C03D8">
        <w:rPr>
          <w:rFonts w:ascii="Times New Roman" w:hAnsi="Times New Roman" w:cs="Times New Roman"/>
          <w:sz w:val="24"/>
          <w:szCs w:val="24"/>
        </w:rPr>
        <w:t xml:space="preserve">; </w:t>
      </w:r>
      <w:r w:rsidR="006C5A05" w:rsidRPr="000C03D8">
        <w:rPr>
          <w:rFonts w:ascii="Times New Roman" w:hAnsi="Times New Roman" w:cs="Times New Roman"/>
          <w:i/>
          <w:sz w:val="24"/>
          <w:szCs w:val="24"/>
        </w:rPr>
        <w:t>p</w:t>
      </w:r>
      <w:r w:rsidR="002F7FB3" w:rsidRPr="000C03D8">
        <w:rPr>
          <w:rFonts w:ascii="Times New Roman" w:hAnsi="Times New Roman" w:cs="Times New Roman"/>
          <w:sz w:val="24"/>
          <w:szCs w:val="24"/>
        </w:rPr>
        <w:t xml:space="preserve"> = 0.37</w:t>
      </w:r>
      <w:r w:rsidR="006C5A05" w:rsidRPr="000C03D8">
        <w:rPr>
          <w:rFonts w:ascii="Times New Roman" w:hAnsi="Times New Roman" w:cs="Times New Roman"/>
          <w:sz w:val="24"/>
          <w:szCs w:val="24"/>
        </w:rPr>
        <w:t>) und für die high</w:t>
      </w:r>
      <w:r w:rsidR="005F128F" w:rsidRPr="000C03D8">
        <w:rPr>
          <w:rFonts w:ascii="Times New Roman" w:hAnsi="Times New Roman" w:cs="Times New Roman"/>
          <w:sz w:val="24"/>
          <w:szCs w:val="24"/>
        </w:rPr>
        <w:t>-Beta</w:t>
      </w:r>
      <w:r w:rsidR="006C5A05" w:rsidRPr="000C03D8">
        <w:rPr>
          <w:rFonts w:ascii="Times New Roman" w:hAnsi="Times New Roman" w:cs="Times New Roman"/>
          <w:sz w:val="24"/>
          <w:szCs w:val="24"/>
        </w:rPr>
        <w:t>power ebenfalls nicht (</w:t>
      </w:r>
      <w:r w:rsidR="006C5A05" w:rsidRPr="000C03D8">
        <w:rPr>
          <w:rFonts w:ascii="Times New Roman" w:hAnsi="Times New Roman" w:cs="Times New Roman"/>
          <w:i/>
          <w:sz w:val="24"/>
          <w:szCs w:val="24"/>
        </w:rPr>
        <w:t>t</w:t>
      </w:r>
      <w:r w:rsidR="002F7FB3" w:rsidRPr="000C03D8">
        <w:rPr>
          <w:rFonts w:ascii="Times New Roman" w:hAnsi="Times New Roman" w:cs="Times New Roman"/>
          <w:sz w:val="24"/>
          <w:szCs w:val="24"/>
        </w:rPr>
        <w:t>(24) = -0.19</w:t>
      </w:r>
      <w:r w:rsidR="006C5A05" w:rsidRPr="000C03D8">
        <w:rPr>
          <w:rFonts w:ascii="Times New Roman" w:hAnsi="Times New Roman" w:cs="Times New Roman"/>
          <w:sz w:val="24"/>
          <w:szCs w:val="24"/>
        </w:rPr>
        <w:t xml:space="preserve">; </w:t>
      </w:r>
      <w:r w:rsidR="006C5A05" w:rsidRPr="000C03D8">
        <w:rPr>
          <w:rFonts w:ascii="Times New Roman" w:hAnsi="Times New Roman" w:cs="Times New Roman"/>
          <w:i/>
          <w:sz w:val="24"/>
          <w:szCs w:val="24"/>
        </w:rPr>
        <w:t>p</w:t>
      </w:r>
      <w:r w:rsidR="002F7FB3" w:rsidRPr="000C03D8">
        <w:rPr>
          <w:rFonts w:ascii="Times New Roman" w:hAnsi="Times New Roman" w:cs="Times New Roman"/>
          <w:sz w:val="24"/>
          <w:szCs w:val="24"/>
        </w:rPr>
        <w:t xml:space="preserve"> = 0.58</w:t>
      </w:r>
      <w:r w:rsidR="006C5A05" w:rsidRPr="000C03D8">
        <w:rPr>
          <w:rFonts w:ascii="Times New Roman" w:hAnsi="Times New Roman" w:cs="Times New Roman"/>
          <w:sz w:val="24"/>
          <w:szCs w:val="24"/>
        </w:rPr>
        <w:t>).</w:t>
      </w:r>
    </w:p>
    <w:p w14:paraId="6CAA9954" w14:textId="77777777" w:rsidR="00CE1690" w:rsidRPr="000C03D8" w:rsidRDefault="00CE1690"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Da der bereits gut nachgewiesene Befund, dass die Betapower innerhalb des STK größer ist als außerhalb des STK, mit Anwendung des FOOOF-Algorithmus nicht gefunden werden konnte, wurde ein neuer Datensatz erstellt, bei dem die Betapower berechnet wurde, ohne vorher durch den FOOOF-Algorithmus die geschätzte aperiodische Komponente abzuziehen. </w:t>
      </w:r>
      <w:r w:rsidR="00C773F4" w:rsidRPr="000C03D8">
        <w:rPr>
          <w:rFonts w:ascii="Times New Roman" w:hAnsi="Times New Roman" w:cs="Times New Roman"/>
          <w:sz w:val="24"/>
          <w:szCs w:val="24"/>
        </w:rPr>
        <w:t>Der Shapiro-Wilk-Test für die Differenzen zwischen der Betapower in der Bedingung „nah“ und der Betapower in der Bedingung „fern“ ist auch für die Werte des originalen Powerspektrums nicht signifikant auf 5% Signifikanzniveau (</w:t>
      </w:r>
      <w:r w:rsidR="00C773F4" w:rsidRPr="000C03D8">
        <w:rPr>
          <w:rFonts w:ascii="Times New Roman" w:hAnsi="Times New Roman" w:cs="Times New Roman"/>
          <w:i/>
          <w:sz w:val="24"/>
          <w:szCs w:val="24"/>
        </w:rPr>
        <w:t>W</w:t>
      </w:r>
      <w:r w:rsidR="00C773F4" w:rsidRPr="000C03D8">
        <w:rPr>
          <w:rFonts w:ascii="Times New Roman" w:hAnsi="Times New Roman" w:cs="Times New Roman"/>
          <w:sz w:val="24"/>
          <w:szCs w:val="24"/>
        </w:rPr>
        <w:t xml:space="preserve"> = 0.99; </w:t>
      </w:r>
      <w:r w:rsidR="00C773F4" w:rsidRPr="000C03D8">
        <w:rPr>
          <w:rFonts w:ascii="Times New Roman" w:hAnsi="Times New Roman" w:cs="Times New Roman"/>
          <w:i/>
          <w:sz w:val="24"/>
          <w:szCs w:val="24"/>
        </w:rPr>
        <w:t>p</w:t>
      </w:r>
      <w:r w:rsidR="003F4AF4" w:rsidRPr="000C03D8">
        <w:rPr>
          <w:rFonts w:ascii="Times New Roman" w:hAnsi="Times New Roman" w:cs="Times New Roman"/>
          <w:sz w:val="24"/>
          <w:szCs w:val="24"/>
        </w:rPr>
        <w:t xml:space="preserve"> = 0.99</w:t>
      </w:r>
      <w:r w:rsidR="00C773F4" w:rsidRPr="000C03D8">
        <w:rPr>
          <w:rFonts w:ascii="Times New Roman" w:hAnsi="Times New Roman" w:cs="Times New Roman"/>
          <w:sz w:val="24"/>
          <w:szCs w:val="24"/>
        </w:rPr>
        <w:t>).</w:t>
      </w:r>
      <w:r w:rsidR="00CE73A8" w:rsidRPr="000C03D8">
        <w:rPr>
          <w:rFonts w:ascii="Times New Roman" w:hAnsi="Times New Roman" w:cs="Times New Roman"/>
          <w:sz w:val="24"/>
          <w:szCs w:val="24"/>
        </w:rPr>
        <w:t xml:space="preserve"> In den Boxplots von</w:t>
      </w:r>
      <w:r w:rsidR="00342718" w:rsidRPr="000C03D8">
        <w:rPr>
          <w:rFonts w:ascii="Times New Roman" w:hAnsi="Times New Roman" w:cs="Times New Roman"/>
          <w:sz w:val="24"/>
          <w:szCs w:val="24"/>
        </w:rPr>
        <w:t xml:space="preserve"> der A</w:t>
      </w:r>
      <w:r w:rsidR="00450CBA" w:rsidRPr="000C03D8">
        <w:rPr>
          <w:rFonts w:ascii="Times New Roman" w:hAnsi="Times New Roman" w:cs="Times New Roman"/>
          <w:sz w:val="24"/>
          <w:szCs w:val="24"/>
        </w:rPr>
        <w:t>bbildung 15</w:t>
      </w:r>
      <w:r w:rsidR="00CE73A8" w:rsidRPr="000C03D8">
        <w:rPr>
          <w:rFonts w:ascii="Times New Roman" w:hAnsi="Times New Roman" w:cs="Times New Roman"/>
          <w:sz w:val="24"/>
          <w:szCs w:val="24"/>
        </w:rPr>
        <w:t xml:space="preserve"> ist </w:t>
      </w:r>
      <w:r w:rsidR="00CE503D" w:rsidRPr="000C03D8">
        <w:rPr>
          <w:rFonts w:ascii="Times New Roman" w:hAnsi="Times New Roman" w:cs="Times New Roman"/>
          <w:sz w:val="24"/>
          <w:szCs w:val="24"/>
        </w:rPr>
        <w:t>zu erkennen, dass der Median</w:t>
      </w:r>
      <w:r w:rsidR="00CE73A8" w:rsidRPr="000C03D8">
        <w:rPr>
          <w:rFonts w:ascii="Times New Roman" w:hAnsi="Times New Roman" w:cs="Times New Roman"/>
          <w:sz w:val="24"/>
          <w:szCs w:val="24"/>
        </w:rPr>
        <w:t xml:space="preserve"> der Bedingung „nah“ </w:t>
      </w:r>
      <w:r w:rsidR="00103326" w:rsidRPr="000C03D8">
        <w:rPr>
          <w:rFonts w:ascii="Times New Roman" w:hAnsi="Times New Roman" w:cs="Times New Roman"/>
          <w:sz w:val="24"/>
          <w:szCs w:val="24"/>
        </w:rPr>
        <w:t xml:space="preserve">etwas </w:t>
      </w:r>
      <w:r w:rsidR="00CE73A8" w:rsidRPr="000C03D8">
        <w:rPr>
          <w:rFonts w:ascii="Times New Roman" w:hAnsi="Times New Roman" w:cs="Times New Roman"/>
          <w:sz w:val="24"/>
          <w:szCs w:val="24"/>
        </w:rPr>
        <w:t>größer ist als der</w:t>
      </w:r>
      <w:r w:rsidR="00CE503D" w:rsidRPr="000C03D8">
        <w:rPr>
          <w:rFonts w:ascii="Times New Roman" w:hAnsi="Times New Roman" w:cs="Times New Roman"/>
          <w:sz w:val="24"/>
          <w:szCs w:val="24"/>
        </w:rPr>
        <w:t xml:space="preserve"> Median</w:t>
      </w:r>
      <w:r w:rsidR="00CE73A8" w:rsidRPr="000C03D8">
        <w:rPr>
          <w:rFonts w:ascii="Times New Roman" w:hAnsi="Times New Roman" w:cs="Times New Roman"/>
          <w:sz w:val="24"/>
          <w:szCs w:val="24"/>
        </w:rPr>
        <w:t xml:space="preserve"> der Bedingung „fern“. </w:t>
      </w:r>
      <w:r w:rsidR="00C773F4" w:rsidRPr="000C03D8">
        <w:rPr>
          <w:rFonts w:ascii="Times New Roman" w:hAnsi="Times New Roman" w:cs="Times New Roman"/>
          <w:sz w:val="24"/>
          <w:szCs w:val="24"/>
        </w:rPr>
        <w:t xml:space="preserve"> Um den ersten Teil der ersten Hypothese, dass die Power im </w:t>
      </w:r>
      <w:proofErr w:type="spellStart"/>
      <w:r w:rsidR="00C773F4" w:rsidRPr="000C03D8">
        <w:rPr>
          <w:rFonts w:ascii="Times New Roman" w:hAnsi="Times New Roman" w:cs="Times New Roman"/>
          <w:sz w:val="24"/>
          <w:szCs w:val="24"/>
        </w:rPr>
        <w:t>Betaband</w:t>
      </w:r>
      <w:proofErr w:type="spellEnd"/>
      <w:r w:rsidR="00C773F4" w:rsidRPr="000C03D8">
        <w:rPr>
          <w:rFonts w:ascii="Times New Roman" w:hAnsi="Times New Roman" w:cs="Times New Roman"/>
          <w:sz w:val="24"/>
          <w:szCs w:val="24"/>
        </w:rPr>
        <w:t xml:space="preserve"> des LFP in der Nähe der Zielposition</w:t>
      </w:r>
      <w:r w:rsidR="00C54FC8" w:rsidRPr="000C03D8">
        <w:rPr>
          <w:rFonts w:ascii="Times New Roman" w:hAnsi="Times New Roman" w:cs="Times New Roman"/>
          <w:sz w:val="24"/>
          <w:szCs w:val="24"/>
        </w:rPr>
        <w:t xml:space="preserve"> größer ist als in w</w:t>
      </w:r>
      <w:r w:rsidR="00C773F4" w:rsidRPr="000C03D8">
        <w:rPr>
          <w:rFonts w:ascii="Times New Roman" w:hAnsi="Times New Roman" w:cs="Times New Roman"/>
          <w:sz w:val="24"/>
          <w:szCs w:val="24"/>
        </w:rPr>
        <w:t xml:space="preserve">eiter Entfernung von der Zielposition, </w:t>
      </w:r>
      <w:r w:rsidRPr="000C03D8">
        <w:rPr>
          <w:rFonts w:ascii="Times New Roman" w:hAnsi="Times New Roman" w:cs="Times New Roman"/>
          <w:sz w:val="24"/>
          <w:szCs w:val="24"/>
        </w:rPr>
        <w:t xml:space="preserve">nochmal ohne Anwendung des FOOOF-Algorithmus zu überprüfen, </w:t>
      </w:r>
      <w:r w:rsidR="00C773F4" w:rsidRPr="000C03D8">
        <w:rPr>
          <w:rFonts w:ascii="Times New Roman" w:hAnsi="Times New Roman" w:cs="Times New Roman"/>
          <w:sz w:val="24"/>
          <w:szCs w:val="24"/>
        </w:rPr>
        <w:t xml:space="preserve">wurde daher erneut ein rechtsseitiger </w:t>
      </w:r>
      <w:r w:rsidR="00C773F4" w:rsidRPr="000C03D8">
        <w:rPr>
          <w:rFonts w:ascii="Times New Roman" w:hAnsi="Times New Roman" w:cs="Times New Roman"/>
          <w:i/>
          <w:sz w:val="24"/>
          <w:szCs w:val="24"/>
        </w:rPr>
        <w:t>t</w:t>
      </w:r>
      <w:r w:rsidR="00C773F4" w:rsidRPr="000C03D8">
        <w:rPr>
          <w:rFonts w:ascii="Times New Roman" w:hAnsi="Times New Roman" w:cs="Times New Roman"/>
          <w:sz w:val="24"/>
          <w:szCs w:val="24"/>
        </w:rPr>
        <w:t>-Test für abhängige Stichproben auf 5% Signifikanzniveau gerechnet. Der Mittelwert der Differenzen beträgt in diesem F</w:t>
      </w:r>
      <w:r w:rsidR="000C211A" w:rsidRPr="000C03D8">
        <w:rPr>
          <w:rFonts w:ascii="Times New Roman" w:hAnsi="Times New Roman" w:cs="Times New Roman"/>
          <w:sz w:val="24"/>
          <w:szCs w:val="24"/>
        </w:rPr>
        <w:t>all 0.5</w:t>
      </w:r>
      <w:r w:rsidR="00437D2B" w:rsidRPr="000C03D8">
        <w:rPr>
          <w:rFonts w:ascii="Times New Roman" w:hAnsi="Times New Roman" w:cs="Times New Roman"/>
          <w:sz w:val="24"/>
          <w:szCs w:val="24"/>
        </w:rPr>
        <w:t>1</w:t>
      </w:r>
      <w:r w:rsidR="00C773F4" w:rsidRPr="000C03D8">
        <w:rPr>
          <w:rFonts w:ascii="Times New Roman" w:hAnsi="Times New Roman" w:cs="Times New Roman"/>
          <w:sz w:val="24"/>
          <w:szCs w:val="24"/>
        </w:rPr>
        <w:t xml:space="preserve">. Der entsprechende </w:t>
      </w:r>
      <w:r w:rsidR="00C773F4" w:rsidRPr="000C03D8">
        <w:rPr>
          <w:rFonts w:ascii="Times New Roman" w:hAnsi="Times New Roman" w:cs="Times New Roman"/>
          <w:i/>
          <w:sz w:val="24"/>
          <w:szCs w:val="24"/>
        </w:rPr>
        <w:t>t</w:t>
      </w:r>
      <w:r w:rsidR="00C773F4" w:rsidRPr="000C03D8">
        <w:rPr>
          <w:rFonts w:ascii="Times New Roman" w:hAnsi="Times New Roman" w:cs="Times New Roman"/>
          <w:sz w:val="24"/>
          <w:szCs w:val="24"/>
        </w:rPr>
        <w:t>-Test ergab, dass der Mittelwert der Betapower in der Bedingung „nah“ auf 5% Signifikanzniveau signifikant größer ist als der Mittelwert der Betapower in der Bedingung „fern“ (</w:t>
      </w:r>
      <w:r w:rsidR="00C773F4" w:rsidRPr="000C03D8">
        <w:rPr>
          <w:rFonts w:ascii="Times New Roman" w:hAnsi="Times New Roman" w:cs="Times New Roman"/>
          <w:i/>
          <w:sz w:val="24"/>
          <w:szCs w:val="24"/>
        </w:rPr>
        <w:t>t</w:t>
      </w:r>
      <w:r w:rsidR="00D179B0" w:rsidRPr="000C03D8">
        <w:rPr>
          <w:rFonts w:ascii="Times New Roman" w:hAnsi="Times New Roman" w:cs="Times New Roman"/>
          <w:sz w:val="24"/>
          <w:szCs w:val="24"/>
        </w:rPr>
        <w:t>(24</w:t>
      </w:r>
      <w:r w:rsidR="006E2096" w:rsidRPr="000C03D8">
        <w:rPr>
          <w:rFonts w:ascii="Times New Roman" w:hAnsi="Times New Roman" w:cs="Times New Roman"/>
          <w:sz w:val="24"/>
          <w:szCs w:val="24"/>
        </w:rPr>
        <w:t>) = 2.45</w:t>
      </w:r>
      <w:r w:rsidR="00C773F4" w:rsidRPr="000C03D8">
        <w:rPr>
          <w:rFonts w:ascii="Times New Roman" w:hAnsi="Times New Roman" w:cs="Times New Roman"/>
          <w:sz w:val="24"/>
          <w:szCs w:val="24"/>
        </w:rPr>
        <w:t xml:space="preserve">; </w:t>
      </w:r>
      <w:r w:rsidR="00C773F4" w:rsidRPr="000C03D8">
        <w:rPr>
          <w:rFonts w:ascii="Times New Roman" w:hAnsi="Times New Roman" w:cs="Times New Roman"/>
          <w:i/>
          <w:sz w:val="24"/>
          <w:szCs w:val="24"/>
        </w:rPr>
        <w:t>p</w:t>
      </w:r>
      <w:r w:rsidR="000C211A" w:rsidRPr="000C03D8">
        <w:rPr>
          <w:rFonts w:ascii="Times New Roman" w:hAnsi="Times New Roman" w:cs="Times New Roman"/>
          <w:sz w:val="24"/>
          <w:szCs w:val="24"/>
        </w:rPr>
        <w:t xml:space="preserve"> = 0.01</w:t>
      </w:r>
      <w:r w:rsidR="006E2096" w:rsidRPr="000C03D8">
        <w:rPr>
          <w:rFonts w:ascii="Times New Roman" w:hAnsi="Times New Roman" w:cs="Times New Roman"/>
          <w:sz w:val="24"/>
          <w:szCs w:val="24"/>
        </w:rPr>
        <w:t>7</w:t>
      </w:r>
      <w:r w:rsidR="00C773F4" w:rsidRPr="000C03D8">
        <w:rPr>
          <w:rFonts w:ascii="Times New Roman" w:hAnsi="Times New Roman" w:cs="Times New Roman"/>
          <w:sz w:val="24"/>
          <w:szCs w:val="24"/>
        </w:rPr>
        <w:t>).</w:t>
      </w:r>
    </w:p>
    <w:p w14:paraId="67C90EDE" w14:textId="77777777" w:rsidR="002B2F2C" w:rsidRPr="000C03D8" w:rsidRDefault="002B2F2C" w:rsidP="00337758">
      <w:pPr>
        <w:spacing w:line="480" w:lineRule="auto"/>
        <w:jc w:val="both"/>
        <w:rPr>
          <w:rFonts w:ascii="Times New Roman" w:hAnsi="Times New Roman" w:cs="Times New Roman"/>
          <w:b/>
          <w:sz w:val="24"/>
          <w:szCs w:val="24"/>
        </w:rPr>
      </w:pPr>
    </w:p>
    <w:p w14:paraId="274C5575" w14:textId="77777777" w:rsidR="002C2F0B" w:rsidRPr="000C03D8" w:rsidRDefault="002C2F0B"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15</w:t>
      </w:r>
    </w:p>
    <w:p w14:paraId="3677382E" w14:textId="77777777" w:rsidR="002C2F0B" w:rsidRPr="000C03D8" w:rsidRDefault="002C2F0B"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Boxplots zum Vergleich der Betapower in der Bedingung „nah“ und der Bedingung „fern“ für das originale Powerspektrum ohne Abzug der aperiodischen Komponente</w:t>
      </w:r>
    </w:p>
    <w:p w14:paraId="16B30BEA" w14:textId="77777777" w:rsidR="002C2F0B" w:rsidRPr="000C03D8" w:rsidRDefault="002E25FD"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w14:anchorId="63367FC2">
          <v:shape id="_x0000_i1039" type="#_x0000_t75" style="width:422.25pt;height:261.75pt">
            <v:imagedata r:id="rId26" o:title="Abbildung 15"/>
          </v:shape>
        </w:pict>
      </w:r>
      <w:r w:rsidR="002C2F0B" w:rsidRPr="000C03D8">
        <w:rPr>
          <w:rFonts w:ascii="Times New Roman" w:hAnsi="Times New Roman" w:cs="Times New Roman"/>
          <w:sz w:val="24"/>
          <w:szCs w:val="24"/>
        </w:rPr>
        <w:br/>
      </w:r>
      <w:r w:rsidR="002C2F0B" w:rsidRPr="000C03D8">
        <w:rPr>
          <w:rFonts w:ascii="Times New Roman" w:hAnsi="Times New Roman" w:cs="Times New Roman"/>
          <w:i/>
          <w:sz w:val="24"/>
          <w:szCs w:val="24"/>
        </w:rPr>
        <w:t>Anmerkung</w:t>
      </w:r>
      <w:r w:rsidR="002C2F0B" w:rsidRPr="000C03D8">
        <w:rPr>
          <w:rFonts w:ascii="Times New Roman" w:hAnsi="Times New Roman" w:cs="Times New Roman"/>
          <w:sz w:val="24"/>
          <w:szCs w:val="24"/>
        </w:rPr>
        <w:t>. Darstellung des Minimum, Maximum, unteres und oberes Quantil, Median und Ausreißer.</w:t>
      </w:r>
    </w:p>
    <w:p w14:paraId="6DDCC342" w14:textId="77777777" w:rsidR="00103A37" w:rsidRPr="000C03D8" w:rsidRDefault="00103A37" w:rsidP="00337758">
      <w:pPr>
        <w:pStyle w:val="Heading1"/>
        <w:spacing w:line="480" w:lineRule="auto"/>
        <w:jc w:val="center"/>
        <w:rPr>
          <w:rFonts w:ascii="Times New Roman" w:hAnsi="Times New Roman" w:cs="Times New Roman"/>
          <w:b/>
          <w:color w:val="auto"/>
        </w:rPr>
      </w:pPr>
      <w:bookmarkStart w:id="74" w:name="_Toc102231177"/>
      <w:r w:rsidRPr="000C03D8">
        <w:rPr>
          <w:rFonts w:ascii="Times New Roman" w:hAnsi="Times New Roman" w:cs="Times New Roman"/>
          <w:b/>
          <w:color w:val="auto"/>
        </w:rPr>
        <w:t>4. Diskussion</w:t>
      </w:r>
      <w:bookmarkEnd w:id="74"/>
    </w:p>
    <w:p w14:paraId="493B9E1B" w14:textId="77777777" w:rsidR="00630274" w:rsidRPr="000C03D8" w:rsidRDefault="00CE04C8" w:rsidP="00473C73">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Bei der Behandlung der neurodegenerativen Krankheit Morbus Parkinson sind durch immense Fortschritte in der Forschung der letzten Jahrzehnte gute Therapiemöglichkeiten </w:t>
      </w:r>
      <w:r w:rsidR="00421F7B">
        <w:rPr>
          <w:rFonts w:ascii="Times New Roman" w:hAnsi="Times New Roman" w:cs="Times New Roman"/>
          <w:sz w:val="24"/>
          <w:szCs w:val="24"/>
        </w:rPr>
        <w:t>entwickelt und etabliert worden</w:t>
      </w:r>
      <w:r w:rsidR="000D6A88" w:rsidRPr="000C03D8">
        <w:rPr>
          <w:rFonts w:ascii="Times New Roman" w:hAnsi="Times New Roman" w:cs="Times New Roman"/>
          <w:sz w:val="24"/>
          <w:szCs w:val="24"/>
        </w:rPr>
        <w:t>. Die THS des STK war eine</w:t>
      </w:r>
      <w:r w:rsidRPr="000C03D8">
        <w:rPr>
          <w:rFonts w:ascii="Times New Roman" w:hAnsi="Times New Roman" w:cs="Times New Roman"/>
          <w:sz w:val="24"/>
          <w:szCs w:val="24"/>
        </w:rPr>
        <w:t xml:space="preserve"> innovative Therapie, die einen Durchbruch in der Behandlung von Morbus Parkinson ermöglicht hat</w:t>
      </w:r>
      <w:r w:rsidR="0009709E">
        <w:rPr>
          <w:rFonts w:ascii="Times New Roman" w:hAnsi="Times New Roman" w:cs="Times New Roman"/>
          <w:sz w:val="24"/>
          <w:szCs w:val="24"/>
        </w:rPr>
        <w:t xml:space="preserve"> </w:t>
      </w:r>
      <w:commentRangeStart w:id="75"/>
      <w:r w:rsidR="0009709E">
        <w:rPr>
          <w:rFonts w:ascii="Times New Roman" w:hAnsi="Times New Roman" w:cs="Times New Roman"/>
          <w:sz w:val="24"/>
          <w:szCs w:val="24"/>
        </w:rPr>
        <w:fldChar w:fldCharType="begin"/>
      </w:r>
      <w:r w:rsidR="0009709E">
        <w:rPr>
          <w:rFonts w:ascii="Times New Roman" w:hAnsi="Times New Roman" w:cs="Times New Roman"/>
          <w:sz w:val="24"/>
          <w:szCs w:val="24"/>
        </w:rPr>
        <w:instrText xml:space="preserve"> ADDIN ZOTERO_ITEM CSL_CITATION {"citationID":"289yKkYQ","properties":{"formattedCitation":"(Poewe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09709E">
        <w:rPr>
          <w:rFonts w:ascii="Times New Roman" w:hAnsi="Times New Roman" w:cs="Times New Roman"/>
          <w:sz w:val="24"/>
          <w:szCs w:val="24"/>
        </w:rPr>
        <w:fldChar w:fldCharType="separate"/>
      </w:r>
      <w:r w:rsidR="0009709E" w:rsidRPr="0009709E">
        <w:rPr>
          <w:rFonts w:ascii="Times New Roman" w:hAnsi="Times New Roman" w:cs="Times New Roman"/>
          <w:sz w:val="24"/>
        </w:rPr>
        <w:t>(Poewe et al., 2017)</w:t>
      </w:r>
      <w:r w:rsidR="0009709E">
        <w:rPr>
          <w:rFonts w:ascii="Times New Roman" w:hAnsi="Times New Roman" w:cs="Times New Roman"/>
          <w:sz w:val="24"/>
          <w:szCs w:val="24"/>
        </w:rPr>
        <w:fldChar w:fldCharType="end"/>
      </w:r>
      <w:commentRangeEnd w:id="75"/>
      <w:r w:rsidR="00A46537">
        <w:rPr>
          <w:rStyle w:val="CommentReference"/>
        </w:rPr>
        <w:commentReference w:id="75"/>
      </w:r>
      <w:r w:rsidRPr="000C03D8">
        <w:rPr>
          <w:rFonts w:ascii="Times New Roman" w:hAnsi="Times New Roman" w:cs="Times New Roman"/>
          <w:sz w:val="24"/>
          <w:szCs w:val="24"/>
        </w:rPr>
        <w:t>.</w:t>
      </w:r>
      <w:r w:rsidR="00A51B3E" w:rsidRPr="000C03D8">
        <w:rPr>
          <w:rFonts w:ascii="Times New Roman" w:hAnsi="Times New Roman" w:cs="Times New Roman"/>
          <w:sz w:val="24"/>
          <w:szCs w:val="24"/>
        </w:rPr>
        <w:t xml:space="preserve"> Dabei werden operativ Elektroden in die STK eingeführt und elektrisch stimuliert, wodurch der Bereich des STK</w:t>
      </w:r>
      <w:r w:rsidR="008F1774" w:rsidRPr="000C03D8">
        <w:rPr>
          <w:rFonts w:ascii="Times New Roman" w:hAnsi="Times New Roman" w:cs="Times New Roman"/>
          <w:sz w:val="24"/>
          <w:szCs w:val="24"/>
        </w:rPr>
        <w:t>, der stimuliert wird,</w:t>
      </w:r>
      <w:r w:rsidR="00A51B3E" w:rsidRPr="000C03D8">
        <w:rPr>
          <w:rFonts w:ascii="Times New Roman" w:hAnsi="Times New Roman" w:cs="Times New Roman"/>
          <w:sz w:val="24"/>
          <w:szCs w:val="24"/>
        </w:rPr>
        <w:t xml:space="preserve"> deaktiviert wird</w:t>
      </w:r>
      <w:r w:rsidR="0009709E">
        <w:rPr>
          <w:rFonts w:ascii="Times New Roman" w:hAnsi="Times New Roman" w:cs="Times New Roman"/>
          <w:sz w:val="24"/>
          <w:szCs w:val="24"/>
        </w:rPr>
        <w:t xml:space="preserve"> </w:t>
      </w:r>
      <w:r w:rsidR="0009709E">
        <w:rPr>
          <w:rFonts w:ascii="Times New Roman" w:hAnsi="Times New Roman" w:cs="Times New Roman"/>
          <w:sz w:val="24"/>
          <w:szCs w:val="24"/>
        </w:rPr>
        <w:fldChar w:fldCharType="begin"/>
      </w:r>
      <w:r w:rsidR="0009709E">
        <w:rPr>
          <w:rFonts w:ascii="Times New Roman" w:hAnsi="Times New Roman" w:cs="Times New Roman"/>
          <w:sz w:val="24"/>
          <w:szCs w:val="24"/>
        </w:rPr>
        <w:instrText xml:space="preserve"> ADDIN ZOTERO_ITEM CSL_CITATION {"citationID":"N0UDNqiR","properties":{"formattedCitation":"(Poewe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09709E">
        <w:rPr>
          <w:rFonts w:ascii="Times New Roman" w:hAnsi="Times New Roman" w:cs="Times New Roman"/>
          <w:sz w:val="24"/>
          <w:szCs w:val="24"/>
        </w:rPr>
        <w:fldChar w:fldCharType="separate"/>
      </w:r>
      <w:r w:rsidR="0009709E" w:rsidRPr="0009709E">
        <w:rPr>
          <w:rFonts w:ascii="Times New Roman" w:hAnsi="Times New Roman" w:cs="Times New Roman"/>
          <w:sz w:val="24"/>
        </w:rPr>
        <w:t>(Poewe et al., 2017)</w:t>
      </w:r>
      <w:r w:rsidR="0009709E">
        <w:rPr>
          <w:rFonts w:ascii="Times New Roman" w:hAnsi="Times New Roman" w:cs="Times New Roman"/>
          <w:sz w:val="24"/>
          <w:szCs w:val="24"/>
        </w:rPr>
        <w:fldChar w:fldCharType="end"/>
      </w:r>
      <w:r w:rsidR="00A51B3E" w:rsidRPr="000C03D8">
        <w:rPr>
          <w:rFonts w:ascii="Times New Roman" w:hAnsi="Times New Roman" w:cs="Times New Roman"/>
          <w:sz w:val="24"/>
          <w:szCs w:val="24"/>
        </w:rPr>
        <w:t>.</w:t>
      </w:r>
      <w:r w:rsidR="007973F5" w:rsidRPr="000C03D8">
        <w:rPr>
          <w:rFonts w:ascii="Times New Roman" w:hAnsi="Times New Roman" w:cs="Times New Roman"/>
          <w:sz w:val="24"/>
          <w:szCs w:val="24"/>
        </w:rPr>
        <w:t xml:space="preserve"> Die Zielposition</w:t>
      </w:r>
      <w:r w:rsidR="004D5968" w:rsidRPr="000C03D8">
        <w:rPr>
          <w:rFonts w:ascii="Times New Roman" w:hAnsi="Times New Roman" w:cs="Times New Roman"/>
          <w:sz w:val="24"/>
          <w:szCs w:val="24"/>
        </w:rPr>
        <w:t xml:space="preserve"> wird vor der Operation ermittelt, indem durch ein MRT geschätzt wird, wo sich der dorsolaterale Bereich des STK befindet, wo sich nach aktuellem Kenntnisstand das sen</w:t>
      </w:r>
      <w:r w:rsidR="00D64C7A" w:rsidRPr="000C03D8">
        <w:rPr>
          <w:rFonts w:ascii="Times New Roman" w:hAnsi="Times New Roman" w:cs="Times New Roman"/>
          <w:sz w:val="24"/>
          <w:szCs w:val="24"/>
        </w:rPr>
        <w:t>s</w:t>
      </w:r>
      <w:r w:rsidR="004D5968" w:rsidRPr="000C03D8">
        <w:rPr>
          <w:rFonts w:ascii="Times New Roman" w:hAnsi="Times New Roman" w:cs="Times New Roman"/>
          <w:sz w:val="24"/>
          <w:szCs w:val="24"/>
        </w:rPr>
        <w:t xml:space="preserve">omotorische Zentrum </w:t>
      </w:r>
      <w:r w:rsidR="004D5968" w:rsidRPr="000C03D8">
        <w:rPr>
          <w:rFonts w:ascii="Times New Roman" w:hAnsi="Times New Roman" w:cs="Times New Roman"/>
          <w:sz w:val="24"/>
          <w:szCs w:val="24"/>
        </w:rPr>
        <w:lastRenderedPageBreak/>
        <w:t>befindet</w:t>
      </w:r>
      <w:r w:rsidR="009F71B9">
        <w:rPr>
          <w:rFonts w:ascii="Times New Roman" w:hAnsi="Times New Roman" w:cs="Times New Roman"/>
          <w:sz w:val="24"/>
          <w:szCs w:val="24"/>
        </w:rPr>
        <w:t xml:space="preserve"> </w:t>
      </w:r>
      <w:r w:rsidR="009F71B9">
        <w:rPr>
          <w:rFonts w:ascii="Times New Roman" w:hAnsi="Times New Roman" w:cs="Times New Roman"/>
          <w:sz w:val="24"/>
          <w:szCs w:val="24"/>
        </w:rPr>
        <w:fldChar w:fldCharType="begin"/>
      </w:r>
      <w:r w:rsidR="009F71B9">
        <w:rPr>
          <w:rFonts w:ascii="Times New Roman" w:hAnsi="Times New Roman" w:cs="Times New Roman"/>
          <w:sz w:val="24"/>
          <w:szCs w:val="24"/>
        </w:rPr>
        <w:instrText xml:space="preserve"> ADDIN ZOTERO_ITEM CSL_CITATION {"citationID":"OPPjxVqf","properties":{"formattedCitation":"(Verhagen et al., 2016)","plainCitation":"(Verhagen et al., 2016)","noteIndex":0},"citationItems":[{"id":151,"uris":["http://zotero.org/users/local/AhaM3qLx/items/R4YXFDAN"],"itemData":{"id":151,"type":"article-journal","abstract":"Objective. The correspondence between the anatomical STN and the STN observed in T2-weighted MRI images used for deep brain stimulation (DBS) targeting remains unclear. Using a new method, we compared the STN borders seen on MRI images with those estimated by intraoperative microelectrode recordings (MER). Approach. We developed a method to automatically generate a detailed estimation of STN shape and the location of its borders, based on multiple-channel MER measurements. In 33 STNs of 19 Parkinson patients, we quantitatively compared the dorsal and lateral borders of this MER-based STN model with the STN borders visualized by 1.5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14), 3.0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10) and 7.0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 xml:space="preserve">9) T2-weighted MRI. Main results. The dorsal border was identiﬁed more dorsally on coronal T2 MRI than by the MER-based STN model, with a signiﬁcant difference in the 3.0 T (range 0.97–1.19 mm) and 7.0 T (range 1.23–1.25 mm) groups. The lateral border was signiﬁcantly more medial on 1.5 T (mean: 1.97 mm) and 3.0 T (mean: 2.49 mm) MRI than in the MER-based STN; a difference that was not found in the 7.0 T group. Signiﬁcance. The STN extends further in the dorsal direction on coronal T2 MRI images than is measured by MER. Increasing MRI ﬁeld strength to 3.0 T or 7.0 T yields similar discrepancies between MER and MRI at the dorsal STN border. In contrast, increasing MRI ﬁeld strength to 7.0 T may be useful for identiﬁcation of the lateral STN border and thereby improve DBS targeting.","container-title":"Journal of Neural Engineering","DOI":"10.1088/1741-2560/13/6/066009","ISSN":"1741-2560, 1741-2552","issue":"6","journalAbbreviation":"J. Neural Eng.","language":"en","page":"066009","source":"DOI.org (Crossref)","title":"Comparative study of microelectrode recording-based STN location and MRI-based STN location in low to ultra-high field (7.0 T) T2-weighted MRI images","volume":"13","author":[{"family":"Verhagen","given":"Rens"},{"family":"Schuurman","given":"P Richard"},{"family":"Munckhof","given":"Pepijn","non-dropping-particle":"van den"},{"family":"Contarino","given":"M Fiorella"},{"family":"Bie","given":"Rob M A","non-dropping-particle":"de"},{"family":"Bour","given":"Lo J"}],"issued":{"date-parts":[["2016",12,1]]}}}],"schema":"https://github.com/citation-style-language/schema/raw/master/csl-citation.json"} </w:instrText>
      </w:r>
      <w:r w:rsidR="009F71B9">
        <w:rPr>
          <w:rFonts w:ascii="Times New Roman" w:hAnsi="Times New Roman" w:cs="Times New Roman"/>
          <w:sz w:val="24"/>
          <w:szCs w:val="24"/>
        </w:rPr>
        <w:fldChar w:fldCharType="separate"/>
      </w:r>
      <w:r w:rsidR="009F71B9" w:rsidRPr="009F71B9">
        <w:rPr>
          <w:rFonts w:ascii="Times New Roman" w:hAnsi="Times New Roman" w:cs="Times New Roman"/>
          <w:sz w:val="24"/>
        </w:rPr>
        <w:t>(Verhagen et al., 2016)</w:t>
      </w:r>
      <w:r w:rsidR="009F71B9">
        <w:rPr>
          <w:rFonts w:ascii="Times New Roman" w:hAnsi="Times New Roman" w:cs="Times New Roman"/>
          <w:sz w:val="24"/>
          <w:szCs w:val="24"/>
        </w:rPr>
        <w:fldChar w:fldCharType="end"/>
      </w:r>
      <w:r w:rsidR="004D5968"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r w:rsidR="00A51B3E" w:rsidRPr="000C03D8">
        <w:rPr>
          <w:rFonts w:ascii="Times New Roman" w:hAnsi="Times New Roman" w:cs="Times New Roman"/>
          <w:sz w:val="24"/>
          <w:szCs w:val="24"/>
        </w:rPr>
        <w:t xml:space="preserve">Um potentielle Nebenwirkungen zu vermeiden, die durch Stimulation von Bereichen ausgelöst werden, die sich um den STK herum befinden, erfordert die Operation jedoch eine enorme Menge an Planung und Vorbereitung. </w:t>
      </w:r>
      <w:r w:rsidR="001C7A6F" w:rsidRPr="000C03D8">
        <w:rPr>
          <w:rFonts w:ascii="Times New Roman" w:hAnsi="Times New Roman" w:cs="Times New Roman"/>
          <w:sz w:val="24"/>
          <w:szCs w:val="24"/>
        </w:rPr>
        <w:t>Bildgebende Verfahren helfen, die Position des STK und somit die Operationsstelle zu schätzen, allerdings sind die STK teilweise nicht gut oder gar n</w:t>
      </w:r>
      <w:r w:rsidR="000D6A88" w:rsidRPr="000C03D8">
        <w:rPr>
          <w:rFonts w:ascii="Times New Roman" w:hAnsi="Times New Roman" w:cs="Times New Roman"/>
          <w:sz w:val="24"/>
          <w:szCs w:val="24"/>
        </w:rPr>
        <w:t>icht direkt sichtbar, sondern we</w:t>
      </w:r>
      <w:r w:rsidR="001C7A6F" w:rsidRPr="000C03D8">
        <w:rPr>
          <w:rFonts w:ascii="Times New Roman" w:hAnsi="Times New Roman" w:cs="Times New Roman"/>
          <w:sz w:val="24"/>
          <w:szCs w:val="24"/>
        </w:rPr>
        <w:t>rd</w:t>
      </w:r>
      <w:r w:rsidR="000D6A88" w:rsidRPr="000C03D8">
        <w:rPr>
          <w:rFonts w:ascii="Times New Roman" w:hAnsi="Times New Roman" w:cs="Times New Roman"/>
          <w:sz w:val="24"/>
          <w:szCs w:val="24"/>
        </w:rPr>
        <w:t>en</w:t>
      </w:r>
      <w:r w:rsidR="001C7A6F" w:rsidRPr="000C03D8">
        <w:rPr>
          <w:rFonts w:ascii="Times New Roman" w:hAnsi="Times New Roman" w:cs="Times New Roman"/>
          <w:sz w:val="24"/>
          <w:szCs w:val="24"/>
        </w:rPr>
        <w:t xml:space="preserve"> durch umliegende Strukturen geschätzt</w:t>
      </w:r>
      <w:r w:rsidR="009F71B9">
        <w:rPr>
          <w:rFonts w:ascii="Times New Roman" w:hAnsi="Times New Roman" w:cs="Times New Roman"/>
          <w:sz w:val="24"/>
          <w:szCs w:val="24"/>
        </w:rPr>
        <w:t xml:space="preserve"> </w:t>
      </w:r>
      <w:r w:rsidR="009F71B9">
        <w:rPr>
          <w:rFonts w:ascii="Times New Roman" w:hAnsi="Times New Roman" w:cs="Times New Roman"/>
          <w:sz w:val="24"/>
          <w:szCs w:val="24"/>
        </w:rPr>
        <w:fldChar w:fldCharType="begin"/>
      </w:r>
      <w:r w:rsidR="009F71B9">
        <w:rPr>
          <w:rFonts w:ascii="Times New Roman" w:hAnsi="Times New Roman" w:cs="Times New Roman"/>
          <w:sz w:val="24"/>
          <w:szCs w:val="24"/>
        </w:rPr>
        <w:instrText xml:space="preserve"> ADDIN ZOTERO_ITEM CSL_CITATION {"citationID":"RIG5Vd8t","properties":{"formattedCitation":"(Verhagen et al., 2016)","plainCitation":"(Verhagen et al., 2016)","noteIndex":0},"citationItems":[{"id":151,"uris":["http://zotero.org/users/local/AhaM3qLx/items/R4YXFDAN"],"itemData":{"id":151,"type":"article-journal","abstract":"Objective. The correspondence between the anatomical STN and the STN observed in T2-weighted MRI images used for deep brain stimulation (DBS) targeting remains unclear. Using a new method, we compared the STN borders seen on MRI images with those estimated by intraoperative microelectrode recordings (MER). Approach. We developed a method to automatically generate a detailed estimation of STN shape and the location of its borders, based on multiple-channel MER measurements. In 33 STNs of 19 Parkinson patients, we quantitatively compared the dorsal and lateral borders of this MER-based STN model with the STN borders visualized by 1.5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14), 3.0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10) and 7.0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 xml:space="preserve">9) T2-weighted MRI. Main results. The dorsal border was identiﬁed more dorsally on coronal T2 MRI than by the MER-based STN model, with a signiﬁcant difference in the 3.0 T (range 0.97–1.19 mm) and 7.0 T (range 1.23–1.25 mm) groups. The lateral border was signiﬁcantly more medial on 1.5 T (mean: 1.97 mm) and 3.0 T (mean: 2.49 mm) MRI than in the MER-based STN; a difference that was not found in the 7.0 T group. Signiﬁcance. The STN extends further in the dorsal direction on coronal T2 MRI images than is measured by MER. Increasing MRI ﬁeld strength to 3.0 T or 7.0 T yields similar discrepancies between MER and MRI at the dorsal STN border. In contrast, increasing MRI ﬁeld strength to 7.0 T may be useful for identiﬁcation of the lateral STN border and thereby improve DBS targeting.","container-title":"Journal of Neural Engineering","DOI":"10.1088/1741-2560/13/6/066009","ISSN":"1741-2560, 1741-2552","issue":"6","journalAbbreviation":"J. Neural Eng.","language":"en","page":"066009","source":"DOI.org (Crossref)","title":"Comparative study of microelectrode recording-based STN location and MRI-based STN location in low to ultra-high field (7.0 T) T2-weighted MRI images","volume":"13","author":[{"family":"Verhagen","given":"Rens"},{"family":"Schuurman","given":"P Richard"},{"family":"Munckhof","given":"Pepijn","non-dropping-particle":"van den"},{"family":"Contarino","given":"M Fiorella"},{"family":"Bie","given":"Rob M A","non-dropping-particle":"de"},{"family":"Bour","given":"Lo J"}],"issued":{"date-parts":[["2016",12,1]]}}}],"schema":"https://github.com/citation-style-language/schema/raw/master/csl-citation.json"} </w:instrText>
      </w:r>
      <w:r w:rsidR="009F71B9">
        <w:rPr>
          <w:rFonts w:ascii="Times New Roman" w:hAnsi="Times New Roman" w:cs="Times New Roman"/>
          <w:sz w:val="24"/>
          <w:szCs w:val="24"/>
        </w:rPr>
        <w:fldChar w:fldCharType="separate"/>
      </w:r>
      <w:r w:rsidR="009F71B9" w:rsidRPr="009F71B9">
        <w:rPr>
          <w:rFonts w:ascii="Times New Roman" w:hAnsi="Times New Roman" w:cs="Times New Roman"/>
          <w:sz w:val="24"/>
        </w:rPr>
        <w:t>(Verhagen et al., 2016)</w:t>
      </w:r>
      <w:r w:rsidR="009F71B9">
        <w:rPr>
          <w:rFonts w:ascii="Times New Roman" w:hAnsi="Times New Roman" w:cs="Times New Roman"/>
          <w:sz w:val="24"/>
          <w:szCs w:val="24"/>
        </w:rPr>
        <w:fldChar w:fldCharType="end"/>
      </w:r>
      <w:r w:rsidR="001C7A6F" w:rsidRPr="000C03D8">
        <w:rPr>
          <w:rFonts w:ascii="Times New Roman" w:hAnsi="Times New Roman" w:cs="Times New Roman"/>
          <w:sz w:val="24"/>
          <w:szCs w:val="24"/>
        </w:rPr>
        <w:t xml:space="preserve">. </w:t>
      </w:r>
      <w:r w:rsidR="00A51B3E" w:rsidRPr="000C03D8">
        <w:rPr>
          <w:rFonts w:ascii="Times New Roman" w:hAnsi="Times New Roman" w:cs="Times New Roman"/>
          <w:sz w:val="24"/>
          <w:szCs w:val="24"/>
        </w:rPr>
        <w:t xml:space="preserve">Durch die Erkenntnis, dass sich </w:t>
      </w:r>
      <w:r w:rsidR="00BC6D48" w:rsidRPr="000C03D8">
        <w:rPr>
          <w:rFonts w:ascii="Times New Roman" w:hAnsi="Times New Roman" w:cs="Times New Roman"/>
          <w:sz w:val="24"/>
          <w:szCs w:val="24"/>
        </w:rPr>
        <w:t>das oszillatorische Aktivitätsmuster</w:t>
      </w:r>
      <w:r w:rsidR="00A51B3E" w:rsidRPr="000C03D8">
        <w:rPr>
          <w:rFonts w:ascii="Times New Roman" w:hAnsi="Times New Roman" w:cs="Times New Roman"/>
          <w:sz w:val="24"/>
          <w:szCs w:val="24"/>
        </w:rPr>
        <w:t xml:space="preserve"> im Gehirn verändert, je nachdem wo sich die Elektrode befindet, konnten mit Hilfe von rechnerischen Modellen </w:t>
      </w:r>
      <w:r w:rsidR="001C7A6F" w:rsidRPr="000C03D8">
        <w:rPr>
          <w:rFonts w:ascii="Times New Roman" w:hAnsi="Times New Roman" w:cs="Times New Roman"/>
          <w:sz w:val="24"/>
          <w:szCs w:val="24"/>
        </w:rPr>
        <w:t>Programme entwick</w:t>
      </w:r>
      <w:r w:rsidR="0091701B" w:rsidRPr="000C03D8">
        <w:rPr>
          <w:rFonts w:ascii="Times New Roman" w:hAnsi="Times New Roman" w:cs="Times New Roman"/>
          <w:sz w:val="24"/>
          <w:szCs w:val="24"/>
        </w:rPr>
        <w:t>elt werden, die bei der Bestimmung der</w:t>
      </w:r>
      <w:r w:rsidR="001C7A6F" w:rsidRPr="000C03D8">
        <w:rPr>
          <w:rFonts w:ascii="Times New Roman" w:hAnsi="Times New Roman" w:cs="Times New Roman"/>
          <w:sz w:val="24"/>
          <w:szCs w:val="24"/>
        </w:rPr>
        <w:t xml:space="preserve"> Position der Elektrode im Gehirn </w:t>
      </w:r>
      <w:r w:rsidR="0091701B" w:rsidRPr="000C03D8">
        <w:rPr>
          <w:rFonts w:ascii="Times New Roman" w:hAnsi="Times New Roman" w:cs="Times New Roman"/>
          <w:sz w:val="24"/>
          <w:szCs w:val="24"/>
        </w:rPr>
        <w:t>helfen können</w:t>
      </w:r>
      <w:r w:rsidR="009F71B9">
        <w:rPr>
          <w:rFonts w:ascii="Times New Roman" w:hAnsi="Times New Roman" w:cs="Times New Roman"/>
          <w:sz w:val="24"/>
          <w:szCs w:val="24"/>
        </w:rPr>
        <w:t xml:space="preserve"> </w:t>
      </w:r>
      <w:r w:rsidR="009F71B9">
        <w:rPr>
          <w:rFonts w:ascii="Times New Roman" w:hAnsi="Times New Roman" w:cs="Times New Roman"/>
          <w:sz w:val="24"/>
          <w:szCs w:val="24"/>
        </w:rPr>
        <w:fldChar w:fldCharType="begin"/>
      </w:r>
      <w:r w:rsidR="009F71B9">
        <w:rPr>
          <w:rFonts w:ascii="Times New Roman" w:hAnsi="Times New Roman" w:cs="Times New Roman"/>
          <w:sz w:val="24"/>
          <w:szCs w:val="24"/>
        </w:rPr>
        <w:instrText xml:space="preserve"> ADDIN ZOTERO_ITEM CSL_CITATION {"citationID":"3OiBn8pC","properties":{"formattedCitation":"(Thompson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9F71B9">
        <w:rPr>
          <w:rFonts w:ascii="Times New Roman" w:hAnsi="Times New Roman" w:cs="Times New Roman"/>
          <w:sz w:val="24"/>
          <w:szCs w:val="24"/>
        </w:rPr>
        <w:fldChar w:fldCharType="separate"/>
      </w:r>
      <w:r w:rsidR="009F71B9" w:rsidRPr="009F71B9">
        <w:rPr>
          <w:rFonts w:ascii="Times New Roman" w:hAnsi="Times New Roman" w:cs="Times New Roman"/>
          <w:sz w:val="24"/>
        </w:rPr>
        <w:t>(Thompson et al., 2018)</w:t>
      </w:r>
      <w:r w:rsidR="009F71B9">
        <w:rPr>
          <w:rFonts w:ascii="Times New Roman" w:hAnsi="Times New Roman" w:cs="Times New Roman"/>
          <w:sz w:val="24"/>
          <w:szCs w:val="24"/>
        </w:rPr>
        <w:fldChar w:fldCharType="end"/>
      </w:r>
      <w:r w:rsidR="0091701B" w:rsidRPr="000C03D8">
        <w:rPr>
          <w:rFonts w:ascii="Times New Roman" w:hAnsi="Times New Roman" w:cs="Times New Roman"/>
          <w:sz w:val="24"/>
          <w:szCs w:val="24"/>
        </w:rPr>
        <w:t>. Gut nachgewiesene Zusammenhänge, die für solche Programme bereits verwendet werden, sind die erhöhte Spike-Aktivität und Betapower im STK</w:t>
      </w:r>
      <w:r w:rsidR="009F71B9">
        <w:rPr>
          <w:rFonts w:ascii="Times New Roman" w:hAnsi="Times New Roman" w:cs="Times New Roman"/>
          <w:sz w:val="24"/>
          <w:szCs w:val="24"/>
        </w:rPr>
        <w:t xml:space="preserve"> </w:t>
      </w:r>
      <w:r w:rsidR="009F71B9">
        <w:rPr>
          <w:rFonts w:ascii="Times New Roman" w:hAnsi="Times New Roman" w:cs="Times New Roman"/>
          <w:sz w:val="24"/>
          <w:szCs w:val="24"/>
        </w:rPr>
        <w:fldChar w:fldCharType="begin"/>
      </w:r>
      <w:r w:rsidR="009F71B9">
        <w:rPr>
          <w:rFonts w:ascii="Times New Roman" w:hAnsi="Times New Roman" w:cs="Times New Roman"/>
          <w:sz w:val="24"/>
          <w:szCs w:val="24"/>
        </w:rPr>
        <w:instrText xml:space="preserve"> ADDIN ZOTERO_ITEM CSL_CITATION {"citationID":"AFNKC0QI","properties":{"formattedCitation":"(Thompson et al., 2018; Zaidel et al., 2010)","plainCitation":"(Thompson et al., 2018; Zaidel et al., 2010)","noteIndex":0},"citationItems":[{"id":53,"uris":["http://zotero.org/users/local/AhaM3qLx/items/88CCW76M"],"itemData":{"id":53,"type":"article-journal","abstract":"OBJECTIVE 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9F71B9">
        <w:rPr>
          <w:rFonts w:ascii="Times New Roman" w:hAnsi="Times New Roman" w:cs="Times New Roman"/>
          <w:sz w:val="24"/>
          <w:szCs w:val="24"/>
        </w:rPr>
        <w:fldChar w:fldCharType="separate"/>
      </w:r>
      <w:r w:rsidR="009F71B9" w:rsidRPr="009F71B9">
        <w:rPr>
          <w:rFonts w:ascii="Times New Roman" w:hAnsi="Times New Roman" w:cs="Times New Roman"/>
          <w:sz w:val="24"/>
        </w:rPr>
        <w:t>(Thompson et al., 2018; Zaidel et al., 2010)</w:t>
      </w:r>
      <w:r w:rsidR="009F71B9">
        <w:rPr>
          <w:rFonts w:ascii="Times New Roman" w:hAnsi="Times New Roman" w:cs="Times New Roman"/>
          <w:sz w:val="24"/>
          <w:szCs w:val="24"/>
        </w:rPr>
        <w:fldChar w:fldCharType="end"/>
      </w:r>
      <w:r w:rsidR="0091701B" w:rsidRPr="000C03D8">
        <w:rPr>
          <w:rFonts w:ascii="Times New Roman" w:hAnsi="Times New Roman" w:cs="Times New Roman"/>
          <w:sz w:val="24"/>
          <w:szCs w:val="24"/>
        </w:rPr>
        <w:t xml:space="preserve">. </w:t>
      </w:r>
      <w:r w:rsidR="008F1774" w:rsidRPr="000C03D8">
        <w:rPr>
          <w:rFonts w:ascii="Times New Roman" w:hAnsi="Times New Roman" w:cs="Times New Roman"/>
          <w:sz w:val="24"/>
          <w:szCs w:val="24"/>
        </w:rPr>
        <w:t>Um eine Weiterentwicklung dieser Therapie zu unterstützen, beschäftigt sich diese Masterarbeit mit der Frage, ob in den Mikroelektroden-Aufzeichnungen der Testelektroden, die während der Operation elektrophysiologische Daten aufgezeichnet haben, über alle Patient*innen Z</w:t>
      </w:r>
      <w:r w:rsidR="000D00F4" w:rsidRPr="000C03D8">
        <w:rPr>
          <w:rFonts w:ascii="Times New Roman" w:hAnsi="Times New Roman" w:cs="Times New Roman"/>
          <w:sz w:val="24"/>
          <w:szCs w:val="24"/>
        </w:rPr>
        <w:t>usammenhänge zwischen den</w:t>
      </w:r>
      <w:r w:rsidR="009F71B9">
        <w:rPr>
          <w:rFonts w:ascii="Times New Roman" w:hAnsi="Times New Roman" w:cs="Times New Roman"/>
          <w:sz w:val="24"/>
          <w:szCs w:val="24"/>
        </w:rPr>
        <w:t xml:space="preserve"> neuronalen </w:t>
      </w:r>
      <w:r w:rsidR="005A5DA1">
        <w:rPr>
          <w:rFonts w:ascii="Times New Roman" w:hAnsi="Times New Roman" w:cs="Times New Roman"/>
          <w:sz w:val="24"/>
          <w:szCs w:val="24"/>
        </w:rPr>
        <w:t>Oszi</w:t>
      </w:r>
      <w:r w:rsidR="00CD34E5" w:rsidRPr="000C03D8">
        <w:rPr>
          <w:rFonts w:ascii="Times New Roman" w:hAnsi="Times New Roman" w:cs="Times New Roman"/>
          <w:sz w:val="24"/>
          <w:szCs w:val="24"/>
        </w:rPr>
        <w:t>llationen</w:t>
      </w:r>
      <w:r w:rsidR="008F1774" w:rsidRPr="000C03D8">
        <w:rPr>
          <w:rFonts w:ascii="Times New Roman" w:hAnsi="Times New Roman" w:cs="Times New Roman"/>
          <w:sz w:val="24"/>
          <w:szCs w:val="24"/>
        </w:rPr>
        <w:t xml:space="preserve"> und der Position der Elekt</w:t>
      </w:r>
      <w:r w:rsidR="000D00F4" w:rsidRPr="000C03D8">
        <w:rPr>
          <w:rFonts w:ascii="Times New Roman" w:hAnsi="Times New Roman" w:cs="Times New Roman"/>
          <w:sz w:val="24"/>
          <w:szCs w:val="24"/>
        </w:rPr>
        <w:t>rode gefunden werden können.</w:t>
      </w:r>
      <w:r w:rsidR="00F4057B" w:rsidRPr="000C03D8">
        <w:rPr>
          <w:rFonts w:ascii="Times New Roman" w:hAnsi="Times New Roman" w:cs="Times New Roman"/>
          <w:sz w:val="24"/>
          <w:szCs w:val="24"/>
        </w:rPr>
        <w:t xml:space="preserve"> </w:t>
      </w:r>
    </w:p>
    <w:p w14:paraId="0F2D57A4" w14:textId="77777777" w:rsidR="00473C73" w:rsidRPr="00473C73" w:rsidRDefault="00473C73" w:rsidP="00473C73">
      <w:pPr>
        <w:pStyle w:val="Heading2"/>
        <w:spacing w:line="480" w:lineRule="auto"/>
        <w:rPr>
          <w:rFonts w:ascii="Times New Roman" w:hAnsi="Times New Roman" w:cs="Times New Roman"/>
          <w:b/>
          <w:color w:val="auto"/>
          <w:sz w:val="28"/>
          <w:szCs w:val="28"/>
        </w:rPr>
      </w:pPr>
      <w:r>
        <w:rPr>
          <w:rFonts w:ascii="Times New Roman" w:hAnsi="Times New Roman" w:cs="Times New Roman"/>
          <w:b/>
          <w:color w:val="auto"/>
          <w:sz w:val="28"/>
          <w:szCs w:val="28"/>
        </w:rPr>
        <w:t>4.</w:t>
      </w:r>
      <w:r w:rsidRPr="00473C73">
        <w:rPr>
          <w:rFonts w:ascii="Times New Roman" w:hAnsi="Times New Roman" w:cs="Times New Roman"/>
          <w:b/>
          <w:color w:val="auto"/>
          <w:sz w:val="28"/>
          <w:szCs w:val="28"/>
        </w:rPr>
        <w:t>1 RMS</w:t>
      </w:r>
      <w:r w:rsidR="00A0676A">
        <w:rPr>
          <w:rFonts w:ascii="Times New Roman" w:hAnsi="Times New Roman" w:cs="Times New Roman"/>
          <w:b/>
          <w:color w:val="auto"/>
          <w:sz w:val="28"/>
          <w:szCs w:val="28"/>
        </w:rPr>
        <w:t xml:space="preserve"> und Betapower</w:t>
      </w:r>
      <w:r w:rsidRPr="00473C73">
        <w:rPr>
          <w:rFonts w:ascii="Times New Roman" w:hAnsi="Times New Roman" w:cs="Times New Roman"/>
          <w:b/>
          <w:color w:val="auto"/>
          <w:sz w:val="28"/>
          <w:szCs w:val="28"/>
        </w:rPr>
        <w:t xml:space="preserve"> als Maß für die Nähe zur Zielposition</w:t>
      </w:r>
    </w:p>
    <w:p w14:paraId="5987DC48" w14:textId="77777777" w:rsidR="00FE568A" w:rsidRPr="000C03D8" w:rsidRDefault="00F4057B" w:rsidP="00473C73">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Der RMS</w:t>
      </w:r>
      <w:r w:rsidR="008F1774" w:rsidRPr="000C03D8">
        <w:rPr>
          <w:rFonts w:ascii="Times New Roman" w:hAnsi="Times New Roman" w:cs="Times New Roman"/>
          <w:sz w:val="24"/>
          <w:szCs w:val="24"/>
        </w:rPr>
        <w:t xml:space="preserve"> des</w:t>
      </w:r>
      <w:r w:rsidR="000D00F4" w:rsidRPr="000C03D8">
        <w:rPr>
          <w:rFonts w:ascii="Times New Roman" w:hAnsi="Times New Roman" w:cs="Times New Roman"/>
          <w:sz w:val="24"/>
          <w:szCs w:val="24"/>
        </w:rPr>
        <w:t xml:space="preserve"> elektrischen</w:t>
      </w:r>
      <w:r w:rsidR="008F1774" w:rsidRPr="000C03D8">
        <w:rPr>
          <w:rFonts w:ascii="Times New Roman" w:hAnsi="Times New Roman" w:cs="Times New Roman"/>
          <w:sz w:val="24"/>
          <w:szCs w:val="24"/>
        </w:rPr>
        <w:t xml:space="preserve"> Signals wird bereits genutzt, um das Ein- und Austreten der Elektrode in Bezug auf den STK zu bestimmen, da die Spike-Aktivität sichtlich größer wird, sobald die Elektrode sich im STK befindet</w:t>
      </w:r>
      <w:r w:rsidR="009821B1">
        <w:rPr>
          <w:rFonts w:ascii="Times New Roman" w:hAnsi="Times New Roman" w:cs="Times New Roman"/>
          <w:sz w:val="24"/>
          <w:szCs w:val="24"/>
        </w:rPr>
        <w:t xml:space="preserve"> </w:t>
      </w:r>
      <w:r w:rsidR="009821B1">
        <w:rPr>
          <w:rFonts w:ascii="Times New Roman" w:hAnsi="Times New Roman" w:cs="Times New Roman"/>
          <w:sz w:val="24"/>
          <w:szCs w:val="24"/>
        </w:rPr>
        <w:fldChar w:fldCharType="begin"/>
      </w:r>
      <w:r w:rsidR="009821B1">
        <w:rPr>
          <w:rFonts w:ascii="Times New Roman" w:hAnsi="Times New Roman" w:cs="Times New Roman"/>
          <w:sz w:val="24"/>
          <w:szCs w:val="24"/>
        </w:rPr>
        <w:instrText xml:space="preserve"> ADDIN ZOTERO_ITEM CSL_CITATION {"citationID":"UFOvDanR","properties":{"formattedCitation":"(Thompson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9821B1">
        <w:rPr>
          <w:rFonts w:ascii="Times New Roman" w:hAnsi="Times New Roman" w:cs="Times New Roman"/>
          <w:sz w:val="24"/>
          <w:szCs w:val="24"/>
        </w:rPr>
        <w:fldChar w:fldCharType="separate"/>
      </w:r>
      <w:r w:rsidR="009821B1" w:rsidRPr="009821B1">
        <w:rPr>
          <w:rFonts w:ascii="Times New Roman" w:hAnsi="Times New Roman" w:cs="Times New Roman"/>
          <w:sz w:val="24"/>
        </w:rPr>
        <w:t>(Thompson et al., 2018)</w:t>
      </w:r>
      <w:r w:rsidR="009821B1">
        <w:rPr>
          <w:rFonts w:ascii="Times New Roman" w:hAnsi="Times New Roman" w:cs="Times New Roman"/>
          <w:sz w:val="24"/>
          <w:szCs w:val="24"/>
        </w:rPr>
        <w:fldChar w:fldCharType="end"/>
      </w:r>
      <w:r w:rsidR="008F1774" w:rsidRPr="000C03D8">
        <w:rPr>
          <w:rFonts w:ascii="Times New Roman" w:hAnsi="Times New Roman" w:cs="Times New Roman"/>
          <w:sz w:val="24"/>
          <w:szCs w:val="24"/>
        </w:rPr>
        <w:t xml:space="preserve">. Die Betapower wird genutzt, </w:t>
      </w:r>
      <w:r w:rsidR="001324D7" w:rsidRPr="000C03D8">
        <w:rPr>
          <w:rFonts w:ascii="Times New Roman" w:hAnsi="Times New Roman" w:cs="Times New Roman"/>
          <w:sz w:val="24"/>
          <w:szCs w:val="24"/>
        </w:rPr>
        <w:t>um die Nähe zum dorsolateralen Bereich des STK zu schätzen</w:t>
      </w:r>
      <w:r w:rsidR="009821B1">
        <w:rPr>
          <w:rFonts w:ascii="Times New Roman" w:hAnsi="Times New Roman" w:cs="Times New Roman"/>
          <w:sz w:val="24"/>
          <w:szCs w:val="24"/>
        </w:rPr>
        <w:t xml:space="preserve"> </w:t>
      </w:r>
      <w:r w:rsidR="009821B1">
        <w:rPr>
          <w:rFonts w:ascii="Times New Roman" w:hAnsi="Times New Roman" w:cs="Times New Roman"/>
          <w:sz w:val="24"/>
          <w:szCs w:val="24"/>
        </w:rPr>
        <w:fldChar w:fldCharType="begin"/>
      </w:r>
      <w:r w:rsidR="009821B1">
        <w:rPr>
          <w:rFonts w:ascii="Times New Roman" w:hAnsi="Times New Roman" w:cs="Times New Roman"/>
          <w:sz w:val="24"/>
          <w:szCs w:val="24"/>
        </w:rPr>
        <w:instrText xml:space="preserve"> ADDIN ZOTERO_ITEM CSL_CITATION {"citationID":"9BGGIJQj","properties":{"formattedCitation":"(Thompson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9821B1">
        <w:rPr>
          <w:rFonts w:ascii="Times New Roman" w:hAnsi="Times New Roman" w:cs="Times New Roman"/>
          <w:sz w:val="24"/>
          <w:szCs w:val="24"/>
        </w:rPr>
        <w:fldChar w:fldCharType="separate"/>
      </w:r>
      <w:r w:rsidR="009821B1" w:rsidRPr="009821B1">
        <w:rPr>
          <w:rFonts w:ascii="Times New Roman" w:hAnsi="Times New Roman" w:cs="Times New Roman"/>
          <w:sz w:val="24"/>
        </w:rPr>
        <w:t>(Thompson et al., 2018)</w:t>
      </w:r>
      <w:r w:rsidR="009821B1">
        <w:rPr>
          <w:rFonts w:ascii="Times New Roman" w:hAnsi="Times New Roman" w:cs="Times New Roman"/>
          <w:sz w:val="24"/>
          <w:szCs w:val="24"/>
        </w:rPr>
        <w:fldChar w:fldCharType="end"/>
      </w:r>
      <w:r w:rsidR="001324D7" w:rsidRPr="000C03D8">
        <w:rPr>
          <w:rFonts w:ascii="Times New Roman" w:hAnsi="Times New Roman" w:cs="Times New Roman"/>
          <w:sz w:val="24"/>
          <w:szCs w:val="24"/>
        </w:rPr>
        <w:t xml:space="preserve">. </w:t>
      </w:r>
      <w:r w:rsidR="004D5968" w:rsidRPr="000C03D8">
        <w:rPr>
          <w:rFonts w:ascii="Times New Roman" w:hAnsi="Times New Roman" w:cs="Times New Roman"/>
          <w:sz w:val="24"/>
          <w:szCs w:val="24"/>
        </w:rPr>
        <w:t>Wenn diese Annahme</w:t>
      </w:r>
      <w:r w:rsidR="000D00F4" w:rsidRPr="000C03D8">
        <w:rPr>
          <w:rFonts w:ascii="Times New Roman" w:hAnsi="Times New Roman" w:cs="Times New Roman"/>
          <w:sz w:val="24"/>
          <w:szCs w:val="24"/>
        </w:rPr>
        <w:t>n</w:t>
      </w:r>
      <w:r w:rsidR="004D5968" w:rsidRPr="000C03D8">
        <w:rPr>
          <w:rFonts w:ascii="Times New Roman" w:hAnsi="Times New Roman" w:cs="Times New Roman"/>
          <w:sz w:val="24"/>
          <w:szCs w:val="24"/>
        </w:rPr>
        <w:t xml:space="preserve"> mit Hilfe der vorliegenden Daten bestätigt werden können, sollten diejenigen</w:t>
      </w:r>
      <w:r w:rsidR="00A82198" w:rsidRPr="000C03D8">
        <w:rPr>
          <w:rFonts w:ascii="Times New Roman" w:hAnsi="Times New Roman" w:cs="Times New Roman"/>
          <w:sz w:val="24"/>
          <w:szCs w:val="24"/>
        </w:rPr>
        <w:t xml:space="preserve"> Datensätze, die in der Nähe der Zielposition</w:t>
      </w:r>
      <w:r w:rsidR="004D5968" w:rsidRPr="000C03D8">
        <w:rPr>
          <w:rFonts w:ascii="Times New Roman" w:hAnsi="Times New Roman" w:cs="Times New Roman"/>
          <w:sz w:val="24"/>
          <w:szCs w:val="24"/>
        </w:rPr>
        <w:t xml:space="preserve"> aufgezeichnet wurden, ein</w:t>
      </w:r>
      <w:r w:rsidR="00DC5856" w:rsidRPr="000C03D8">
        <w:rPr>
          <w:rFonts w:ascii="Times New Roman" w:hAnsi="Times New Roman" w:cs="Times New Roman"/>
          <w:sz w:val="24"/>
          <w:szCs w:val="24"/>
        </w:rPr>
        <w:t>en größeren RMS</w:t>
      </w:r>
      <w:r w:rsidR="004D5968" w:rsidRPr="000C03D8">
        <w:rPr>
          <w:rFonts w:ascii="Times New Roman" w:hAnsi="Times New Roman" w:cs="Times New Roman"/>
          <w:sz w:val="24"/>
          <w:szCs w:val="24"/>
        </w:rPr>
        <w:t xml:space="preserve"> und eine größere Betapower aufweisen als die Datensät</w:t>
      </w:r>
      <w:r w:rsidR="00A82198" w:rsidRPr="000C03D8">
        <w:rPr>
          <w:rFonts w:ascii="Times New Roman" w:hAnsi="Times New Roman" w:cs="Times New Roman"/>
          <w:sz w:val="24"/>
          <w:szCs w:val="24"/>
        </w:rPr>
        <w:t>ze, die in weiter Entfernung von der Zielposition</w:t>
      </w:r>
      <w:r w:rsidR="004D5968" w:rsidRPr="000C03D8">
        <w:rPr>
          <w:rFonts w:ascii="Times New Roman" w:hAnsi="Times New Roman" w:cs="Times New Roman"/>
          <w:sz w:val="24"/>
          <w:szCs w:val="24"/>
        </w:rPr>
        <w:t xml:space="preserve"> und außerhalb des STK aufgezeichnet wurden.</w:t>
      </w:r>
      <w:r w:rsidR="00317441" w:rsidRPr="000C03D8">
        <w:rPr>
          <w:rFonts w:ascii="Times New Roman" w:hAnsi="Times New Roman" w:cs="Times New Roman"/>
          <w:sz w:val="24"/>
          <w:szCs w:val="24"/>
        </w:rPr>
        <w:t xml:space="preserve"> </w:t>
      </w:r>
      <w:r w:rsidR="002E1176" w:rsidRPr="000C03D8">
        <w:rPr>
          <w:rFonts w:ascii="Times New Roman" w:hAnsi="Times New Roman" w:cs="Times New Roman"/>
          <w:sz w:val="24"/>
          <w:szCs w:val="24"/>
        </w:rPr>
        <w:t>D</w:t>
      </w:r>
      <w:r w:rsidR="009C41D7" w:rsidRPr="000C03D8">
        <w:rPr>
          <w:rFonts w:ascii="Times New Roman" w:hAnsi="Times New Roman" w:cs="Times New Roman"/>
          <w:sz w:val="24"/>
          <w:szCs w:val="24"/>
        </w:rPr>
        <w:t>ie Betapower</w:t>
      </w:r>
      <w:r w:rsidR="002E1176" w:rsidRPr="000C03D8">
        <w:rPr>
          <w:rFonts w:ascii="Times New Roman" w:hAnsi="Times New Roman" w:cs="Times New Roman"/>
          <w:sz w:val="24"/>
          <w:szCs w:val="24"/>
        </w:rPr>
        <w:t xml:space="preserve"> war</w:t>
      </w:r>
      <w:r w:rsidR="009C41D7" w:rsidRPr="000C03D8">
        <w:rPr>
          <w:rFonts w:ascii="Times New Roman" w:hAnsi="Times New Roman" w:cs="Times New Roman"/>
          <w:sz w:val="24"/>
          <w:szCs w:val="24"/>
        </w:rPr>
        <w:t xml:space="preserve"> </w:t>
      </w:r>
      <w:r w:rsidR="007973F5" w:rsidRPr="000C03D8">
        <w:rPr>
          <w:rFonts w:ascii="Times New Roman" w:hAnsi="Times New Roman" w:cs="Times New Roman"/>
          <w:sz w:val="24"/>
          <w:szCs w:val="24"/>
        </w:rPr>
        <w:t xml:space="preserve">in der Nähe </w:t>
      </w:r>
      <w:r w:rsidR="007973F5" w:rsidRPr="000C03D8">
        <w:rPr>
          <w:rFonts w:ascii="Times New Roman" w:hAnsi="Times New Roman" w:cs="Times New Roman"/>
          <w:sz w:val="24"/>
          <w:szCs w:val="24"/>
        </w:rPr>
        <w:lastRenderedPageBreak/>
        <w:t>der Zielposition</w:t>
      </w:r>
      <w:r w:rsidR="002E1176" w:rsidRPr="000C03D8">
        <w:rPr>
          <w:rFonts w:ascii="Times New Roman" w:hAnsi="Times New Roman" w:cs="Times New Roman"/>
          <w:sz w:val="24"/>
          <w:szCs w:val="24"/>
        </w:rPr>
        <w:t xml:space="preserve"> nicht signifikant grö</w:t>
      </w:r>
      <w:r w:rsidR="007973F5" w:rsidRPr="000C03D8">
        <w:rPr>
          <w:rFonts w:ascii="Times New Roman" w:hAnsi="Times New Roman" w:cs="Times New Roman"/>
          <w:sz w:val="24"/>
          <w:szCs w:val="24"/>
        </w:rPr>
        <w:t>ßer als in weiter Entfernung von der Zielposition</w:t>
      </w:r>
      <w:r w:rsidR="00DC5856" w:rsidRPr="000C03D8">
        <w:rPr>
          <w:rFonts w:ascii="Times New Roman" w:hAnsi="Times New Roman" w:cs="Times New Roman"/>
          <w:sz w:val="24"/>
          <w:szCs w:val="24"/>
        </w:rPr>
        <w:t>, der RMS</w:t>
      </w:r>
      <w:r w:rsidR="007973F5" w:rsidRPr="000C03D8">
        <w:rPr>
          <w:rFonts w:ascii="Times New Roman" w:hAnsi="Times New Roman" w:cs="Times New Roman"/>
          <w:sz w:val="24"/>
          <w:szCs w:val="24"/>
        </w:rPr>
        <w:t xml:space="preserve"> hingegen war in der Nähe der Zielposition</w:t>
      </w:r>
      <w:r w:rsidR="002E1176" w:rsidRPr="000C03D8">
        <w:rPr>
          <w:rFonts w:ascii="Times New Roman" w:hAnsi="Times New Roman" w:cs="Times New Roman"/>
          <w:sz w:val="24"/>
          <w:szCs w:val="24"/>
        </w:rPr>
        <w:t xml:space="preserve"> signifikant größer als in weiter Entfernung. Bei der ersten Hypothese, dass die Power im </w:t>
      </w:r>
      <w:proofErr w:type="spellStart"/>
      <w:r w:rsidR="002E1176" w:rsidRPr="000C03D8">
        <w:rPr>
          <w:rFonts w:ascii="Times New Roman" w:hAnsi="Times New Roman" w:cs="Times New Roman"/>
          <w:sz w:val="24"/>
          <w:szCs w:val="24"/>
        </w:rPr>
        <w:t>Betaband</w:t>
      </w:r>
      <w:proofErr w:type="spellEnd"/>
      <w:r w:rsidR="002E1176" w:rsidRPr="000C03D8">
        <w:rPr>
          <w:rFonts w:ascii="Times New Roman" w:hAnsi="Times New Roman" w:cs="Times New Roman"/>
          <w:sz w:val="24"/>
          <w:szCs w:val="24"/>
        </w:rPr>
        <w:t xml:space="preserve"> </w:t>
      </w:r>
      <w:r w:rsidR="00A82198" w:rsidRPr="000C03D8">
        <w:rPr>
          <w:rFonts w:ascii="Times New Roman" w:hAnsi="Times New Roman" w:cs="Times New Roman"/>
          <w:sz w:val="24"/>
          <w:szCs w:val="24"/>
        </w:rPr>
        <w:t>des LFP und die Spike-Aktivität</w:t>
      </w:r>
      <w:r w:rsidR="002E1176" w:rsidRPr="000C03D8">
        <w:rPr>
          <w:rFonts w:ascii="Times New Roman" w:hAnsi="Times New Roman" w:cs="Times New Roman"/>
          <w:sz w:val="24"/>
          <w:szCs w:val="24"/>
        </w:rPr>
        <w:t xml:space="preserve"> des</w:t>
      </w:r>
      <w:r w:rsidR="00A82198" w:rsidRPr="000C03D8">
        <w:rPr>
          <w:rFonts w:ascii="Times New Roman" w:hAnsi="Times New Roman" w:cs="Times New Roman"/>
          <w:sz w:val="24"/>
          <w:szCs w:val="24"/>
        </w:rPr>
        <w:t xml:space="preserve"> elektrischen Signals in der Nähe der Zielposition größer sind als in weiter Entfernung von der Zielposition</w:t>
      </w:r>
      <w:r w:rsidR="002E1176" w:rsidRPr="000C03D8">
        <w:rPr>
          <w:rFonts w:ascii="Times New Roman" w:hAnsi="Times New Roman" w:cs="Times New Roman"/>
          <w:sz w:val="24"/>
          <w:szCs w:val="24"/>
        </w:rPr>
        <w:t xml:space="preserve">, kann daher nur der zweite Teile angenommen werden. </w:t>
      </w:r>
      <w:r w:rsidR="003542BC" w:rsidRPr="000C03D8">
        <w:rPr>
          <w:rFonts w:ascii="Times New Roman" w:hAnsi="Times New Roman" w:cs="Times New Roman"/>
          <w:sz w:val="24"/>
          <w:szCs w:val="24"/>
        </w:rPr>
        <w:t>Die Tatsache, dass der RMS in der Nähe des Zielposition signifikant größer ist als in weiter Entfernung von der Zielposition, war zu erwarten, da diese Information während der Operation genutzt wird, um zu bestimmen, ob sich die Elektrode im STK befindet</w:t>
      </w:r>
      <w:r w:rsidR="005F0C08">
        <w:rPr>
          <w:rFonts w:ascii="Times New Roman" w:hAnsi="Times New Roman" w:cs="Times New Roman"/>
          <w:sz w:val="24"/>
          <w:szCs w:val="24"/>
        </w:rPr>
        <w:t xml:space="preserve"> </w:t>
      </w:r>
      <w:r w:rsidR="005F0C08">
        <w:rPr>
          <w:rFonts w:ascii="Times New Roman" w:hAnsi="Times New Roman" w:cs="Times New Roman"/>
          <w:sz w:val="24"/>
          <w:szCs w:val="24"/>
        </w:rPr>
        <w:fldChar w:fldCharType="begin"/>
      </w:r>
      <w:r w:rsidR="005F0C08">
        <w:rPr>
          <w:rFonts w:ascii="Times New Roman" w:hAnsi="Times New Roman" w:cs="Times New Roman"/>
          <w:sz w:val="24"/>
          <w:szCs w:val="24"/>
        </w:rPr>
        <w:instrText xml:space="preserve"> ADDIN ZOTERO_ITEM CSL_CITATION {"citationID":"MqI7U4H7","properties":{"formattedCitation":"(Thompson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5F0C08">
        <w:rPr>
          <w:rFonts w:ascii="Times New Roman" w:hAnsi="Times New Roman" w:cs="Times New Roman"/>
          <w:sz w:val="24"/>
          <w:szCs w:val="24"/>
        </w:rPr>
        <w:fldChar w:fldCharType="separate"/>
      </w:r>
      <w:r w:rsidR="005F0C08" w:rsidRPr="005F0C08">
        <w:rPr>
          <w:rFonts w:ascii="Times New Roman" w:hAnsi="Times New Roman" w:cs="Times New Roman"/>
          <w:sz w:val="24"/>
        </w:rPr>
        <w:t>(Thompson et al., 2018)</w:t>
      </w:r>
      <w:r w:rsidR="005F0C08">
        <w:rPr>
          <w:rFonts w:ascii="Times New Roman" w:hAnsi="Times New Roman" w:cs="Times New Roman"/>
          <w:sz w:val="24"/>
          <w:szCs w:val="24"/>
        </w:rPr>
        <w:fldChar w:fldCharType="end"/>
      </w:r>
      <w:r w:rsidR="003542BC" w:rsidRPr="000C03D8">
        <w:rPr>
          <w:rFonts w:ascii="Times New Roman" w:hAnsi="Times New Roman" w:cs="Times New Roman"/>
          <w:sz w:val="24"/>
          <w:szCs w:val="24"/>
        </w:rPr>
        <w:t>. Dass die Betapower in der Nähe der Zielposition nicht signifikant größer ist als in weiter Entfernung von der Zielposition, ist unerwartet, da diese Information bereits gut nachgewiesen werden konnte und ebenfalls während der Operation genutzt wird, um die Nähe zum dorsolateralen Bereich zu schätzen</w:t>
      </w:r>
      <w:r w:rsidR="005F0C08">
        <w:rPr>
          <w:rFonts w:ascii="Times New Roman" w:hAnsi="Times New Roman" w:cs="Times New Roman"/>
          <w:sz w:val="24"/>
          <w:szCs w:val="24"/>
        </w:rPr>
        <w:t xml:space="preserve"> </w:t>
      </w:r>
      <w:r w:rsidR="005F0C08">
        <w:rPr>
          <w:rFonts w:ascii="Times New Roman" w:hAnsi="Times New Roman" w:cs="Times New Roman"/>
          <w:sz w:val="24"/>
          <w:szCs w:val="24"/>
        </w:rPr>
        <w:fldChar w:fldCharType="begin"/>
      </w:r>
      <w:r w:rsidR="005F0C08">
        <w:rPr>
          <w:rFonts w:ascii="Times New Roman" w:hAnsi="Times New Roman" w:cs="Times New Roman"/>
          <w:sz w:val="24"/>
          <w:szCs w:val="24"/>
        </w:rPr>
        <w:instrText xml:space="preserve"> ADDIN ZOTERO_ITEM CSL_CITATION {"citationID":"XjiFONzz","properties":{"formattedCitation":"(Thompson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5F0C08">
        <w:rPr>
          <w:rFonts w:ascii="Times New Roman" w:hAnsi="Times New Roman" w:cs="Times New Roman"/>
          <w:sz w:val="24"/>
          <w:szCs w:val="24"/>
        </w:rPr>
        <w:fldChar w:fldCharType="separate"/>
      </w:r>
      <w:r w:rsidR="005F0C08" w:rsidRPr="005F0C08">
        <w:rPr>
          <w:rFonts w:ascii="Times New Roman" w:hAnsi="Times New Roman" w:cs="Times New Roman"/>
          <w:sz w:val="24"/>
        </w:rPr>
        <w:t>(Thompson et al., 2018)</w:t>
      </w:r>
      <w:r w:rsidR="005F0C08">
        <w:rPr>
          <w:rFonts w:ascii="Times New Roman" w:hAnsi="Times New Roman" w:cs="Times New Roman"/>
          <w:sz w:val="24"/>
          <w:szCs w:val="24"/>
        </w:rPr>
        <w:fldChar w:fldCharType="end"/>
      </w:r>
      <w:r w:rsidR="003542BC" w:rsidRPr="000C03D8">
        <w:rPr>
          <w:rFonts w:ascii="Times New Roman" w:hAnsi="Times New Roman" w:cs="Times New Roman"/>
          <w:sz w:val="24"/>
          <w:szCs w:val="24"/>
        </w:rPr>
        <w:t>.</w:t>
      </w:r>
    </w:p>
    <w:p w14:paraId="4C1AAEB7" w14:textId="77777777" w:rsidR="003F5D4B" w:rsidRPr="003F5D4B" w:rsidRDefault="003F5D4B" w:rsidP="003F5D4B">
      <w:pPr>
        <w:pStyle w:val="Heading2"/>
        <w:spacing w:line="480" w:lineRule="auto"/>
        <w:rPr>
          <w:rFonts w:ascii="Times New Roman" w:hAnsi="Times New Roman" w:cs="Times New Roman"/>
          <w:b/>
          <w:color w:val="auto"/>
          <w:sz w:val="28"/>
          <w:szCs w:val="28"/>
        </w:rPr>
      </w:pPr>
      <w:r>
        <w:rPr>
          <w:rFonts w:ascii="Times New Roman" w:hAnsi="Times New Roman" w:cs="Times New Roman"/>
          <w:b/>
          <w:color w:val="auto"/>
          <w:sz w:val="28"/>
          <w:szCs w:val="28"/>
        </w:rPr>
        <w:t>4.2</w:t>
      </w:r>
      <w:r w:rsidRPr="00473C73">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Aperiodischer Exponent</w:t>
      </w:r>
      <w:r w:rsidRPr="00473C73">
        <w:rPr>
          <w:rFonts w:ascii="Times New Roman" w:hAnsi="Times New Roman" w:cs="Times New Roman"/>
          <w:b/>
          <w:color w:val="auto"/>
          <w:sz w:val="28"/>
          <w:szCs w:val="28"/>
        </w:rPr>
        <w:t xml:space="preserve"> als Maß für die Nähe zur Zielposition</w:t>
      </w:r>
    </w:p>
    <w:p w14:paraId="36AD8649" w14:textId="77777777" w:rsidR="00DF2E07" w:rsidRPr="000C03D8" w:rsidRDefault="0031744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Ein neuer Forschungszweig im Bereich der </w:t>
      </w:r>
      <w:r w:rsidR="00A82198" w:rsidRPr="000C03D8">
        <w:rPr>
          <w:rFonts w:ascii="Times New Roman" w:hAnsi="Times New Roman" w:cs="Times New Roman"/>
          <w:sz w:val="24"/>
          <w:szCs w:val="24"/>
        </w:rPr>
        <w:t xml:space="preserve">oszillatorischen Aktivitätsmuster </w:t>
      </w:r>
      <w:r w:rsidRPr="000C03D8">
        <w:rPr>
          <w:rFonts w:ascii="Times New Roman" w:hAnsi="Times New Roman" w:cs="Times New Roman"/>
          <w:sz w:val="24"/>
          <w:szCs w:val="24"/>
        </w:rPr>
        <w:t>des Gehirns ist die aperiodische Komponente, die sich im Hintergrund der periodischen Oszillationen befindet</w:t>
      </w:r>
      <w:r w:rsidR="00FF519D">
        <w:rPr>
          <w:rFonts w:ascii="Times New Roman" w:hAnsi="Times New Roman" w:cs="Times New Roman"/>
          <w:sz w:val="24"/>
          <w:szCs w:val="24"/>
        </w:rPr>
        <w:t xml:space="preserve"> </w:t>
      </w:r>
      <w:r w:rsidR="00FF519D">
        <w:rPr>
          <w:rFonts w:ascii="Times New Roman" w:hAnsi="Times New Roman" w:cs="Times New Roman"/>
          <w:sz w:val="24"/>
          <w:szCs w:val="24"/>
        </w:rPr>
        <w:fldChar w:fldCharType="begin"/>
      </w:r>
      <w:r w:rsidR="00FF519D">
        <w:rPr>
          <w:rFonts w:ascii="Times New Roman" w:hAnsi="Times New Roman" w:cs="Times New Roman"/>
          <w:sz w:val="24"/>
          <w:szCs w:val="24"/>
        </w:rPr>
        <w:instrText xml:space="preserve"> ADDIN ZOTERO_ITEM CSL_CITATION {"citationID":"G5SO7a6u","properties":{"formattedCitation":"(Donoghue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FF519D">
        <w:rPr>
          <w:rFonts w:ascii="Times New Roman" w:hAnsi="Times New Roman" w:cs="Times New Roman"/>
          <w:sz w:val="24"/>
          <w:szCs w:val="24"/>
        </w:rPr>
        <w:fldChar w:fldCharType="separate"/>
      </w:r>
      <w:r w:rsidR="00FF519D" w:rsidRPr="00FF519D">
        <w:rPr>
          <w:rFonts w:ascii="Times New Roman" w:hAnsi="Times New Roman" w:cs="Times New Roman"/>
          <w:sz w:val="24"/>
        </w:rPr>
        <w:t>(Donoghue et al., 2020)</w:t>
      </w:r>
      <w:r w:rsidR="00FF519D">
        <w:rPr>
          <w:rFonts w:ascii="Times New Roman" w:hAnsi="Times New Roman" w:cs="Times New Roman"/>
          <w:sz w:val="24"/>
          <w:szCs w:val="24"/>
        </w:rPr>
        <w:fldChar w:fldCharType="end"/>
      </w:r>
      <w:r w:rsidRPr="000C03D8">
        <w:rPr>
          <w:rFonts w:ascii="Times New Roman" w:hAnsi="Times New Roman" w:cs="Times New Roman"/>
          <w:sz w:val="24"/>
          <w:szCs w:val="24"/>
        </w:rPr>
        <w:t>. Dass sie existiert ist lange bekannt, bislang wurde sie jedoch als Hintergrundrauschen ohne Informationsgehalt abgetan und ignoriert. In der aktuellen Forschung wird nun vermutet, dass die aperiodische Komponente ebenfalls einen Zusammenhang mit menschlichem Verhalten und kognitiven Zuständen hat</w:t>
      </w:r>
      <w:r w:rsidR="00FF519D">
        <w:rPr>
          <w:rFonts w:ascii="Times New Roman" w:hAnsi="Times New Roman" w:cs="Times New Roman"/>
          <w:sz w:val="24"/>
          <w:szCs w:val="24"/>
        </w:rPr>
        <w:t xml:space="preserve"> </w:t>
      </w:r>
      <w:r w:rsidR="00FF519D">
        <w:rPr>
          <w:rFonts w:ascii="Times New Roman" w:hAnsi="Times New Roman" w:cs="Times New Roman"/>
          <w:sz w:val="24"/>
          <w:szCs w:val="24"/>
        </w:rPr>
        <w:fldChar w:fldCharType="begin"/>
      </w:r>
      <w:r w:rsidR="00FF519D">
        <w:rPr>
          <w:rFonts w:ascii="Times New Roman" w:hAnsi="Times New Roman" w:cs="Times New Roman"/>
          <w:sz w:val="24"/>
          <w:szCs w:val="24"/>
        </w:rPr>
        <w:instrText xml:space="preserve"> ADDIN ZOTERO_ITEM CSL_CITATION {"citationID":"MBzJ9B99","properties":{"formattedCitation":"(Gerster et al., 2022)","plainCitation":"(Gerster et al., 2022)","noteIndex":0},"citationItems":[{"id":143,"uris":["http://zotero.org/users/local/AhaM3qLx/items/KKRMX22M"],"itemData":{"id":143,"type":"article-journal","abstract":"Electrophysiological power spectra typically consist of two components: An aperiodic part usually following an 1/f power law P </w:instrText>
      </w:r>
      <w:r w:rsidR="00FF519D">
        <w:rPr>
          <w:rFonts w:ascii="Cambria Math" w:hAnsi="Cambria Math" w:cs="Cambria Math"/>
          <w:sz w:val="24"/>
          <w:szCs w:val="24"/>
        </w:rPr>
        <w:instrText>∝</w:instrText>
      </w:r>
      <w:r w:rsidR="00FF519D">
        <w:rPr>
          <w:rFonts w:ascii="Times New Roman" w:hAnsi="Times New Roman" w:cs="Times New Roman"/>
          <w:sz w:val="24"/>
          <w:szCs w:val="24"/>
        </w:rPr>
        <w:instrText xml:space="preserve"> 1∕f and periodic components appearing as spectral peaks. While the investigation of the periodic parts, commonly referred to as neural oscillations, has received considerable attention, the study of the aperiodic part has only recently gained more interest. The periodic part is usually quantified by center frequencies, powers, and bandwidths, while the aperiodic part is parameterized by the y-intercept and the 1/f exponent  . For investigation of either part, however, it is essential to separate the two components. In this article, we scrutinize two frequently used methods, FOOOF (Fitting Oscillations &amp; One-Over-F) and IRASA (Irregular Resampling Auto-Spectral Analysis), that are commonly used to separate the periodic from the aperiodic component. We evaluate these methods using diverse spectra obtained with electroencephalography (EEG), magnetoencephalography (MEG), and local field potential (LFP) recordings relating to three independent research datasets. Each method and each dataset poses distinct challenges for the extraction of both spectral parts. The specific spectral features hindering the periodic and aperiodic separation are highlighted by simulations of power spectra emphasizing these features. Through comparison with the simulation parameters defined a priori, the parameterization error of each method is quantified. Based on the real and simulated power spectra, we evaluate the advantages of both methods, discuss common challenges, note which spectral features impede the separation, assess the computational costs, and propose recommendations on how to use them.","container-title":"Neuroinformatics","DOI":"10.1007/s12021-022-09581-8","ISSN":"1539-2791, 1559-0089","journalAbbreviation":"Neuroinform","language":"en","source":"DOI.org (Crossref)","title":"Separating Neural Oscillations from Aperiodic 1/f Activity: Challenges and Recommendations","title-short":"Separating Neural Oscillations from Aperiodic 1/f Activity","URL":"https://link.springer.com/10.1007/s12021-022-09581-8","author":[{"family":"Gerster","given":"Moritz"},{"family":"Waterstraat","given":"Gunnar"},{"family":"Litvak","given":"Vladimir"},{"family":"Lehnertz","given":"Klaus"},{"family":"Schnitzler","given":"Alfons"},{"family":"Florin","given":"Esther"},{"family":"Curio","given":"Gabriel"},{"family":"Nikulin","given":"Vadim"}],"accessed":{"date-parts":[["2022",4,19]]},"issued":{"date-parts":[["2022",4,7]]}}}],"schema":"https://github.com/citation-style-language/schema/raw/master/csl-citation.json"} </w:instrText>
      </w:r>
      <w:r w:rsidR="00FF519D">
        <w:rPr>
          <w:rFonts w:ascii="Times New Roman" w:hAnsi="Times New Roman" w:cs="Times New Roman"/>
          <w:sz w:val="24"/>
          <w:szCs w:val="24"/>
        </w:rPr>
        <w:fldChar w:fldCharType="separate"/>
      </w:r>
      <w:r w:rsidR="00FF519D" w:rsidRPr="00FF519D">
        <w:rPr>
          <w:rFonts w:ascii="Times New Roman" w:hAnsi="Times New Roman" w:cs="Times New Roman"/>
          <w:sz w:val="24"/>
        </w:rPr>
        <w:t>(Gerster et al., 2022)</w:t>
      </w:r>
      <w:r w:rsidR="00FF519D">
        <w:rPr>
          <w:rFonts w:ascii="Times New Roman" w:hAnsi="Times New Roman" w:cs="Times New Roman"/>
          <w:sz w:val="24"/>
          <w:szCs w:val="24"/>
        </w:rPr>
        <w:fldChar w:fldCharType="end"/>
      </w:r>
      <w:r w:rsidRPr="000C03D8">
        <w:rPr>
          <w:rFonts w:ascii="Times New Roman" w:hAnsi="Times New Roman" w:cs="Times New Roman"/>
          <w:sz w:val="24"/>
          <w:szCs w:val="24"/>
        </w:rPr>
        <w:t>. Dies könnte potentiell ein neuer Faktor sein, der ebenfalls zu der Bestimmung der Position d</w:t>
      </w:r>
      <w:r w:rsidR="009C41D7" w:rsidRPr="000C03D8">
        <w:rPr>
          <w:rFonts w:ascii="Times New Roman" w:hAnsi="Times New Roman" w:cs="Times New Roman"/>
          <w:sz w:val="24"/>
          <w:szCs w:val="24"/>
        </w:rPr>
        <w:t xml:space="preserve">er Elektrode im Gehirn beiträgt. </w:t>
      </w:r>
      <w:r w:rsidR="002E1176" w:rsidRPr="000C03D8">
        <w:rPr>
          <w:rFonts w:ascii="Times New Roman" w:hAnsi="Times New Roman" w:cs="Times New Roman"/>
          <w:sz w:val="24"/>
          <w:szCs w:val="24"/>
        </w:rPr>
        <w:t>Falls diese Ver</w:t>
      </w:r>
      <w:r w:rsidR="004D0B8A" w:rsidRPr="000C03D8">
        <w:rPr>
          <w:rFonts w:ascii="Times New Roman" w:hAnsi="Times New Roman" w:cs="Times New Roman"/>
          <w:sz w:val="24"/>
          <w:szCs w:val="24"/>
        </w:rPr>
        <w:t>mutung zutrifft, sollte</w:t>
      </w:r>
      <w:r w:rsidR="00C056D5" w:rsidRPr="000C03D8">
        <w:rPr>
          <w:rFonts w:ascii="Times New Roman" w:hAnsi="Times New Roman" w:cs="Times New Roman"/>
          <w:sz w:val="24"/>
          <w:szCs w:val="24"/>
        </w:rPr>
        <w:t>n</w:t>
      </w:r>
      <w:r w:rsidR="004D0B8A" w:rsidRPr="000C03D8">
        <w:rPr>
          <w:rFonts w:ascii="Times New Roman" w:hAnsi="Times New Roman" w:cs="Times New Roman"/>
          <w:sz w:val="24"/>
          <w:szCs w:val="24"/>
        </w:rPr>
        <w:t xml:space="preserve"> sich die aperiodischen Exponenten</w:t>
      </w:r>
      <w:r w:rsidR="002E1176" w:rsidRPr="000C03D8">
        <w:rPr>
          <w:rFonts w:ascii="Times New Roman" w:hAnsi="Times New Roman" w:cs="Times New Roman"/>
          <w:sz w:val="24"/>
          <w:szCs w:val="24"/>
        </w:rPr>
        <w:t xml:space="preserve"> von den </w:t>
      </w:r>
      <w:r w:rsidR="004D0B8A" w:rsidRPr="000C03D8">
        <w:rPr>
          <w:rFonts w:ascii="Times New Roman" w:hAnsi="Times New Roman" w:cs="Times New Roman"/>
          <w:sz w:val="24"/>
          <w:szCs w:val="24"/>
        </w:rPr>
        <w:t>Datensätzen, die in der Nähe der Zielposition aufgenommen wurden, von den aperiodischen Exponenten</w:t>
      </w:r>
      <w:r w:rsidR="002E1176" w:rsidRPr="000C03D8">
        <w:rPr>
          <w:rFonts w:ascii="Times New Roman" w:hAnsi="Times New Roman" w:cs="Times New Roman"/>
          <w:sz w:val="24"/>
          <w:szCs w:val="24"/>
        </w:rPr>
        <w:t xml:space="preserve"> in den Datensätz</w:t>
      </w:r>
      <w:r w:rsidR="004D0B8A" w:rsidRPr="000C03D8">
        <w:rPr>
          <w:rFonts w:ascii="Times New Roman" w:hAnsi="Times New Roman" w:cs="Times New Roman"/>
          <w:sz w:val="24"/>
          <w:szCs w:val="24"/>
        </w:rPr>
        <w:t>en, die in weiter Entfernung von der Zielposition</w:t>
      </w:r>
      <w:r w:rsidR="004810E6" w:rsidRPr="000C03D8">
        <w:rPr>
          <w:rFonts w:ascii="Times New Roman" w:hAnsi="Times New Roman" w:cs="Times New Roman"/>
          <w:sz w:val="24"/>
          <w:szCs w:val="24"/>
        </w:rPr>
        <w:t xml:space="preserve"> aufgezeichnet wurden, unterscheiden. Außerdem sollte ein</w:t>
      </w:r>
      <w:r w:rsidR="00E735EB" w:rsidRPr="000C03D8">
        <w:rPr>
          <w:rFonts w:ascii="Times New Roman" w:hAnsi="Times New Roman" w:cs="Times New Roman"/>
          <w:sz w:val="24"/>
          <w:szCs w:val="24"/>
        </w:rPr>
        <w:t xml:space="preserve"> Zusammenhang</w:t>
      </w:r>
      <w:r w:rsidR="004D0B8A" w:rsidRPr="000C03D8">
        <w:rPr>
          <w:rFonts w:ascii="Times New Roman" w:hAnsi="Times New Roman" w:cs="Times New Roman"/>
          <w:sz w:val="24"/>
          <w:szCs w:val="24"/>
        </w:rPr>
        <w:t xml:space="preserve"> zwischen dem aperiodischen Exponenten</w:t>
      </w:r>
      <w:r w:rsidR="004810E6" w:rsidRPr="000C03D8">
        <w:rPr>
          <w:rFonts w:ascii="Times New Roman" w:hAnsi="Times New Roman" w:cs="Times New Roman"/>
          <w:sz w:val="24"/>
          <w:szCs w:val="24"/>
        </w:rPr>
        <w:t xml:space="preserve"> und der Tiefe der</w:t>
      </w:r>
      <w:r w:rsidR="004D0B8A" w:rsidRPr="000C03D8">
        <w:rPr>
          <w:rFonts w:ascii="Times New Roman" w:hAnsi="Times New Roman" w:cs="Times New Roman"/>
          <w:sz w:val="24"/>
          <w:szCs w:val="24"/>
        </w:rPr>
        <w:t xml:space="preserve"> Elektrode aufzufinden sein. Der aperiodische Exponent in </w:t>
      </w:r>
      <w:r w:rsidR="004D0B8A" w:rsidRPr="000C03D8">
        <w:rPr>
          <w:rFonts w:ascii="Times New Roman" w:hAnsi="Times New Roman" w:cs="Times New Roman"/>
          <w:sz w:val="24"/>
          <w:szCs w:val="24"/>
        </w:rPr>
        <w:lastRenderedPageBreak/>
        <w:t>der Nähe der Zielposition</w:t>
      </w:r>
      <w:r w:rsidR="004810E6" w:rsidRPr="000C03D8">
        <w:rPr>
          <w:rFonts w:ascii="Times New Roman" w:hAnsi="Times New Roman" w:cs="Times New Roman"/>
          <w:sz w:val="24"/>
          <w:szCs w:val="24"/>
        </w:rPr>
        <w:t xml:space="preserve"> </w:t>
      </w:r>
      <w:r w:rsidR="001D696C" w:rsidRPr="000C03D8">
        <w:rPr>
          <w:rFonts w:ascii="Times New Roman" w:hAnsi="Times New Roman" w:cs="Times New Roman"/>
          <w:sz w:val="24"/>
          <w:szCs w:val="24"/>
        </w:rPr>
        <w:t xml:space="preserve">ist </w:t>
      </w:r>
      <w:r w:rsidR="004810E6" w:rsidRPr="000C03D8">
        <w:rPr>
          <w:rFonts w:ascii="Times New Roman" w:hAnsi="Times New Roman" w:cs="Times New Roman"/>
          <w:sz w:val="24"/>
          <w:szCs w:val="24"/>
        </w:rPr>
        <w:t>nicht sign</w:t>
      </w:r>
      <w:r w:rsidR="004D0B8A" w:rsidRPr="000C03D8">
        <w:rPr>
          <w:rFonts w:ascii="Times New Roman" w:hAnsi="Times New Roman" w:cs="Times New Roman"/>
          <w:sz w:val="24"/>
          <w:szCs w:val="24"/>
        </w:rPr>
        <w:t>ifikant</w:t>
      </w:r>
      <w:r w:rsidR="001D696C" w:rsidRPr="000C03D8">
        <w:rPr>
          <w:rFonts w:ascii="Times New Roman" w:hAnsi="Times New Roman" w:cs="Times New Roman"/>
          <w:sz w:val="24"/>
          <w:szCs w:val="24"/>
        </w:rPr>
        <w:t xml:space="preserve"> kleiner als der</w:t>
      </w:r>
      <w:r w:rsidR="004D0B8A" w:rsidRPr="000C03D8">
        <w:rPr>
          <w:rFonts w:ascii="Times New Roman" w:hAnsi="Times New Roman" w:cs="Times New Roman"/>
          <w:sz w:val="24"/>
          <w:szCs w:val="24"/>
        </w:rPr>
        <w:t xml:space="preserve"> aperiodischen Exponent in weiter Entfernung von der Zielposition</w:t>
      </w:r>
      <w:r w:rsidR="004810E6" w:rsidRPr="000C03D8">
        <w:rPr>
          <w:rFonts w:ascii="Times New Roman" w:hAnsi="Times New Roman" w:cs="Times New Roman"/>
          <w:sz w:val="24"/>
          <w:szCs w:val="24"/>
        </w:rPr>
        <w:t>. Der l</w:t>
      </w:r>
      <w:r w:rsidR="004D0B8A" w:rsidRPr="000C03D8">
        <w:rPr>
          <w:rFonts w:ascii="Times New Roman" w:hAnsi="Times New Roman" w:cs="Times New Roman"/>
          <w:sz w:val="24"/>
          <w:szCs w:val="24"/>
        </w:rPr>
        <w:t>ineare Zusammenhang zwischen dem aperiodischen Exponenten</w:t>
      </w:r>
      <w:r w:rsidR="004810E6" w:rsidRPr="000C03D8">
        <w:rPr>
          <w:rFonts w:ascii="Times New Roman" w:hAnsi="Times New Roman" w:cs="Times New Roman"/>
          <w:sz w:val="24"/>
          <w:szCs w:val="24"/>
        </w:rPr>
        <w:t xml:space="preserve"> und der Tiefe der Ele</w:t>
      </w:r>
      <w:r w:rsidR="000623F1" w:rsidRPr="000C03D8">
        <w:rPr>
          <w:rFonts w:ascii="Times New Roman" w:hAnsi="Times New Roman" w:cs="Times New Roman"/>
          <w:sz w:val="24"/>
          <w:szCs w:val="24"/>
        </w:rPr>
        <w:t>ktrode ist jedoch</w:t>
      </w:r>
      <w:r w:rsidR="001D696C" w:rsidRPr="000C03D8">
        <w:rPr>
          <w:rFonts w:ascii="Times New Roman" w:hAnsi="Times New Roman" w:cs="Times New Roman"/>
          <w:sz w:val="24"/>
          <w:szCs w:val="24"/>
        </w:rPr>
        <w:t xml:space="preserve"> positiv, das heißt der aperiodische Exponent wird kleiner,</w:t>
      </w:r>
      <w:r w:rsidR="000623F1" w:rsidRPr="000C03D8">
        <w:rPr>
          <w:rFonts w:ascii="Times New Roman" w:hAnsi="Times New Roman" w:cs="Times New Roman"/>
          <w:sz w:val="24"/>
          <w:szCs w:val="24"/>
        </w:rPr>
        <w:t xml:space="preserve"> je tiefer die Elektrode ist, und</w:t>
      </w:r>
      <w:r w:rsidR="001D696C" w:rsidRPr="000C03D8">
        <w:rPr>
          <w:rFonts w:ascii="Times New Roman" w:hAnsi="Times New Roman" w:cs="Times New Roman"/>
          <w:sz w:val="24"/>
          <w:szCs w:val="24"/>
        </w:rPr>
        <w:t xml:space="preserve"> war </w:t>
      </w:r>
      <w:r w:rsidR="00DF2E07" w:rsidRPr="000C03D8">
        <w:rPr>
          <w:rFonts w:ascii="Times New Roman" w:hAnsi="Times New Roman" w:cs="Times New Roman"/>
          <w:sz w:val="24"/>
          <w:szCs w:val="24"/>
        </w:rPr>
        <w:t xml:space="preserve">signifikant </w:t>
      </w:r>
      <w:r w:rsidR="001D696C" w:rsidRPr="000C03D8">
        <w:rPr>
          <w:rFonts w:ascii="Times New Roman" w:hAnsi="Times New Roman" w:cs="Times New Roman"/>
          <w:sz w:val="24"/>
          <w:szCs w:val="24"/>
        </w:rPr>
        <w:t xml:space="preserve">größer als </w:t>
      </w:r>
      <w:r w:rsidR="00DF2E07" w:rsidRPr="000C03D8">
        <w:rPr>
          <w:rFonts w:ascii="Times New Roman" w:hAnsi="Times New Roman" w:cs="Times New Roman"/>
          <w:sz w:val="24"/>
          <w:szCs w:val="24"/>
        </w:rPr>
        <w:t>0. Die zweite</w:t>
      </w:r>
      <w:r w:rsidR="004810E6" w:rsidRPr="000C03D8">
        <w:rPr>
          <w:rFonts w:ascii="Times New Roman" w:hAnsi="Times New Roman" w:cs="Times New Roman"/>
          <w:sz w:val="24"/>
          <w:szCs w:val="24"/>
        </w:rPr>
        <w:t xml:space="preserve"> Hypothese, dass die aperiodische Komponente des LFP-Signals </w:t>
      </w:r>
      <w:r w:rsidR="002F5766" w:rsidRPr="000C03D8">
        <w:rPr>
          <w:rFonts w:ascii="Times New Roman" w:hAnsi="Times New Roman" w:cs="Times New Roman"/>
          <w:sz w:val="24"/>
          <w:szCs w:val="24"/>
        </w:rPr>
        <w:t xml:space="preserve">positiv </w:t>
      </w:r>
      <w:r w:rsidR="004810E6" w:rsidRPr="000C03D8">
        <w:rPr>
          <w:rFonts w:ascii="Times New Roman" w:hAnsi="Times New Roman" w:cs="Times New Roman"/>
          <w:sz w:val="24"/>
          <w:szCs w:val="24"/>
        </w:rPr>
        <w:t xml:space="preserve">mit </w:t>
      </w:r>
      <w:r w:rsidR="004D0B8A" w:rsidRPr="000C03D8">
        <w:rPr>
          <w:rFonts w:ascii="Times New Roman" w:hAnsi="Times New Roman" w:cs="Times New Roman"/>
          <w:sz w:val="24"/>
          <w:szCs w:val="24"/>
        </w:rPr>
        <w:t>der Entfernung der Elektrode zu der Zielposition</w:t>
      </w:r>
      <w:r w:rsidR="004810E6" w:rsidRPr="000C03D8">
        <w:rPr>
          <w:rFonts w:ascii="Times New Roman" w:hAnsi="Times New Roman" w:cs="Times New Roman"/>
          <w:sz w:val="24"/>
          <w:szCs w:val="24"/>
        </w:rPr>
        <w:t xml:space="preserve"> zusammenhängt, kann daher</w:t>
      </w:r>
      <w:r w:rsidR="00C056D5" w:rsidRPr="000C03D8">
        <w:rPr>
          <w:rFonts w:ascii="Times New Roman" w:hAnsi="Times New Roman" w:cs="Times New Roman"/>
          <w:sz w:val="24"/>
          <w:szCs w:val="24"/>
        </w:rPr>
        <w:t xml:space="preserve"> ebenfalls</w:t>
      </w:r>
      <w:r w:rsidR="004810E6" w:rsidRPr="000C03D8">
        <w:rPr>
          <w:rFonts w:ascii="Times New Roman" w:hAnsi="Times New Roman" w:cs="Times New Roman"/>
          <w:sz w:val="24"/>
          <w:szCs w:val="24"/>
        </w:rPr>
        <w:t xml:space="preserve"> </w:t>
      </w:r>
      <w:r w:rsidR="000623F1" w:rsidRPr="000C03D8">
        <w:rPr>
          <w:rFonts w:ascii="Times New Roman" w:hAnsi="Times New Roman" w:cs="Times New Roman"/>
          <w:sz w:val="24"/>
          <w:szCs w:val="24"/>
        </w:rPr>
        <w:t xml:space="preserve">nur teilweise </w:t>
      </w:r>
      <w:r w:rsidR="004810E6" w:rsidRPr="000C03D8">
        <w:rPr>
          <w:rFonts w:ascii="Times New Roman" w:hAnsi="Times New Roman" w:cs="Times New Roman"/>
          <w:sz w:val="24"/>
          <w:szCs w:val="24"/>
        </w:rPr>
        <w:t>angenommen werden.</w:t>
      </w:r>
      <w:r w:rsidR="00104D5F" w:rsidRPr="000C03D8">
        <w:rPr>
          <w:rFonts w:ascii="Times New Roman" w:hAnsi="Times New Roman" w:cs="Times New Roman"/>
          <w:sz w:val="24"/>
          <w:szCs w:val="24"/>
        </w:rPr>
        <w:t xml:space="preserve"> </w:t>
      </w:r>
    </w:p>
    <w:p w14:paraId="3A057643" w14:textId="77777777" w:rsidR="000823D8" w:rsidRPr="000823D8" w:rsidRDefault="000823D8" w:rsidP="000823D8">
      <w:pPr>
        <w:pStyle w:val="Heading2"/>
        <w:spacing w:line="480" w:lineRule="auto"/>
        <w:rPr>
          <w:rFonts w:ascii="Times New Roman" w:hAnsi="Times New Roman" w:cs="Times New Roman"/>
          <w:b/>
          <w:color w:val="auto"/>
          <w:sz w:val="28"/>
          <w:szCs w:val="28"/>
        </w:rPr>
      </w:pPr>
      <w:r>
        <w:rPr>
          <w:rFonts w:ascii="Times New Roman" w:hAnsi="Times New Roman" w:cs="Times New Roman"/>
          <w:b/>
          <w:color w:val="auto"/>
          <w:sz w:val="28"/>
          <w:szCs w:val="28"/>
        </w:rPr>
        <w:t>4.3</w:t>
      </w:r>
      <w:r w:rsidRPr="00473C73">
        <w:rPr>
          <w:rFonts w:ascii="Times New Roman" w:hAnsi="Times New Roman" w:cs="Times New Roman"/>
          <w:b/>
          <w:color w:val="auto"/>
          <w:sz w:val="28"/>
          <w:szCs w:val="28"/>
        </w:rPr>
        <w:t xml:space="preserve"> </w:t>
      </w:r>
      <w:r w:rsidR="00EF4228">
        <w:rPr>
          <w:rFonts w:ascii="Times New Roman" w:hAnsi="Times New Roman" w:cs="Times New Roman"/>
          <w:b/>
          <w:color w:val="auto"/>
          <w:sz w:val="28"/>
          <w:szCs w:val="28"/>
        </w:rPr>
        <w:t xml:space="preserve">Explorative </w:t>
      </w:r>
      <w:r>
        <w:rPr>
          <w:rFonts w:ascii="Times New Roman" w:hAnsi="Times New Roman" w:cs="Times New Roman"/>
          <w:b/>
          <w:color w:val="auto"/>
          <w:sz w:val="28"/>
          <w:szCs w:val="28"/>
        </w:rPr>
        <w:t>Zusammenhänge zwischen elektrophysiologischen Maßen und Tiefe der Elektrode</w:t>
      </w:r>
    </w:p>
    <w:p w14:paraId="7E96B6B6" w14:textId="77777777" w:rsidR="00B73E19" w:rsidRPr="000C03D8" w:rsidRDefault="0085282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In einem weiteren</w:t>
      </w:r>
      <w:r w:rsidR="003C3BE4" w:rsidRPr="000C03D8">
        <w:rPr>
          <w:rFonts w:ascii="Times New Roman" w:hAnsi="Times New Roman" w:cs="Times New Roman"/>
          <w:sz w:val="24"/>
          <w:szCs w:val="24"/>
        </w:rPr>
        <w:t xml:space="preserve"> explorativen</w:t>
      </w:r>
      <w:r w:rsidRPr="000C03D8">
        <w:rPr>
          <w:rFonts w:ascii="Times New Roman" w:hAnsi="Times New Roman" w:cs="Times New Roman"/>
          <w:sz w:val="24"/>
          <w:szCs w:val="24"/>
        </w:rPr>
        <w:t xml:space="preserve"> Regressionsmodell, bei dem alle vorhandenen elektrophysiologischen Maße als Prädiktoren verwendet wurden, zeigte sich, dass lediglich der RMS</w:t>
      </w:r>
      <w:r w:rsidR="000623F1" w:rsidRPr="000C03D8">
        <w:rPr>
          <w:rFonts w:ascii="Times New Roman" w:hAnsi="Times New Roman" w:cs="Times New Roman"/>
          <w:sz w:val="24"/>
          <w:szCs w:val="24"/>
        </w:rPr>
        <w:t xml:space="preserve"> und die Thetapower</w:t>
      </w:r>
      <w:r w:rsidRPr="000C03D8">
        <w:rPr>
          <w:rFonts w:ascii="Times New Roman" w:hAnsi="Times New Roman" w:cs="Times New Roman"/>
          <w:sz w:val="24"/>
          <w:szCs w:val="24"/>
        </w:rPr>
        <w:t xml:space="preserve"> einen signifikanten Zusammenhang mit der Tiefe der Elektrode aufweist.</w:t>
      </w:r>
      <w:r w:rsidR="003C3BE4" w:rsidRPr="000C03D8">
        <w:rPr>
          <w:rFonts w:ascii="Times New Roman" w:hAnsi="Times New Roman" w:cs="Times New Roman"/>
          <w:sz w:val="24"/>
          <w:szCs w:val="24"/>
        </w:rPr>
        <w:t xml:space="preserve"> Dieser zusätzliche Befund ist</w:t>
      </w:r>
      <w:r w:rsidR="000623F1" w:rsidRPr="000C03D8">
        <w:rPr>
          <w:rFonts w:ascii="Times New Roman" w:hAnsi="Times New Roman" w:cs="Times New Roman"/>
          <w:sz w:val="24"/>
          <w:szCs w:val="24"/>
        </w:rPr>
        <w:t xml:space="preserve"> ein Hinweis</w:t>
      </w:r>
      <w:r w:rsidR="003C3BE4" w:rsidRPr="000C03D8">
        <w:rPr>
          <w:rFonts w:ascii="Times New Roman" w:hAnsi="Times New Roman" w:cs="Times New Roman"/>
          <w:sz w:val="24"/>
          <w:szCs w:val="24"/>
        </w:rPr>
        <w:t xml:space="preserve"> dafür</w:t>
      </w:r>
      <w:r w:rsidR="000623F1" w:rsidRPr="000C03D8">
        <w:rPr>
          <w:rFonts w:ascii="Times New Roman" w:hAnsi="Times New Roman" w:cs="Times New Roman"/>
          <w:sz w:val="24"/>
          <w:szCs w:val="24"/>
        </w:rPr>
        <w:t>, dass die aperiodische Komponente</w:t>
      </w:r>
      <w:r w:rsidR="003C3BE4" w:rsidRPr="000C03D8">
        <w:rPr>
          <w:rFonts w:ascii="Times New Roman" w:hAnsi="Times New Roman" w:cs="Times New Roman"/>
          <w:sz w:val="24"/>
          <w:szCs w:val="24"/>
        </w:rPr>
        <w:t xml:space="preserve"> keinen signifikanten Beitrag in einem linearen Regressionsmodell darstellt, auch wenn der Zusammenhang größer als 0 ist</w:t>
      </w:r>
      <w:r w:rsidR="000623F1"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r w:rsidR="00F31DD7" w:rsidRPr="000C03D8">
        <w:rPr>
          <w:rFonts w:ascii="Times New Roman" w:hAnsi="Times New Roman" w:cs="Times New Roman"/>
          <w:sz w:val="24"/>
          <w:szCs w:val="24"/>
        </w:rPr>
        <w:t xml:space="preserve">Die Darstellung der Residuen zeigt bei diesem Regressionsmodell einen linearen Zusammenhang. Das könnte aufgrund von Decken- und </w:t>
      </w:r>
      <w:proofErr w:type="spellStart"/>
      <w:r w:rsidR="00F31DD7" w:rsidRPr="000C03D8">
        <w:rPr>
          <w:rFonts w:ascii="Times New Roman" w:hAnsi="Times New Roman" w:cs="Times New Roman"/>
          <w:sz w:val="24"/>
          <w:szCs w:val="24"/>
        </w:rPr>
        <w:t>Bodeneffeckten</w:t>
      </w:r>
      <w:proofErr w:type="spellEnd"/>
      <w:r w:rsidR="00F31DD7" w:rsidRPr="000C03D8">
        <w:rPr>
          <w:rFonts w:ascii="Times New Roman" w:hAnsi="Times New Roman" w:cs="Times New Roman"/>
          <w:sz w:val="24"/>
          <w:szCs w:val="24"/>
        </w:rPr>
        <w:t xml:space="preserve"> zustande gekommen sein, da die möglichen Werte für die Tiefe bei -3 und 10 abgeschnitten sind. D</w:t>
      </w:r>
      <w:r w:rsidR="00104D5F" w:rsidRPr="000C03D8">
        <w:rPr>
          <w:rFonts w:ascii="Times New Roman" w:hAnsi="Times New Roman" w:cs="Times New Roman"/>
          <w:sz w:val="24"/>
          <w:szCs w:val="24"/>
        </w:rPr>
        <w:t xml:space="preserve">ie Theta- und Alphapower in der Nähe der Zielposition </w:t>
      </w:r>
      <w:r w:rsidR="000623F1" w:rsidRPr="000C03D8">
        <w:rPr>
          <w:rFonts w:ascii="Times New Roman" w:hAnsi="Times New Roman" w:cs="Times New Roman"/>
          <w:sz w:val="24"/>
          <w:szCs w:val="24"/>
        </w:rPr>
        <w:t>haben sich</w:t>
      </w:r>
      <w:r w:rsidR="00F31DD7" w:rsidRPr="000C03D8">
        <w:rPr>
          <w:rFonts w:ascii="Times New Roman" w:hAnsi="Times New Roman" w:cs="Times New Roman"/>
          <w:sz w:val="24"/>
          <w:szCs w:val="24"/>
        </w:rPr>
        <w:t xml:space="preserve"> auch </w:t>
      </w:r>
      <w:r w:rsidR="00104D5F" w:rsidRPr="000C03D8">
        <w:rPr>
          <w:rFonts w:ascii="Times New Roman" w:hAnsi="Times New Roman" w:cs="Times New Roman"/>
          <w:sz w:val="24"/>
          <w:szCs w:val="24"/>
        </w:rPr>
        <w:t>nicht von der Theta- und Alphapower in weiter Entfernung von der Zielposition unterschieden.</w:t>
      </w:r>
      <w:r w:rsidR="00397851" w:rsidRPr="000C03D8">
        <w:rPr>
          <w:rFonts w:ascii="Times New Roman" w:hAnsi="Times New Roman" w:cs="Times New Roman"/>
          <w:sz w:val="24"/>
          <w:szCs w:val="24"/>
        </w:rPr>
        <w:t xml:space="preserve"> </w:t>
      </w:r>
      <w:r w:rsidR="005F128F" w:rsidRPr="000C03D8">
        <w:rPr>
          <w:rFonts w:ascii="Times New Roman" w:hAnsi="Times New Roman" w:cs="Times New Roman"/>
          <w:sz w:val="24"/>
          <w:szCs w:val="24"/>
        </w:rPr>
        <w:t xml:space="preserve">Bei einer zusätzlichen Differenzierung der Betapower in </w:t>
      </w:r>
      <w:proofErr w:type="spellStart"/>
      <w:r w:rsidR="005F128F"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-Betapower und high-Betapower konnte gezeigt werden, dass bei einer Einteilung des Betabands in Unterkategorien kein Unterschied zwischen der Betapower in der Bedingung „nah“ und der Betapower in der Bedingung „fern“ vorhanden ist.</w:t>
      </w:r>
      <w:r w:rsidR="00B73E19" w:rsidRPr="000C03D8">
        <w:rPr>
          <w:rFonts w:ascii="Times New Roman" w:hAnsi="Times New Roman" w:cs="Times New Roman"/>
          <w:sz w:val="24"/>
          <w:szCs w:val="24"/>
        </w:rPr>
        <w:t xml:space="preserve"> Da der Befund, dass die Power im </w:t>
      </w:r>
      <w:proofErr w:type="spellStart"/>
      <w:r w:rsidR="00B73E19" w:rsidRPr="000C03D8">
        <w:rPr>
          <w:rFonts w:ascii="Times New Roman" w:hAnsi="Times New Roman" w:cs="Times New Roman"/>
          <w:sz w:val="24"/>
          <w:szCs w:val="24"/>
        </w:rPr>
        <w:t>Betaband</w:t>
      </w:r>
      <w:proofErr w:type="spellEnd"/>
      <w:r w:rsidR="00B73E19" w:rsidRPr="000C03D8">
        <w:rPr>
          <w:rFonts w:ascii="Times New Roman" w:hAnsi="Times New Roman" w:cs="Times New Roman"/>
          <w:sz w:val="24"/>
          <w:szCs w:val="24"/>
        </w:rPr>
        <w:t xml:space="preserve"> des LFP in der Nähe der Zielposition nicht größer ist als in weiter Entfernung von der Zielposition, besonders unerwartet war, wurde der Test nochmal mit dem originalen Powerspektrum wiederholt. Die Betapower wurde neu berechnet, indem das Powerspektrum verwendet wird, ohne dass vorher die aperiodische Komponente abgezogen wird, die </w:t>
      </w:r>
      <w:r w:rsidR="00B73E19" w:rsidRPr="000C03D8">
        <w:rPr>
          <w:rFonts w:ascii="Times New Roman" w:hAnsi="Times New Roman" w:cs="Times New Roman"/>
          <w:sz w:val="24"/>
          <w:szCs w:val="24"/>
        </w:rPr>
        <w:lastRenderedPageBreak/>
        <w:t xml:space="preserve">vom FOOOF-Algorithmus geschätzt wurde. Bei Verwendung des originalen Powerspektrums konnte das erwartete Ergebnis gefunden werden, dass die Power im </w:t>
      </w:r>
      <w:proofErr w:type="spellStart"/>
      <w:r w:rsidR="00B73E19" w:rsidRPr="000C03D8">
        <w:rPr>
          <w:rFonts w:ascii="Times New Roman" w:hAnsi="Times New Roman" w:cs="Times New Roman"/>
          <w:sz w:val="24"/>
          <w:szCs w:val="24"/>
        </w:rPr>
        <w:t>Betaband</w:t>
      </w:r>
      <w:proofErr w:type="spellEnd"/>
      <w:r w:rsidR="00B73E19" w:rsidRPr="000C03D8">
        <w:rPr>
          <w:rFonts w:ascii="Times New Roman" w:hAnsi="Times New Roman" w:cs="Times New Roman"/>
          <w:sz w:val="24"/>
          <w:szCs w:val="24"/>
        </w:rPr>
        <w:t xml:space="preserve"> des LFP in der Nähe der Zielposition größer ist als in weiter Entfernung von der Zielposition. </w:t>
      </w:r>
    </w:p>
    <w:p w14:paraId="76EC642B" w14:textId="77777777" w:rsidR="00944800" w:rsidRPr="000C03D8" w:rsidRDefault="0039785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Die Theorie, dass in den elektrophysiologischen Daten, die während der Operation durch Mikroelektroden-Aufzeichnungen der Testelektroden aufgezeichnet wurden, über alle Patient*innen Zusammen</w:t>
      </w:r>
      <w:r w:rsidR="00030E79" w:rsidRPr="000C03D8">
        <w:rPr>
          <w:rFonts w:ascii="Times New Roman" w:hAnsi="Times New Roman" w:cs="Times New Roman"/>
          <w:sz w:val="24"/>
          <w:szCs w:val="24"/>
        </w:rPr>
        <w:t>hä</w:t>
      </w:r>
      <w:r w:rsidRPr="000C03D8">
        <w:rPr>
          <w:rFonts w:ascii="Times New Roman" w:hAnsi="Times New Roman" w:cs="Times New Roman"/>
          <w:sz w:val="24"/>
          <w:szCs w:val="24"/>
        </w:rPr>
        <w:t>ng</w:t>
      </w:r>
      <w:r w:rsidR="00030E79" w:rsidRPr="000C03D8">
        <w:rPr>
          <w:rFonts w:ascii="Times New Roman" w:hAnsi="Times New Roman" w:cs="Times New Roman"/>
          <w:sz w:val="24"/>
          <w:szCs w:val="24"/>
        </w:rPr>
        <w:t xml:space="preserve">e zwischen den </w:t>
      </w:r>
      <w:r w:rsidR="00F20432" w:rsidRPr="000C03D8">
        <w:rPr>
          <w:rFonts w:ascii="Times New Roman" w:hAnsi="Times New Roman" w:cs="Times New Roman"/>
          <w:sz w:val="24"/>
          <w:szCs w:val="24"/>
        </w:rPr>
        <w:t>neuronalen O</w:t>
      </w:r>
      <w:r w:rsidR="004D0B8A" w:rsidRPr="000C03D8">
        <w:rPr>
          <w:rFonts w:ascii="Times New Roman" w:hAnsi="Times New Roman" w:cs="Times New Roman"/>
          <w:sz w:val="24"/>
          <w:szCs w:val="24"/>
        </w:rPr>
        <w:t xml:space="preserve">szillatorischen </w:t>
      </w:r>
      <w:r w:rsidR="00030E79" w:rsidRPr="000C03D8">
        <w:rPr>
          <w:rFonts w:ascii="Times New Roman" w:hAnsi="Times New Roman" w:cs="Times New Roman"/>
          <w:sz w:val="24"/>
          <w:szCs w:val="24"/>
        </w:rPr>
        <w:t>und</w:t>
      </w:r>
      <w:r w:rsidRPr="000C03D8">
        <w:rPr>
          <w:rFonts w:ascii="Times New Roman" w:hAnsi="Times New Roman" w:cs="Times New Roman"/>
          <w:sz w:val="24"/>
          <w:szCs w:val="24"/>
        </w:rPr>
        <w:t xml:space="preserve"> der Position</w:t>
      </w:r>
      <w:r w:rsidR="00030E79" w:rsidRPr="000C03D8">
        <w:rPr>
          <w:rFonts w:ascii="Times New Roman" w:hAnsi="Times New Roman" w:cs="Times New Roman"/>
          <w:sz w:val="24"/>
          <w:szCs w:val="24"/>
        </w:rPr>
        <w:t xml:space="preserve"> der Elektrode zu finden sind, kann daher nur teilweise angenommen werden. </w:t>
      </w:r>
      <w:r w:rsidR="00B73E19" w:rsidRPr="000C03D8">
        <w:rPr>
          <w:rFonts w:ascii="Times New Roman" w:hAnsi="Times New Roman" w:cs="Times New Roman"/>
          <w:sz w:val="24"/>
          <w:szCs w:val="24"/>
        </w:rPr>
        <w:t>Der gut nachgewiesene Befund, dass die Spike-Aktivität und dadurch der</w:t>
      </w:r>
      <w:r w:rsidR="00545DA4" w:rsidRPr="000C03D8">
        <w:rPr>
          <w:rFonts w:ascii="Times New Roman" w:hAnsi="Times New Roman" w:cs="Times New Roman"/>
          <w:sz w:val="24"/>
          <w:szCs w:val="24"/>
        </w:rPr>
        <w:t xml:space="preserve"> RMS innerhalb des STK größer we</w:t>
      </w:r>
      <w:r w:rsidR="00B73E19" w:rsidRPr="000C03D8">
        <w:rPr>
          <w:rFonts w:ascii="Times New Roman" w:hAnsi="Times New Roman" w:cs="Times New Roman"/>
          <w:sz w:val="24"/>
          <w:szCs w:val="24"/>
        </w:rPr>
        <w:t>rd</w:t>
      </w:r>
      <w:r w:rsidR="00545DA4" w:rsidRPr="000C03D8">
        <w:rPr>
          <w:rFonts w:ascii="Times New Roman" w:hAnsi="Times New Roman" w:cs="Times New Roman"/>
          <w:sz w:val="24"/>
          <w:szCs w:val="24"/>
        </w:rPr>
        <w:t>en</w:t>
      </w:r>
      <w:r w:rsidR="00B73E19" w:rsidRPr="000C03D8">
        <w:rPr>
          <w:rFonts w:ascii="Times New Roman" w:hAnsi="Times New Roman" w:cs="Times New Roman"/>
          <w:sz w:val="24"/>
          <w:szCs w:val="24"/>
        </w:rPr>
        <w:t xml:space="preserve">, konnte mit den vorliegenden Daten erneut belegt werden. </w:t>
      </w:r>
      <w:r w:rsidR="00545DA4" w:rsidRPr="000C03D8">
        <w:rPr>
          <w:rFonts w:ascii="Times New Roman" w:hAnsi="Times New Roman" w:cs="Times New Roman"/>
          <w:sz w:val="24"/>
          <w:szCs w:val="24"/>
        </w:rPr>
        <w:t xml:space="preserve">Dass die Betapower innerhalb des STK größer ist als außerhalb des STK konnte nicht gezeigt werden, allerdings deutet die explorative Analyse darauf hin, dass das an der verwendeten Methode liegt und der erwartete Unterschied unter anderen Umständen gefunden worden wäre. </w:t>
      </w:r>
    </w:p>
    <w:p w14:paraId="65CBAFCB" w14:textId="77777777" w:rsidR="00EF4228" w:rsidRPr="00EF4228" w:rsidRDefault="00EF4228" w:rsidP="00EF4228">
      <w:pPr>
        <w:pStyle w:val="Heading2"/>
        <w:spacing w:line="480" w:lineRule="auto"/>
        <w:rPr>
          <w:rFonts w:ascii="Times New Roman" w:hAnsi="Times New Roman" w:cs="Times New Roman"/>
          <w:b/>
          <w:color w:val="auto"/>
          <w:sz w:val="28"/>
          <w:szCs w:val="28"/>
        </w:rPr>
      </w:pPr>
      <w:r>
        <w:rPr>
          <w:rFonts w:ascii="Times New Roman" w:hAnsi="Times New Roman" w:cs="Times New Roman"/>
          <w:b/>
          <w:color w:val="auto"/>
          <w:sz w:val="28"/>
          <w:szCs w:val="28"/>
        </w:rPr>
        <w:t>4.4</w:t>
      </w:r>
      <w:r w:rsidRPr="00473C73">
        <w:rPr>
          <w:rFonts w:ascii="Times New Roman" w:hAnsi="Times New Roman" w:cs="Times New Roman"/>
          <w:b/>
          <w:color w:val="auto"/>
          <w:sz w:val="28"/>
          <w:szCs w:val="28"/>
        </w:rPr>
        <w:t xml:space="preserve"> </w:t>
      </w:r>
      <w:commentRangeStart w:id="76"/>
      <w:r>
        <w:rPr>
          <w:rFonts w:ascii="Times New Roman" w:hAnsi="Times New Roman" w:cs="Times New Roman"/>
          <w:b/>
          <w:color w:val="auto"/>
          <w:sz w:val="28"/>
          <w:szCs w:val="28"/>
        </w:rPr>
        <w:t xml:space="preserve">Limitationen </w:t>
      </w:r>
      <w:commentRangeEnd w:id="76"/>
      <w:r w:rsidR="004E3621">
        <w:rPr>
          <w:rStyle w:val="CommentReference"/>
          <w:rFonts w:asciiTheme="minorHAnsi" w:eastAsiaTheme="minorHAnsi" w:hAnsiTheme="minorHAnsi" w:cstheme="minorBidi"/>
          <w:color w:val="auto"/>
        </w:rPr>
        <w:commentReference w:id="76"/>
      </w:r>
      <w:r>
        <w:rPr>
          <w:rFonts w:ascii="Times New Roman" w:hAnsi="Times New Roman" w:cs="Times New Roman"/>
          <w:b/>
          <w:color w:val="auto"/>
          <w:sz w:val="28"/>
          <w:szCs w:val="28"/>
        </w:rPr>
        <w:t>und Stärken</w:t>
      </w:r>
    </w:p>
    <w:p w14:paraId="5223E76C" w14:textId="77777777" w:rsidR="00CE7F88" w:rsidRPr="000C03D8" w:rsidRDefault="00545DA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w:t>
      </w:r>
      <w:r w:rsidR="005F71FB" w:rsidRPr="000C03D8">
        <w:rPr>
          <w:rFonts w:ascii="Times New Roman" w:hAnsi="Times New Roman" w:cs="Times New Roman"/>
          <w:sz w:val="24"/>
          <w:szCs w:val="24"/>
        </w:rPr>
        <w:t xml:space="preserve">er FOOOF-Algorithmus </w:t>
      </w:r>
      <w:r w:rsidRPr="000C03D8">
        <w:rPr>
          <w:rFonts w:ascii="Times New Roman" w:hAnsi="Times New Roman" w:cs="Times New Roman"/>
          <w:sz w:val="24"/>
          <w:szCs w:val="24"/>
        </w:rPr>
        <w:t xml:space="preserve">hat eventuell </w:t>
      </w:r>
      <w:r w:rsidR="005F71FB" w:rsidRPr="000C03D8">
        <w:rPr>
          <w:rFonts w:ascii="Times New Roman" w:hAnsi="Times New Roman" w:cs="Times New Roman"/>
          <w:sz w:val="24"/>
          <w:szCs w:val="24"/>
        </w:rPr>
        <w:t>nicht so funktioniert</w:t>
      </w:r>
      <w:r w:rsidR="00616DBA" w:rsidRPr="000C03D8">
        <w:rPr>
          <w:rFonts w:ascii="Times New Roman" w:hAnsi="Times New Roman" w:cs="Times New Roman"/>
          <w:sz w:val="24"/>
          <w:szCs w:val="24"/>
        </w:rPr>
        <w:t>, wie es erwartet war</w:t>
      </w:r>
      <w:r w:rsidR="005F71FB" w:rsidRPr="000C03D8">
        <w:rPr>
          <w:rFonts w:ascii="Times New Roman" w:hAnsi="Times New Roman" w:cs="Times New Roman"/>
          <w:sz w:val="24"/>
          <w:szCs w:val="24"/>
        </w:rPr>
        <w:t>, oder es sind relevante Datensätze bei der Datenbereinigung entfernt worden.</w:t>
      </w:r>
      <w:r w:rsidR="00003C21" w:rsidRPr="000C03D8">
        <w:rPr>
          <w:rFonts w:ascii="Times New Roman" w:hAnsi="Times New Roman" w:cs="Times New Roman"/>
          <w:sz w:val="24"/>
          <w:szCs w:val="24"/>
        </w:rPr>
        <w:t xml:space="preserve"> </w:t>
      </w:r>
      <w:r w:rsidR="00E00DBC" w:rsidRPr="000C03D8">
        <w:rPr>
          <w:rFonts w:ascii="Times New Roman" w:hAnsi="Times New Roman" w:cs="Times New Roman"/>
          <w:sz w:val="24"/>
          <w:szCs w:val="24"/>
        </w:rPr>
        <w:t>Das bedeutet, dass durch einen Prozess bei der Benutzung des FOOOF-Algorithmus, die Daten auf eine Weise verändert wurden, die nicht erwartet war.</w:t>
      </w:r>
      <w:r w:rsidR="00D94BE3" w:rsidRPr="000C03D8">
        <w:rPr>
          <w:rFonts w:ascii="Times New Roman" w:hAnsi="Times New Roman" w:cs="Times New Roman"/>
          <w:sz w:val="24"/>
          <w:szCs w:val="24"/>
        </w:rPr>
        <w:t xml:space="preserve"> Mögliche Optionen sind dabei, dass die Betapower </w:t>
      </w:r>
      <w:r w:rsidR="00E00DBC" w:rsidRPr="000C03D8">
        <w:rPr>
          <w:rFonts w:ascii="Times New Roman" w:hAnsi="Times New Roman" w:cs="Times New Roman"/>
          <w:sz w:val="24"/>
          <w:szCs w:val="24"/>
        </w:rPr>
        <w:t>kleiner gemacht</w:t>
      </w:r>
      <w:r w:rsidR="00D94BE3" w:rsidRPr="000C03D8">
        <w:rPr>
          <w:rFonts w:ascii="Times New Roman" w:hAnsi="Times New Roman" w:cs="Times New Roman"/>
          <w:sz w:val="24"/>
          <w:szCs w:val="24"/>
        </w:rPr>
        <w:t xml:space="preserve"> wurde,</w:t>
      </w:r>
      <w:r w:rsidR="00E00DBC" w:rsidRPr="000C03D8">
        <w:rPr>
          <w:rFonts w:ascii="Times New Roman" w:hAnsi="Times New Roman" w:cs="Times New Roman"/>
          <w:sz w:val="24"/>
          <w:szCs w:val="24"/>
        </w:rPr>
        <w:t xml:space="preserve"> als sie es im originalen Powerspektrum ist</w:t>
      </w:r>
      <w:r w:rsidR="00D94BE3" w:rsidRPr="000C03D8">
        <w:rPr>
          <w:rFonts w:ascii="Times New Roman" w:hAnsi="Times New Roman" w:cs="Times New Roman"/>
          <w:sz w:val="24"/>
          <w:szCs w:val="24"/>
        </w:rPr>
        <w:t>,</w:t>
      </w:r>
      <w:r w:rsidR="00E00DBC" w:rsidRPr="000C03D8">
        <w:rPr>
          <w:rFonts w:ascii="Times New Roman" w:hAnsi="Times New Roman" w:cs="Times New Roman"/>
          <w:sz w:val="24"/>
          <w:szCs w:val="24"/>
        </w:rPr>
        <w:t xml:space="preserve"> oder die Kanäle, die wegen einer schlechten Schätzung des FOOOF-Algorithmus entfernt worden sind, hatten eine besonders große Betapower. </w:t>
      </w:r>
      <w:r w:rsidR="00D45D71" w:rsidRPr="000C03D8">
        <w:rPr>
          <w:rFonts w:ascii="Times New Roman" w:hAnsi="Times New Roman" w:cs="Times New Roman"/>
          <w:sz w:val="24"/>
          <w:szCs w:val="24"/>
        </w:rPr>
        <w:t>Letzteres lässt sich überprüfen, indem die 30 Kanäle verglichen werden, die für den Vergleich zwischen der Bedingung „nah“ und der Bedingung „fern“</w:t>
      </w:r>
      <w:r w:rsidR="00F23AD3" w:rsidRPr="000C03D8">
        <w:rPr>
          <w:rFonts w:ascii="Times New Roman" w:hAnsi="Times New Roman" w:cs="Times New Roman"/>
          <w:sz w:val="24"/>
          <w:szCs w:val="24"/>
        </w:rPr>
        <w:t xml:space="preserve"> zum einen für das originale Powerspektrum und zum anderen für das Powerspektrum, von dem die geschätzte a</w:t>
      </w:r>
      <w:r w:rsidR="00B716D2" w:rsidRPr="000C03D8">
        <w:rPr>
          <w:rFonts w:ascii="Times New Roman" w:hAnsi="Times New Roman" w:cs="Times New Roman"/>
          <w:sz w:val="24"/>
          <w:szCs w:val="24"/>
        </w:rPr>
        <w:t>periodische Komponente</w:t>
      </w:r>
      <w:r w:rsidR="00F23AD3" w:rsidRPr="000C03D8">
        <w:rPr>
          <w:rFonts w:ascii="Times New Roman" w:hAnsi="Times New Roman" w:cs="Times New Roman"/>
          <w:sz w:val="24"/>
          <w:szCs w:val="24"/>
        </w:rPr>
        <w:t xml:space="preserve"> abgezogen wurde, gewählt worden sind. </w:t>
      </w:r>
      <w:r w:rsidR="00615268" w:rsidRPr="000C03D8">
        <w:rPr>
          <w:rFonts w:ascii="Times New Roman" w:hAnsi="Times New Roman" w:cs="Times New Roman"/>
          <w:sz w:val="24"/>
          <w:szCs w:val="24"/>
        </w:rPr>
        <w:t>Wie in de</w:t>
      </w:r>
      <w:r w:rsidR="00354074" w:rsidRPr="000C03D8">
        <w:rPr>
          <w:rFonts w:ascii="Times New Roman" w:hAnsi="Times New Roman" w:cs="Times New Roman"/>
          <w:sz w:val="24"/>
          <w:szCs w:val="24"/>
        </w:rPr>
        <w:t>r Abbil</w:t>
      </w:r>
      <w:r w:rsidR="00450CBA" w:rsidRPr="000C03D8">
        <w:rPr>
          <w:rFonts w:ascii="Times New Roman" w:hAnsi="Times New Roman" w:cs="Times New Roman"/>
          <w:sz w:val="24"/>
          <w:szCs w:val="24"/>
        </w:rPr>
        <w:t>dung 16</w:t>
      </w:r>
      <w:r w:rsidR="00927A54" w:rsidRPr="000C03D8">
        <w:rPr>
          <w:rFonts w:ascii="Times New Roman" w:hAnsi="Times New Roman" w:cs="Times New Roman"/>
          <w:sz w:val="24"/>
          <w:szCs w:val="24"/>
        </w:rPr>
        <w:t xml:space="preserve"> sichtbar ist, unterscheiden sich die Kanäle, die im Falle des originalen Powerspektrums für die Bedingungen „nah“ und fern“ ausgewählt wurden, von den Kanälen, die für diese Bedingungen ausgewählt </w:t>
      </w:r>
      <w:r w:rsidR="00927A54" w:rsidRPr="000C03D8">
        <w:rPr>
          <w:rFonts w:ascii="Times New Roman" w:hAnsi="Times New Roman" w:cs="Times New Roman"/>
          <w:sz w:val="24"/>
          <w:szCs w:val="24"/>
        </w:rPr>
        <w:lastRenderedPageBreak/>
        <w:t>wurden, nachdem der FOOOF</w:t>
      </w:r>
      <w:r w:rsidR="00B716D2" w:rsidRPr="000C03D8">
        <w:rPr>
          <w:rFonts w:ascii="Times New Roman" w:hAnsi="Times New Roman" w:cs="Times New Roman"/>
          <w:sz w:val="24"/>
          <w:szCs w:val="24"/>
        </w:rPr>
        <w:t>-Algorithmus</w:t>
      </w:r>
      <w:r w:rsidR="00927A54" w:rsidRPr="000C03D8">
        <w:rPr>
          <w:rFonts w:ascii="Times New Roman" w:hAnsi="Times New Roman" w:cs="Times New Roman"/>
          <w:sz w:val="24"/>
          <w:szCs w:val="24"/>
        </w:rPr>
        <w:t xml:space="preserve"> angewendet wurde. Das bedeutet, dass bei der Bereinigung von denjenigen Daten, die vom FOOOF</w:t>
      </w:r>
      <w:r w:rsidR="00B716D2" w:rsidRPr="000C03D8">
        <w:rPr>
          <w:rFonts w:ascii="Times New Roman" w:hAnsi="Times New Roman" w:cs="Times New Roman"/>
          <w:sz w:val="24"/>
          <w:szCs w:val="24"/>
        </w:rPr>
        <w:t>-Algorithmus</w:t>
      </w:r>
      <w:r w:rsidR="00927A54" w:rsidRPr="000C03D8">
        <w:rPr>
          <w:rFonts w:ascii="Times New Roman" w:hAnsi="Times New Roman" w:cs="Times New Roman"/>
          <w:sz w:val="24"/>
          <w:szCs w:val="24"/>
        </w:rPr>
        <w:t xml:space="preserve"> schlecht geschätzt worden sind, Kanäle d</w:t>
      </w:r>
      <w:r w:rsidR="00080289" w:rsidRPr="000C03D8">
        <w:rPr>
          <w:rFonts w:ascii="Times New Roman" w:hAnsi="Times New Roman" w:cs="Times New Roman"/>
          <w:sz w:val="24"/>
          <w:szCs w:val="24"/>
        </w:rPr>
        <w:t>abei waren, die besonders nah an der Zielposition</w:t>
      </w:r>
      <w:r w:rsidR="00927A54" w:rsidRPr="000C03D8">
        <w:rPr>
          <w:rFonts w:ascii="Times New Roman" w:hAnsi="Times New Roman" w:cs="Times New Roman"/>
          <w:sz w:val="24"/>
          <w:szCs w:val="24"/>
        </w:rPr>
        <w:t xml:space="preserve"> waren oder besonders weit davon entfernt. </w:t>
      </w:r>
    </w:p>
    <w:p w14:paraId="4671EA8F" w14:textId="77777777" w:rsidR="00CE7F88" w:rsidRPr="000C03D8" w:rsidRDefault="00CE7F88"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16</w:t>
      </w:r>
    </w:p>
    <w:p w14:paraId="1B403F00" w14:textId="77777777" w:rsidR="00CE7F88" w:rsidRPr="000C03D8" w:rsidRDefault="00CE7F8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V</w:t>
      </w:r>
      <w:r w:rsidR="006A7F34" w:rsidRPr="000C03D8">
        <w:rPr>
          <w:rFonts w:ascii="Times New Roman" w:hAnsi="Times New Roman" w:cs="Times New Roman"/>
          <w:i/>
          <w:sz w:val="24"/>
          <w:szCs w:val="24"/>
        </w:rPr>
        <w:t xml:space="preserve">ergleich der ausgewählten Datensätze mit und ohne Anwendung des FOOOF-Algorithmus für die Bedingung „nah“ und die Bedingung „fern“ </w:t>
      </w:r>
    </w:p>
    <w:p w14:paraId="0ABDAEAE" w14:textId="77777777" w:rsidR="00CE7F88" w:rsidRPr="000C03D8" w:rsidRDefault="002E25FD"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w14:anchorId="3CD02DE3">
          <v:shape id="_x0000_i1040" type="#_x0000_t75" style="width:422.25pt;height:261pt">
            <v:imagedata r:id="rId27" o:title="Abbildung 16"/>
          </v:shape>
        </w:pict>
      </w:r>
    </w:p>
    <w:p w14:paraId="29E30E39" w14:textId="77777777" w:rsidR="00944800" w:rsidRPr="000C03D8" w:rsidRDefault="00927A5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Der Mittelwert der Betapower in der Bedingung „nah“ für das </w:t>
      </w:r>
      <w:r w:rsidR="00CA5258" w:rsidRPr="000C03D8">
        <w:rPr>
          <w:rFonts w:ascii="Times New Roman" w:hAnsi="Times New Roman" w:cs="Times New Roman"/>
          <w:sz w:val="24"/>
          <w:szCs w:val="24"/>
        </w:rPr>
        <w:t>originale Powerspektrum ist 0.1</w:t>
      </w:r>
      <w:r w:rsidRPr="000C03D8">
        <w:rPr>
          <w:rFonts w:ascii="Times New Roman" w:hAnsi="Times New Roman" w:cs="Times New Roman"/>
          <w:sz w:val="24"/>
          <w:szCs w:val="24"/>
        </w:rPr>
        <w:t>, während er für die Betapower in der Bedingung „nah“ nach Anwendung des FOOOF</w:t>
      </w:r>
      <w:r w:rsidR="003C24C5" w:rsidRPr="000C03D8">
        <w:rPr>
          <w:rFonts w:ascii="Times New Roman" w:hAnsi="Times New Roman" w:cs="Times New Roman"/>
          <w:sz w:val="24"/>
          <w:szCs w:val="24"/>
        </w:rPr>
        <w:t>-Algorithmus</w:t>
      </w:r>
      <w:r w:rsidR="00CA5258" w:rsidRPr="000C03D8">
        <w:rPr>
          <w:rFonts w:ascii="Times New Roman" w:hAnsi="Times New Roman" w:cs="Times New Roman"/>
          <w:sz w:val="24"/>
          <w:szCs w:val="24"/>
        </w:rPr>
        <w:t xml:space="preserve"> -0.01</w:t>
      </w:r>
      <w:r w:rsidRPr="000C03D8">
        <w:rPr>
          <w:rFonts w:ascii="Times New Roman" w:hAnsi="Times New Roman" w:cs="Times New Roman"/>
          <w:sz w:val="24"/>
          <w:szCs w:val="24"/>
        </w:rPr>
        <w:t xml:space="preserve"> beträgt. Für die Betapower in der Bedingung „fern“ beträgt der Mittelwert</w:t>
      </w:r>
      <w:r w:rsidR="00BB06B2" w:rsidRPr="000C03D8">
        <w:rPr>
          <w:rFonts w:ascii="Times New Roman" w:hAnsi="Times New Roman" w:cs="Times New Roman"/>
          <w:sz w:val="24"/>
          <w:szCs w:val="24"/>
        </w:rPr>
        <w:t xml:space="preserve"> </w:t>
      </w:r>
      <w:r w:rsidR="00D24D24" w:rsidRPr="000C03D8">
        <w:rPr>
          <w:rFonts w:ascii="Times New Roman" w:hAnsi="Times New Roman" w:cs="Times New Roman"/>
          <w:sz w:val="24"/>
          <w:szCs w:val="24"/>
        </w:rPr>
        <w:t>für das originale Spektrum -0.41</w:t>
      </w:r>
      <w:r w:rsidRPr="000C03D8">
        <w:rPr>
          <w:rFonts w:ascii="Times New Roman" w:hAnsi="Times New Roman" w:cs="Times New Roman"/>
          <w:sz w:val="24"/>
          <w:szCs w:val="24"/>
        </w:rPr>
        <w:t xml:space="preserve"> und für das Powerspektrum nach Anwendung des FOOOF</w:t>
      </w:r>
      <w:r w:rsidR="000F3E58" w:rsidRPr="000C03D8">
        <w:rPr>
          <w:rFonts w:ascii="Times New Roman" w:hAnsi="Times New Roman" w:cs="Times New Roman"/>
          <w:sz w:val="24"/>
          <w:szCs w:val="24"/>
        </w:rPr>
        <w:t>-Algorithmus</w:t>
      </w:r>
      <w:r w:rsidR="00D24D24" w:rsidRPr="000C03D8">
        <w:rPr>
          <w:rFonts w:ascii="Times New Roman" w:hAnsi="Times New Roman" w:cs="Times New Roman"/>
          <w:sz w:val="24"/>
          <w:szCs w:val="24"/>
        </w:rPr>
        <w:t xml:space="preserve"> -0.06</w:t>
      </w:r>
      <w:r w:rsidRPr="000C03D8">
        <w:rPr>
          <w:rFonts w:ascii="Times New Roman" w:hAnsi="Times New Roman" w:cs="Times New Roman"/>
          <w:sz w:val="24"/>
          <w:szCs w:val="24"/>
        </w:rPr>
        <w:t xml:space="preserve">. Es wurden demnach ausgerechnet die Kanäle </w:t>
      </w:r>
      <w:r w:rsidR="00E17D48" w:rsidRPr="000C03D8">
        <w:rPr>
          <w:rFonts w:ascii="Times New Roman" w:hAnsi="Times New Roman" w:cs="Times New Roman"/>
          <w:sz w:val="24"/>
          <w:szCs w:val="24"/>
        </w:rPr>
        <w:t>aussortiert, die in der Nähe der Zielposition</w:t>
      </w:r>
      <w:r w:rsidRPr="000C03D8">
        <w:rPr>
          <w:rFonts w:ascii="Times New Roman" w:hAnsi="Times New Roman" w:cs="Times New Roman"/>
          <w:sz w:val="24"/>
          <w:szCs w:val="24"/>
        </w:rPr>
        <w:t xml:space="preserve"> eine größ</w:t>
      </w:r>
      <w:r w:rsidR="00E17D48" w:rsidRPr="000C03D8">
        <w:rPr>
          <w:rFonts w:ascii="Times New Roman" w:hAnsi="Times New Roman" w:cs="Times New Roman"/>
          <w:sz w:val="24"/>
          <w:szCs w:val="24"/>
        </w:rPr>
        <w:t>ere und in weiter Entfernung von der Zielposition</w:t>
      </w:r>
      <w:r w:rsidRPr="000C03D8">
        <w:rPr>
          <w:rFonts w:ascii="Times New Roman" w:hAnsi="Times New Roman" w:cs="Times New Roman"/>
          <w:sz w:val="24"/>
          <w:szCs w:val="24"/>
        </w:rPr>
        <w:t xml:space="preserve"> eine kleinere Betapower aufweisen.</w:t>
      </w:r>
      <w:r w:rsidR="008108A7" w:rsidRPr="000C03D8">
        <w:rPr>
          <w:rFonts w:ascii="Times New Roman" w:hAnsi="Times New Roman" w:cs="Times New Roman"/>
          <w:sz w:val="24"/>
          <w:szCs w:val="24"/>
        </w:rPr>
        <w:t xml:space="preserve"> </w:t>
      </w:r>
    </w:p>
    <w:p w14:paraId="06A55F5A" w14:textId="77777777" w:rsidR="008A6E05" w:rsidRPr="000C03D8" w:rsidRDefault="008A6E05"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Wenn </w:t>
      </w:r>
      <w:r w:rsidR="008108A7" w:rsidRPr="000C03D8">
        <w:rPr>
          <w:rFonts w:ascii="Times New Roman" w:hAnsi="Times New Roman" w:cs="Times New Roman"/>
          <w:sz w:val="24"/>
          <w:szCs w:val="24"/>
        </w:rPr>
        <w:t>der FOOOF</w:t>
      </w:r>
      <w:r w:rsidR="00E17D48" w:rsidRPr="000C03D8">
        <w:rPr>
          <w:rFonts w:ascii="Times New Roman" w:hAnsi="Times New Roman" w:cs="Times New Roman"/>
          <w:sz w:val="24"/>
          <w:szCs w:val="24"/>
        </w:rPr>
        <w:t>-Algorithmus</w:t>
      </w:r>
      <w:r w:rsidR="008108A7" w:rsidRPr="000C03D8">
        <w:rPr>
          <w:rFonts w:ascii="Times New Roman" w:hAnsi="Times New Roman" w:cs="Times New Roman"/>
          <w:sz w:val="24"/>
          <w:szCs w:val="24"/>
        </w:rPr>
        <w:t xml:space="preserve"> angewendet wird und die Kanäle, die wir aussorti</w:t>
      </w:r>
      <w:r w:rsidR="00503B13" w:rsidRPr="000C03D8">
        <w:rPr>
          <w:rFonts w:ascii="Times New Roman" w:hAnsi="Times New Roman" w:cs="Times New Roman"/>
          <w:sz w:val="24"/>
          <w:szCs w:val="24"/>
        </w:rPr>
        <w:t>e</w:t>
      </w:r>
      <w:r w:rsidR="00F31DD7" w:rsidRPr="000C03D8">
        <w:rPr>
          <w:rFonts w:ascii="Times New Roman" w:hAnsi="Times New Roman" w:cs="Times New Roman"/>
          <w:sz w:val="24"/>
          <w:szCs w:val="24"/>
        </w:rPr>
        <w:t>rt haben, drin bleiben</w:t>
      </w:r>
      <w:r w:rsidR="00D94BE3" w:rsidRPr="000C03D8">
        <w:rPr>
          <w:rFonts w:ascii="Times New Roman" w:hAnsi="Times New Roman" w:cs="Times New Roman"/>
          <w:sz w:val="24"/>
          <w:szCs w:val="24"/>
        </w:rPr>
        <w:t xml:space="preserve"> würden</w:t>
      </w:r>
      <w:r w:rsidR="00F31DD7" w:rsidRPr="000C03D8">
        <w:rPr>
          <w:rFonts w:ascii="Times New Roman" w:hAnsi="Times New Roman" w:cs="Times New Roman"/>
          <w:sz w:val="24"/>
          <w:szCs w:val="24"/>
        </w:rPr>
        <w:t>, kann ein</w:t>
      </w:r>
      <w:r w:rsidR="008108A7" w:rsidRPr="000C03D8">
        <w:rPr>
          <w:rFonts w:ascii="Times New Roman" w:hAnsi="Times New Roman" w:cs="Times New Roman"/>
          <w:sz w:val="24"/>
          <w:szCs w:val="24"/>
        </w:rPr>
        <w:t xml:space="preserve"> Eindru</w:t>
      </w:r>
      <w:r w:rsidR="00503B13" w:rsidRPr="000C03D8">
        <w:rPr>
          <w:rFonts w:ascii="Times New Roman" w:hAnsi="Times New Roman" w:cs="Times New Roman"/>
          <w:sz w:val="24"/>
          <w:szCs w:val="24"/>
        </w:rPr>
        <w:t>ck dafür</w:t>
      </w:r>
      <w:r w:rsidR="00F31DD7" w:rsidRPr="000C03D8">
        <w:rPr>
          <w:rFonts w:ascii="Times New Roman" w:hAnsi="Times New Roman" w:cs="Times New Roman"/>
          <w:sz w:val="24"/>
          <w:szCs w:val="24"/>
        </w:rPr>
        <w:t xml:space="preserve"> gewonnen werden</w:t>
      </w:r>
      <w:r w:rsidR="008108A7" w:rsidRPr="000C03D8">
        <w:rPr>
          <w:rFonts w:ascii="Times New Roman" w:hAnsi="Times New Roman" w:cs="Times New Roman"/>
          <w:sz w:val="24"/>
          <w:szCs w:val="24"/>
        </w:rPr>
        <w:t>, ob der gleiche Effekt auch d</w:t>
      </w:r>
      <w:r w:rsidR="00503B13" w:rsidRPr="000C03D8">
        <w:rPr>
          <w:rFonts w:ascii="Times New Roman" w:hAnsi="Times New Roman" w:cs="Times New Roman"/>
          <w:sz w:val="24"/>
          <w:szCs w:val="24"/>
        </w:rPr>
        <w:t>ann noch gefunden werden könnte, wenn dieselben Kanäle genutzt werden wie die, die beim originalen Spektrum genutzt wurden, der FOOOF</w:t>
      </w:r>
      <w:r w:rsidR="00E17D48" w:rsidRPr="000C03D8">
        <w:rPr>
          <w:rFonts w:ascii="Times New Roman" w:hAnsi="Times New Roman" w:cs="Times New Roman"/>
          <w:sz w:val="24"/>
          <w:szCs w:val="24"/>
        </w:rPr>
        <w:t>-Algorithmus</w:t>
      </w:r>
      <w:r w:rsidR="00503B13" w:rsidRPr="000C03D8">
        <w:rPr>
          <w:rFonts w:ascii="Times New Roman" w:hAnsi="Times New Roman" w:cs="Times New Roman"/>
          <w:sz w:val="24"/>
          <w:szCs w:val="24"/>
        </w:rPr>
        <w:t xml:space="preserve"> aber trotzdem angewendet wird.</w:t>
      </w:r>
      <w:r w:rsidR="0026647E" w:rsidRPr="000C03D8">
        <w:rPr>
          <w:rFonts w:ascii="Times New Roman" w:hAnsi="Times New Roman" w:cs="Times New Roman"/>
          <w:sz w:val="24"/>
          <w:szCs w:val="24"/>
        </w:rPr>
        <w:t xml:space="preserve"> </w:t>
      </w:r>
      <w:r w:rsidR="00CE73A8" w:rsidRPr="000C03D8">
        <w:rPr>
          <w:rFonts w:ascii="Times New Roman" w:hAnsi="Times New Roman" w:cs="Times New Roman"/>
          <w:sz w:val="24"/>
          <w:szCs w:val="24"/>
        </w:rPr>
        <w:t xml:space="preserve">Wie in der </w:t>
      </w:r>
      <w:r w:rsidR="00450CBA" w:rsidRPr="000C03D8">
        <w:rPr>
          <w:rFonts w:ascii="Times New Roman" w:hAnsi="Times New Roman" w:cs="Times New Roman"/>
          <w:sz w:val="24"/>
          <w:szCs w:val="24"/>
        </w:rPr>
        <w:t>Abbildung 17</w:t>
      </w:r>
      <w:r w:rsidR="008072CF" w:rsidRPr="000C03D8">
        <w:rPr>
          <w:rFonts w:ascii="Times New Roman" w:hAnsi="Times New Roman" w:cs="Times New Roman"/>
          <w:sz w:val="24"/>
          <w:szCs w:val="24"/>
        </w:rPr>
        <w:t xml:space="preserve"> zu sehen ist</w:t>
      </w:r>
      <w:r w:rsidR="00BF2717">
        <w:rPr>
          <w:rFonts w:ascii="Times New Roman" w:hAnsi="Times New Roman" w:cs="Times New Roman"/>
          <w:sz w:val="24"/>
          <w:szCs w:val="24"/>
        </w:rPr>
        <w:t>,</w:t>
      </w:r>
      <w:r w:rsidR="008072CF" w:rsidRPr="000C03D8">
        <w:rPr>
          <w:rFonts w:ascii="Times New Roman" w:hAnsi="Times New Roman" w:cs="Times New Roman"/>
          <w:sz w:val="24"/>
          <w:szCs w:val="24"/>
        </w:rPr>
        <w:t xml:space="preserve"> zeigt der Unterschied</w:t>
      </w:r>
      <w:r w:rsidR="0026647E" w:rsidRPr="000C03D8">
        <w:rPr>
          <w:rFonts w:ascii="Times New Roman" w:hAnsi="Times New Roman" w:cs="Times New Roman"/>
          <w:sz w:val="24"/>
          <w:szCs w:val="24"/>
        </w:rPr>
        <w:t xml:space="preserve"> zwischen</w:t>
      </w:r>
      <w:r w:rsidR="00DB4191" w:rsidRPr="000C03D8">
        <w:rPr>
          <w:rFonts w:ascii="Times New Roman" w:hAnsi="Times New Roman" w:cs="Times New Roman"/>
          <w:sz w:val="24"/>
          <w:szCs w:val="24"/>
        </w:rPr>
        <w:t xml:space="preserve"> den Median</w:t>
      </w:r>
      <w:r w:rsidR="008072CF" w:rsidRPr="000C03D8">
        <w:rPr>
          <w:rFonts w:ascii="Times New Roman" w:hAnsi="Times New Roman" w:cs="Times New Roman"/>
          <w:sz w:val="24"/>
          <w:szCs w:val="24"/>
        </w:rPr>
        <w:t>en</w:t>
      </w:r>
      <w:r w:rsidR="0026647E" w:rsidRPr="000C03D8">
        <w:rPr>
          <w:rFonts w:ascii="Times New Roman" w:hAnsi="Times New Roman" w:cs="Times New Roman"/>
          <w:sz w:val="24"/>
          <w:szCs w:val="24"/>
        </w:rPr>
        <w:t xml:space="preserve"> der Position der E</w:t>
      </w:r>
      <w:r w:rsidR="008072CF" w:rsidRPr="000C03D8">
        <w:rPr>
          <w:rFonts w:ascii="Times New Roman" w:hAnsi="Times New Roman" w:cs="Times New Roman"/>
          <w:sz w:val="24"/>
          <w:szCs w:val="24"/>
        </w:rPr>
        <w:t xml:space="preserve">lektrode und der Betapower </w:t>
      </w:r>
      <w:r w:rsidR="0026647E" w:rsidRPr="000C03D8">
        <w:rPr>
          <w:rFonts w:ascii="Times New Roman" w:hAnsi="Times New Roman" w:cs="Times New Roman"/>
          <w:sz w:val="24"/>
          <w:szCs w:val="24"/>
        </w:rPr>
        <w:t xml:space="preserve">in die erwartete Richtung, ist aber deutlich kleiner geworden, nachdem </w:t>
      </w:r>
      <w:r w:rsidR="006E732E" w:rsidRPr="000C03D8">
        <w:rPr>
          <w:rFonts w:ascii="Times New Roman" w:hAnsi="Times New Roman" w:cs="Times New Roman"/>
          <w:sz w:val="24"/>
          <w:szCs w:val="24"/>
        </w:rPr>
        <w:t xml:space="preserve">die geschätzte aperiodische Komponente vom originalen Powerspektrum abgezogen wurde. </w:t>
      </w:r>
      <w:r w:rsidR="00124FD4" w:rsidRPr="000C03D8">
        <w:rPr>
          <w:rFonts w:ascii="Times New Roman" w:hAnsi="Times New Roman" w:cs="Times New Roman"/>
          <w:sz w:val="24"/>
          <w:szCs w:val="24"/>
        </w:rPr>
        <w:t>Dies spricht dafür, dass der</w:t>
      </w:r>
      <w:r w:rsidR="006E732E" w:rsidRPr="000C03D8">
        <w:rPr>
          <w:rFonts w:ascii="Times New Roman" w:hAnsi="Times New Roman" w:cs="Times New Roman"/>
          <w:sz w:val="24"/>
          <w:szCs w:val="24"/>
        </w:rPr>
        <w:t xml:space="preserve"> FOOOF-Algorithmus durch einen systematischen Fehler</w:t>
      </w:r>
      <w:r w:rsidR="004000B0" w:rsidRPr="000C03D8">
        <w:rPr>
          <w:rFonts w:ascii="Times New Roman" w:hAnsi="Times New Roman" w:cs="Times New Roman"/>
          <w:sz w:val="24"/>
          <w:szCs w:val="24"/>
        </w:rPr>
        <w:t xml:space="preserve"> die Betapower, die in Abhängigkeit von der Betapower innerhalb der jeweiligen Patient*innen z-standardisiert wurde, in der Bedingung „nah“ kleiner gemacht hat in Relation zu der Bedingung „fern“.</w:t>
      </w:r>
      <w:r w:rsidR="006E072C" w:rsidRPr="000C03D8">
        <w:rPr>
          <w:rFonts w:ascii="Times New Roman" w:hAnsi="Times New Roman" w:cs="Times New Roman"/>
          <w:sz w:val="24"/>
          <w:szCs w:val="24"/>
        </w:rPr>
        <w:t xml:space="preserve"> </w:t>
      </w:r>
    </w:p>
    <w:p w14:paraId="1147AD7B" w14:textId="77777777" w:rsidR="006A7F34" w:rsidRPr="000C03D8" w:rsidRDefault="006A7F34"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17</w:t>
      </w:r>
    </w:p>
    <w:p w14:paraId="05D6FA7D" w14:textId="77777777" w:rsidR="006A7F34" w:rsidRPr="000C03D8" w:rsidRDefault="006A7F34"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Boxplots zum Vergleich der Betapower in der Bedingung „nah“ und der Bedingung „fern“ ohne Bereinigung der Datensätze, die eine schlechte Schätzung gezeigt haben</w:t>
      </w:r>
    </w:p>
    <w:p w14:paraId="235446BB" w14:textId="77777777" w:rsidR="006A7F34" w:rsidRPr="000C03D8" w:rsidRDefault="002E25FD"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w14:anchorId="197D3356">
          <v:shape id="_x0000_i1041" type="#_x0000_t75" style="width:348.75pt;height:3in">
            <v:imagedata r:id="rId28" o:title="Abbildung 17"/>
          </v:shape>
        </w:pict>
      </w:r>
    </w:p>
    <w:p w14:paraId="732A4C0C" w14:textId="77777777" w:rsidR="006A7F34" w:rsidRPr="000C03D8" w:rsidRDefault="006A7F34"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Anmerkung</w:t>
      </w:r>
      <w:r w:rsidRPr="000C03D8">
        <w:rPr>
          <w:rFonts w:ascii="Times New Roman" w:hAnsi="Times New Roman" w:cs="Times New Roman"/>
          <w:sz w:val="24"/>
          <w:szCs w:val="24"/>
        </w:rPr>
        <w:t>. Darstellung des Minimum, Maximum, unteres und oberes Quantil, Median und Ausreißer.</w:t>
      </w:r>
    </w:p>
    <w:p w14:paraId="38B45994" w14:textId="77777777" w:rsidR="006A7F34" w:rsidRPr="000C03D8" w:rsidRDefault="006E072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Daher wurde</w:t>
      </w:r>
      <w:r w:rsidR="004000B0" w:rsidRPr="000C03D8">
        <w:rPr>
          <w:rFonts w:ascii="Times New Roman" w:hAnsi="Times New Roman" w:cs="Times New Roman"/>
          <w:sz w:val="24"/>
          <w:szCs w:val="24"/>
        </w:rPr>
        <w:t>n zwei</w:t>
      </w:r>
      <w:r w:rsidRPr="000C03D8">
        <w:rPr>
          <w:rFonts w:ascii="Times New Roman" w:hAnsi="Times New Roman" w:cs="Times New Roman"/>
          <w:sz w:val="24"/>
          <w:szCs w:val="24"/>
        </w:rPr>
        <w:t xml:space="preserve"> weitere Abbildung</w:t>
      </w:r>
      <w:r w:rsidR="004000B0" w:rsidRPr="000C03D8">
        <w:rPr>
          <w:rFonts w:ascii="Times New Roman" w:hAnsi="Times New Roman" w:cs="Times New Roman"/>
          <w:sz w:val="24"/>
          <w:szCs w:val="24"/>
        </w:rPr>
        <w:t>en</w:t>
      </w:r>
      <w:r w:rsidR="00483437" w:rsidRPr="000C03D8">
        <w:rPr>
          <w:rFonts w:ascii="Times New Roman" w:hAnsi="Times New Roman" w:cs="Times New Roman"/>
          <w:sz w:val="24"/>
          <w:szCs w:val="24"/>
        </w:rPr>
        <w:t xml:space="preserve"> erstellt, in denen die 30 Datensätze in der Bedingung „nah“ und in der Bedingung „fern“ dargestellt werden.</w:t>
      </w:r>
      <w:r w:rsidRPr="000C03D8">
        <w:rPr>
          <w:rFonts w:ascii="Times New Roman" w:hAnsi="Times New Roman" w:cs="Times New Roman"/>
          <w:sz w:val="24"/>
          <w:szCs w:val="24"/>
        </w:rPr>
        <w:t xml:space="preserve"> In </w:t>
      </w:r>
      <w:r w:rsidR="004000B0" w:rsidRPr="000C03D8">
        <w:rPr>
          <w:rFonts w:ascii="Times New Roman" w:hAnsi="Times New Roman" w:cs="Times New Roman"/>
          <w:sz w:val="24"/>
          <w:szCs w:val="24"/>
        </w:rPr>
        <w:t xml:space="preserve">den </w:t>
      </w:r>
      <w:r w:rsidRPr="000C03D8">
        <w:rPr>
          <w:rFonts w:ascii="Times New Roman" w:hAnsi="Times New Roman" w:cs="Times New Roman"/>
          <w:sz w:val="24"/>
          <w:szCs w:val="24"/>
        </w:rPr>
        <w:t>Abbildung</w:t>
      </w:r>
      <w:r w:rsidR="004000B0" w:rsidRPr="000C03D8">
        <w:rPr>
          <w:rFonts w:ascii="Times New Roman" w:hAnsi="Times New Roman" w:cs="Times New Roman"/>
          <w:sz w:val="24"/>
          <w:szCs w:val="24"/>
        </w:rPr>
        <w:t>en</w:t>
      </w:r>
      <w:r w:rsidR="00345E7A" w:rsidRPr="000C03D8">
        <w:rPr>
          <w:rFonts w:ascii="Times New Roman" w:hAnsi="Times New Roman" w:cs="Times New Roman"/>
          <w:sz w:val="24"/>
          <w:szCs w:val="24"/>
        </w:rPr>
        <w:t xml:space="preserve"> 18</w:t>
      </w:r>
      <w:r w:rsidRPr="000C03D8">
        <w:rPr>
          <w:rFonts w:ascii="Times New Roman" w:hAnsi="Times New Roman" w:cs="Times New Roman"/>
          <w:sz w:val="24"/>
          <w:szCs w:val="24"/>
        </w:rPr>
        <w:t xml:space="preserve"> </w:t>
      </w:r>
      <w:r w:rsidR="00345E7A" w:rsidRPr="000C03D8">
        <w:rPr>
          <w:rFonts w:ascii="Times New Roman" w:hAnsi="Times New Roman" w:cs="Times New Roman"/>
          <w:sz w:val="24"/>
          <w:szCs w:val="24"/>
        </w:rPr>
        <w:t>und 19</w:t>
      </w:r>
      <w:r w:rsidR="004000B0" w:rsidRPr="000C03D8">
        <w:rPr>
          <w:rFonts w:ascii="Times New Roman" w:hAnsi="Times New Roman" w:cs="Times New Roman"/>
          <w:sz w:val="24"/>
          <w:szCs w:val="24"/>
        </w:rPr>
        <w:t xml:space="preserve"> </w:t>
      </w:r>
      <w:r w:rsidRPr="000C03D8">
        <w:rPr>
          <w:rFonts w:ascii="Times New Roman" w:hAnsi="Times New Roman" w:cs="Times New Roman"/>
          <w:sz w:val="24"/>
          <w:szCs w:val="24"/>
        </w:rPr>
        <w:t>werden dabei das originale Powerspektrum und die geschätzte aperiodische Komponente der</w:t>
      </w:r>
      <w:r w:rsidR="00483437"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Kanäle </w:t>
      </w:r>
      <w:r w:rsidR="00483437" w:rsidRPr="000C03D8">
        <w:rPr>
          <w:rFonts w:ascii="Times New Roman" w:hAnsi="Times New Roman" w:cs="Times New Roman"/>
          <w:sz w:val="24"/>
          <w:szCs w:val="24"/>
        </w:rPr>
        <w:t>gezeigt, die</w:t>
      </w:r>
      <w:r w:rsidRPr="000C03D8">
        <w:rPr>
          <w:rFonts w:ascii="Times New Roman" w:hAnsi="Times New Roman" w:cs="Times New Roman"/>
          <w:sz w:val="24"/>
          <w:szCs w:val="24"/>
        </w:rPr>
        <w:t xml:space="preserve"> ausgewählt werden, wenn vorher nicht die Kanäle entfernt werden, die eine schlechte Passung haben. </w:t>
      </w:r>
    </w:p>
    <w:p w14:paraId="79DD47EC" w14:textId="77777777" w:rsidR="006A7F34" w:rsidRPr="000C03D8" w:rsidRDefault="006A7F34"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18</w:t>
      </w:r>
    </w:p>
    <w:p w14:paraId="391D1BAD" w14:textId="77777777" w:rsidR="009E6828" w:rsidRPr="000C03D8" w:rsidRDefault="009E682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Originales Powerspektrum und geschätzte aperiodische Komponente der Bedingung „nah“</w:t>
      </w:r>
    </w:p>
    <w:p w14:paraId="2CBB87E7" w14:textId="77777777" w:rsidR="006A7F34" w:rsidRPr="000C03D8" w:rsidRDefault="002E25FD"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w14:anchorId="732723DC">
          <v:shape id="_x0000_i1042" type="#_x0000_t75" style="width:400.5pt;height:174.75pt">
            <v:imagedata r:id="rId29" o:title="Abbildung 18"/>
          </v:shape>
        </w:pict>
      </w:r>
    </w:p>
    <w:p w14:paraId="31596A68" w14:textId="77777777" w:rsidR="009E6828" w:rsidRPr="000C03D8" w:rsidRDefault="009E6828"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19</w:t>
      </w:r>
    </w:p>
    <w:p w14:paraId="4E53E82E" w14:textId="77777777" w:rsidR="009E6828" w:rsidRPr="000C03D8" w:rsidRDefault="009E682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Originales Powerspektrum und geschätzte aperiodische Komponente der Bedingung „nah“</w:t>
      </w:r>
    </w:p>
    <w:p w14:paraId="03FF02BC" w14:textId="77777777" w:rsidR="009E6828" w:rsidRPr="000C03D8" w:rsidRDefault="002E25FD"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w14:anchorId="3F97A2E9">
          <v:shape id="_x0000_i1043" type="#_x0000_t75" style="width:405pt;height:179.25pt">
            <v:imagedata r:id="rId30" o:title="Abbildung 19"/>
          </v:shape>
        </w:pict>
      </w:r>
    </w:p>
    <w:p w14:paraId="6918877D" w14:textId="77777777" w:rsidR="00F26F0D" w:rsidRPr="000C03D8" w:rsidRDefault="006E072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Es wird deutlich, dass in diesen spezifischen Kanälen, die für den Vergleich mittels </w:t>
      </w:r>
      <w:r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Pr="000C03D8">
        <w:rPr>
          <w:rFonts w:ascii="Times New Roman" w:hAnsi="Times New Roman" w:cs="Times New Roman"/>
          <w:sz w:val="24"/>
          <w:szCs w:val="24"/>
        </w:rPr>
        <w:t>est ausgewählt wurden</w:t>
      </w:r>
      <w:r w:rsidR="004000B0" w:rsidRPr="000C03D8">
        <w:rPr>
          <w:rFonts w:ascii="Times New Roman" w:hAnsi="Times New Roman" w:cs="Times New Roman"/>
          <w:sz w:val="24"/>
          <w:szCs w:val="24"/>
        </w:rPr>
        <w:t>, insbesondere in der Bedingung „nah“ durch eine schlechte Passung zwischen dem originalen Powerspektrum und der geschätzten aperiodischen Komponente</w:t>
      </w:r>
      <w:r w:rsidR="005643EF" w:rsidRPr="000C03D8">
        <w:rPr>
          <w:rFonts w:ascii="Times New Roman" w:hAnsi="Times New Roman" w:cs="Times New Roman"/>
          <w:sz w:val="24"/>
          <w:szCs w:val="24"/>
        </w:rPr>
        <w:t xml:space="preserve"> die aperiodische Komponente die Betapower „abgeschnitten“ hat. Da in der Bedingung „fern“ in der Regel keine größeren Peaks in der Power des Betabands existieren, wurde dort weniger Betapower „abgeschnitten“, sodass der Abstand zwischen der Betapower in der Bedingung „nah“ und der Bedingung „fern“ kleiner wurde. Daraus lässt sich schließen, dass die aperiodische Komponente oft nicht so berechnet wurde, wie es der tatsächlichen aperiodischen Komponente vermutlich entsprec</w:t>
      </w:r>
      <w:r w:rsidR="00C75FCB" w:rsidRPr="000C03D8">
        <w:rPr>
          <w:rFonts w:ascii="Times New Roman" w:hAnsi="Times New Roman" w:cs="Times New Roman"/>
          <w:sz w:val="24"/>
          <w:szCs w:val="24"/>
        </w:rPr>
        <w:t>hen würde. Die elektrophysiologischen Maße, die in dieser Studie berechnet wurden, wären in diesem Fall</w:t>
      </w:r>
      <w:r w:rsidR="00B86607" w:rsidRPr="000C03D8">
        <w:rPr>
          <w:rFonts w:ascii="Times New Roman" w:hAnsi="Times New Roman" w:cs="Times New Roman"/>
          <w:sz w:val="24"/>
          <w:szCs w:val="24"/>
        </w:rPr>
        <w:t xml:space="preserve"> wenig aussag</w:t>
      </w:r>
      <w:r w:rsidR="00C75FCB" w:rsidRPr="000C03D8">
        <w:rPr>
          <w:rFonts w:ascii="Times New Roman" w:hAnsi="Times New Roman" w:cs="Times New Roman"/>
          <w:sz w:val="24"/>
          <w:szCs w:val="24"/>
        </w:rPr>
        <w:t>ekräftig, mit Ausnahme vom RMS, da dieser nicht vom LFP sondern vom Rohsignal berechnet wurde.</w:t>
      </w:r>
      <w:r w:rsidR="003E59CF" w:rsidRPr="000C03D8">
        <w:rPr>
          <w:rFonts w:ascii="Times New Roman" w:hAnsi="Times New Roman" w:cs="Times New Roman"/>
          <w:sz w:val="24"/>
          <w:szCs w:val="24"/>
        </w:rPr>
        <w:t xml:space="preserve"> </w:t>
      </w:r>
    </w:p>
    <w:p w14:paraId="6D12B228" w14:textId="77777777" w:rsidR="00BA19F1" w:rsidRPr="000C03D8" w:rsidRDefault="00BA19F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In einem Artikel von </w:t>
      </w:r>
      <w:r w:rsidRPr="000C03D8">
        <w:rPr>
          <w:rFonts w:ascii="Times New Roman" w:hAnsi="Times New Roman" w:cs="Times New Roman"/>
          <w:sz w:val="24"/>
          <w:szCs w:val="24"/>
        </w:rPr>
        <w:fldChar w:fldCharType="begin"/>
      </w:r>
      <w:r w:rsidR="00E92671" w:rsidRPr="000C03D8">
        <w:rPr>
          <w:rFonts w:ascii="Times New Roman" w:hAnsi="Times New Roman" w:cs="Times New Roman"/>
          <w:sz w:val="24"/>
          <w:szCs w:val="24"/>
        </w:rPr>
        <w:instrText xml:space="preserve"> ADDIN ZOTERO_ITEM CSL_CITATION {"citationID":"yUQ45uXG","properties":{"formattedCitation":"(Gerster et al., 2022)","plainCitation":"(Gerster et al., 2022)","dontUpdate":true,"noteIndex":0},"citationItems":[{"id":143,"uris":["http://zotero.org/users/local/AhaM3qLx/items/KKRMX22M"],"itemData":{"id":143,"type":"article-journal","abstract":"Electrophysiological power spectra typically consist of two components: An aperiodic part usually following an 1/f power law P </w:instrText>
      </w:r>
      <w:r w:rsidR="00E92671" w:rsidRPr="000C03D8">
        <w:rPr>
          <w:rFonts w:ascii="Cambria Math" w:hAnsi="Cambria Math" w:cs="Cambria Math"/>
          <w:sz w:val="24"/>
          <w:szCs w:val="24"/>
        </w:rPr>
        <w:instrText>∝</w:instrText>
      </w:r>
      <w:r w:rsidR="00E92671" w:rsidRPr="000C03D8">
        <w:rPr>
          <w:rFonts w:ascii="Times New Roman" w:hAnsi="Times New Roman" w:cs="Times New Roman"/>
          <w:sz w:val="24"/>
          <w:szCs w:val="24"/>
        </w:rPr>
        <w:instrText xml:space="preserve"> 1∕f and periodic components appearing as spectral peaks. While the investigation of the periodic parts, commonly referred to as neural oscillations, has received considerable attention, the study of the aperiodic part has only recently gained more interest. The periodic part is usually quantified by center frequencies, powers, and bandwidths, while the aperiodic part is parameterized by the y-intercept and the 1/f exponent  . For investigation of either part, however, it is essential to separate the two components. In this article, we scrutinize two frequently used methods, FOOOF (Fitting Oscillations &amp; One-Over-F) and IRASA (Irregular Resampling Auto-Spectral Analysis), that are commonly used to separate the periodic from the aperiodic component. We evaluate these methods using diverse spectra obtained with electroencephalography (EEG), magnetoencephalography (MEG), and local field potential (LFP) recordings relating to three independent research datasets. Each method and each dataset poses distinct challenges for the extraction of both spectral parts. The specific spectral features hindering the periodic and aperiodic separation are highlighted by simulations of power spectra emphasizing these features. Through comparison with the simulation parameters defined a priori, the parameterization error of each method is quantified. Based on the real and simulated power spectra, we evaluate the advantages of both methods, discuss common challenges, note which spectral features impede the separation, assess the computational costs, and propose recommendations on how to use them.","container-title":"Neuroinformatics","DOI":"10.1007/s12021-022-09581-8","ISSN":"1539-2791, 1559-0089","journalAbbreviation":"Neuroinform","language":"en","source":"DOI.org (Crossref)","title":"Separating Neural Oscillations from Aperiodic 1/f Activity: Challenges and Recommendations","title-short":"Separating Neural Oscillations from Aperiodic 1/f Activity","URL":"https://link.springer.com/10.1007/s12021-022-09581-8","author":[{"family":"Gerster","given":"Moritz"},{"family":"Waterstraat","given":"Gunnar"},{"family":"Litvak","given":"Vladimir"},{"family":"Lehnertz","given":"Klaus"},{"family":"Schnitzler","given":"Alfons"},{"family":"Florin","given":"Esther"},{"family":"Curio","given":"Gabriel"},{"family":"Nikulin","given":"Vadim"}],"accessed":{"date-parts":[["2022",4,19]]},"issued":{"date-parts":[["2022",4,7]]}}}],"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rPr>
        <w:t>Gerster et al. (2022)</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sind einige technische Probleme aufgezählt, die bei der Anwendung des FOOOF-Algorithmus auftreten können. Das erste genannte Problem, das für diese Masterarbeit eine Relevanz gehabt haben könnte, ist die Wahl der Grenzen des Frequenzbereichs. Falls in einigen Datensätzen genau an den Grenzen Oszillationen vorhanden waren, kann die Einschätzung der periodischen und aperiodischen Anteile stark verfälscht sein. Als untere Grenze wurde mit 4 Hz eine relativ hohe Grenze gewählt, bei der sich je nach Definition auch das Thetaband noch befinden könnte. Ein weiteres Problem ist, dass der FOOOF-Algorithmus Schwierigkeiten hat</w:t>
      </w:r>
      <w:r w:rsidR="00A12A50" w:rsidRPr="000C03D8">
        <w:rPr>
          <w:rFonts w:ascii="Times New Roman" w:hAnsi="Times New Roman" w:cs="Times New Roman"/>
          <w:sz w:val="24"/>
          <w:szCs w:val="24"/>
        </w:rPr>
        <w:t xml:space="preserve">, eine gute Passung zu berechnen, wenn die Peaks in den Powerspektren schlecht unterscheidbar sind. </w:t>
      </w:r>
      <w:r w:rsidR="003369C1" w:rsidRPr="000C03D8">
        <w:rPr>
          <w:rFonts w:ascii="Times New Roman" w:hAnsi="Times New Roman" w:cs="Times New Roman"/>
          <w:sz w:val="24"/>
          <w:szCs w:val="24"/>
        </w:rPr>
        <w:t xml:space="preserve">Auch das kann in den vorliegenden Daten teilweise der Fall gewesen sein. </w:t>
      </w:r>
    </w:p>
    <w:p w14:paraId="01498A04" w14:textId="77777777" w:rsidR="006E732E" w:rsidRPr="000C03D8" w:rsidRDefault="00D8683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Die Stärke dieser Studie ist, dass durch die große Menge an Daten, die zur Verfügung stehen, auf robuste Weise verschiedene statistische Verfahren verwendet werden können.</w:t>
      </w:r>
      <w:r w:rsidR="00257001" w:rsidRPr="000C03D8">
        <w:rPr>
          <w:rFonts w:ascii="Times New Roman" w:hAnsi="Times New Roman" w:cs="Times New Roman"/>
          <w:sz w:val="24"/>
          <w:szCs w:val="24"/>
        </w:rPr>
        <w:t xml:space="preserve"> </w:t>
      </w:r>
      <w:commentRangeStart w:id="77"/>
      <w:r w:rsidR="003369C1" w:rsidRPr="000C03D8">
        <w:rPr>
          <w:rFonts w:ascii="Times New Roman" w:hAnsi="Times New Roman" w:cs="Times New Roman"/>
          <w:sz w:val="24"/>
          <w:szCs w:val="24"/>
        </w:rPr>
        <w:t xml:space="preserve">Außerdem konnte </w:t>
      </w:r>
      <w:r w:rsidRPr="000C03D8">
        <w:rPr>
          <w:rFonts w:ascii="Times New Roman" w:hAnsi="Times New Roman" w:cs="Times New Roman"/>
          <w:sz w:val="24"/>
          <w:szCs w:val="24"/>
        </w:rPr>
        <w:t>ein großer Teil der Methodik und Auswertung automatisiert und in mehreren Skripten festgehalten werden</w:t>
      </w:r>
      <w:r w:rsidR="00257001" w:rsidRPr="000C03D8">
        <w:rPr>
          <w:rFonts w:ascii="Times New Roman" w:hAnsi="Times New Roman" w:cs="Times New Roman"/>
          <w:sz w:val="24"/>
          <w:szCs w:val="24"/>
        </w:rPr>
        <w:t xml:space="preserve"> konnte</w:t>
      </w:r>
      <w:r w:rsidRPr="000C03D8">
        <w:rPr>
          <w:rFonts w:ascii="Times New Roman" w:hAnsi="Times New Roman" w:cs="Times New Roman"/>
          <w:sz w:val="24"/>
          <w:szCs w:val="24"/>
        </w:rPr>
        <w:t xml:space="preserve">. </w:t>
      </w:r>
      <w:commentRangeEnd w:id="77"/>
      <w:r w:rsidR="004E3621">
        <w:rPr>
          <w:rStyle w:val="CommentReference"/>
        </w:rPr>
        <w:commentReference w:id="77"/>
      </w:r>
      <w:r w:rsidRPr="000C03D8">
        <w:rPr>
          <w:rFonts w:ascii="Times New Roman" w:hAnsi="Times New Roman" w:cs="Times New Roman"/>
          <w:sz w:val="24"/>
          <w:szCs w:val="24"/>
        </w:rPr>
        <w:t xml:space="preserve">Dies bildet eine gute Grundlage mit einem neuen, ähnlich großen </w:t>
      </w:r>
      <w:r w:rsidRPr="000C03D8">
        <w:rPr>
          <w:rFonts w:ascii="Times New Roman" w:hAnsi="Times New Roman" w:cs="Times New Roman"/>
          <w:sz w:val="24"/>
          <w:szCs w:val="24"/>
        </w:rPr>
        <w:lastRenderedPageBreak/>
        <w:t>Datensatz, den Fragestellungen aus dieser Studie erneut nachzugehen. Auch die entdeckten Limitationen dieser Studie würden einer solchen nachfolgenden Studie als Vorlage dienen, d</w:t>
      </w:r>
      <w:r w:rsidR="00FA2112" w:rsidRPr="000C03D8">
        <w:rPr>
          <w:rFonts w:ascii="Times New Roman" w:hAnsi="Times New Roman" w:cs="Times New Roman"/>
          <w:sz w:val="24"/>
          <w:szCs w:val="24"/>
        </w:rPr>
        <w:t>ie gemachten Fehler nicht zu wiederholen.</w:t>
      </w:r>
      <w:r w:rsidR="00153082" w:rsidRPr="000C03D8">
        <w:rPr>
          <w:rFonts w:ascii="Times New Roman" w:hAnsi="Times New Roman" w:cs="Times New Roman"/>
          <w:sz w:val="24"/>
          <w:szCs w:val="24"/>
        </w:rPr>
        <w:t xml:space="preserve"> D</w:t>
      </w:r>
      <w:r w:rsidR="0000363B" w:rsidRPr="000C03D8">
        <w:rPr>
          <w:rFonts w:ascii="Times New Roman" w:hAnsi="Times New Roman" w:cs="Times New Roman"/>
          <w:sz w:val="24"/>
          <w:szCs w:val="24"/>
        </w:rPr>
        <w:t xml:space="preserve">a </w:t>
      </w:r>
      <w:r w:rsidR="00F4272F" w:rsidRPr="000C03D8">
        <w:rPr>
          <w:rFonts w:ascii="Times New Roman" w:hAnsi="Times New Roman" w:cs="Times New Roman"/>
          <w:sz w:val="24"/>
          <w:szCs w:val="24"/>
        </w:rPr>
        <w:t>trotz fehlerhafter Methode ein positiver</w:t>
      </w:r>
      <w:r w:rsidR="0000363B" w:rsidRPr="000C03D8">
        <w:rPr>
          <w:rFonts w:ascii="Times New Roman" w:hAnsi="Times New Roman" w:cs="Times New Roman"/>
          <w:sz w:val="24"/>
          <w:szCs w:val="24"/>
        </w:rPr>
        <w:t xml:space="preserve"> Zusammenhang sichtbar gewesen ist, liegt es nahe, dass mit einem funktionierenden FOOOF-Algorithmus </w:t>
      </w:r>
      <w:r w:rsidR="00CC6B29" w:rsidRPr="000C03D8">
        <w:rPr>
          <w:rFonts w:ascii="Times New Roman" w:hAnsi="Times New Roman" w:cs="Times New Roman"/>
          <w:sz w:val="24"/>
          <w:szCs w:val="24"/>
        </w:rPr>
        <w:t xml:space="preserve">vielleicht </w:t>
      </w:r>
      <w:r w:rsidR="003C64AC" w:rsidRPr="000C03D8">
        <w:rPr>
          <w:rFonts w:ascii="Times New Roman" w:hAnsi="Times New Roman" w:cs="Times New Roman"/>
          <w:sz w:val="24"/>
          <w:szCs w:val="24"/>
        </w:rPr>
        <w:t>mehr signifikante Zusammenhä</w:t>
      </w:r>
      <w:r w:rsidR="0000363B" w:rsidRPr="000C03D8">
        <w:rPr>
          <w:rFonts w:ascii="Times New Roman" w:hAnsi="Times New Roman" w:cs="Times New Roman"/>
          <w:sz w:val="24"/>
          <w:szCs w:val="24"/>
        </w:rPr>
        <w:t>ng</w:t>
      </w:r>
      <w:r w:rsidR="003C64AC" w:rsidRPr="000C03D8">
        <w:rPr>
          <w:rFonts w:ascii="Times New Roman" w:hAnsi="Times New Roman" w:cs="Times New Roman"/>
          <w:sz w:val="24"/>
          <w:szCs w:val="24"/>
        </w:rPr>
        <w:t>e</w:t>
      </w:r>
      <w:r w:rsidR="0000363B" w:rsidRPr="000C03D8">
        <w:rPr>
          <w:rFonts w:ascii="Times New Roman" w:hAnsi="Times New Roman" w:cs="Times New Roman"/>
          <w:sz w:val="24"/>
          <w:szCs w:val="24"/>
        </w:rPr>
        <w:t xml:space="preserve"> gefunden werden könnte</w:t>
      </w:r>
      <w:r w:rsidR="003C64AC" w:rsidRPr="000C03D8">
        <w:rPr>
          <w:rFonts w:ascii="Times New Roman" w:hAnsi="Times New Roman" w:cs="Times New Roman"/>
          <w:sz w:val="24"/>
          <w:szCs w:val="24"/>
        </w:rPr>
        <w:t>n</w:t>
      </w:r>
      <w:r w:rsidR="0000363B" w:rsidRPr="000C03D8">
        <w:rPr>
          <w:rFonts w:ascii="Times New Roman" w:hAnsi="Times New Roman" w:cs="Times New Roman"/>
          <w:sz w:val="24"/>
          <w:szCs w:val="24"/>
        </w:rPr>
        <w:t>.</w:t>
      </w:r>
      <w:r w:rsidR="001D696C" w:rsidRPr="000C03D8">
        <w:rPr>
          <w:rFonts w:ascii="Times New Roman" w:hAnsi="Times New Roman" w:cs="Times New Roman"/>
          <w:sz w:val="24"/>
          <w:szCs w:val="24"/>
        </w:rPr>
        <w:t xml:space="preserve"> </w:t>
      </w:r>
      <w:r w:rsidR="003369C1" w:rsidRPr="000C03D8">
        <w:rPr>
          <w:rFonts w:ascii="Times New Roman" w:hAnsi="Times New Roman" w:cs="Times New Roman"/>
          <w:sz w:val="24"/>
          <w:szCs w:val="24"/>
        </w:rPr>
        <w:t xml:space="preserve">Des Weiteren gibt es noch weitere Maße, die in zukünftiger Forschung für die klinische Anwendung relevant sein könnten. Die Schwere der Erkrankung vor und nach der Operation wäre zum Beispiel ein möglicher Einflussfaktor. </w:t>
      </w:r>
    </w:p>
    <w:p w14:paraId="7D407B10" w14:textId="77777777" w:rsidR="003B4106" w:rsidRPr="000C03D8" w:rsidRDefault="003B4106" w:rsidP="00337758">
      <w:pPr>
        <w:pStyle w:val="Heading1"/>
        <w:spacing w:line="480" w:lineRule="auto"/>
        <w:jc w:val="center"/>
        <w:rPr>
          <w:rFonts w:ascii="Times New Roman" w:hAnsi="Times New Roman" w:cs="Times New Roman"/>
          <w:b/>
          <w:color w:val="auto"/>
        </w:rPr>
      </w:pPr>
      <w:bookmarkStart w:id="78" w:name="_Toc102231178"/>
      <w:r w:rsidRPr="000C03D8">
        <w:rPr>
          <w:rFonts w:ascii="Times New Roman" w:hAnsi="Times New Roman" w:cs="Times New Roman"/>
          <w:b/>
          <w:color w:val="auto"/>
        </w:rPr>
        <w:t>Fazit</w:t>
      </w:r>
      <w:bookmarkEnd w:id="78"/>
    </w:p>
    <w:p w14:paraId="2DBE1D2F" w14:textId="77777777" w:rsidR="003B4106" w:rsidRPr="000C03D8" w:rsidRDefault="003B4106"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In der aktuellen Studie konnte erneut gezeigt werden, dass die Spike-Aktivität der beste Prädiktor für das Eintreten in den STK darstellt. </w:t>
      </w:r>
      <w:r w:rsidR="00D77A6A" w:rsidRPr="000C03D8">
        <w:rPr>
          <w:rFonts w:ascii="Times New Roman" w:hAnsi="Times New Roman" w:cs="Times New Roman"/>
          <w:sz w:val="24"/>
          <w:szCs w:val="24"/>
        </w:rPr>
        <w:t xml:space="preserve">Das Problem, dass dabei nicht vollständig klar ist, welche Informationen in der Spike-Aktivität abgebildet werden, bleibt weiterhin bestehen. Da der FOOOF-Algorithmus die aperiodische Komponente und somit die Power in den verschiedenen Frequenzbändern nicht korrekt schätzen konnte, konnten durch diese neue Methode zur Untersuchung der Forschungsfrage keine weiteren Erkenntnisse gewonnen werden. Es gibt jedoch Hinweise darauf, dass die Power im Thetaband und die aperiodische Komponente eine relevante Rolle spielen, um die Position der Elektrode im Gehirn zu bestimmen. Es wird deutlich, dass die Methode zur Trennung der aperiodischen und periodischen Komponenten noch weiter ausgereift werden </w:t>
      </w:r>
      <w:r w:rsidR="00337758" w:rsidRPr="000C03D8">
        <w:rPr>
          <w:rFonts w:ascii="Times New Roman" w:hAnsi="Times New Roman" w:cs="Times New Roman"/>
          <w:sz w:val="24"/>
          <w:szCs w:val="24"/>
        </w:rPr>
        <w:t xml:space="preserve">muss und in Zukunft </w:t>
      </w:r>
      <w:r w:rsidR="00D77A6A" w:rsidRPr="000C03D8">
        <w:rPr>
          <w:rFonts w:ascii="Times New Roman" w:hAnsi="Times New Roman" w:cs="Times New Roman"/>
          <w:sz w:val="24"/>
          <w:szCs w:val="24"/>
        </w:rPr>
        <w:t>einen Beitrag zur Forschung der THS leisten kann</w:t>
      </w:r>
      <w:r w:rsidR="00337758" w:rsidRPr="000C03D8">
        <w:rPr>
          <w:rFonts w:ascii="Times New Roman" w:hAnsi="Times New Roman" w:cs="Times New Roman"/>
          <w:sz w:val="24"/>
          <w:szCs w:val="24"/>
        </w:rPr>
        <w:t>.</w:t>
      </w:r>
    </w:p>
    <w:p w14:paraId="71726991" w14:textId="77777777" w:rsidR="00BD0535" w:rsidRPr="000C03D8" w:rsidRDefault="00BD0535"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br w:type="page"/>
      </w:r>
    </w:p>
    <w:p w14:paraId="4D48C32E" w14:textId="77777777" w:rsidR="00F9011C" w:rsidRPr="000C03D8" w:rsidRDefault="00BD0535" w:rsidP="00337758">
      <w:pPr>
        <w:pStyle w:val="Heading1"/>
        <w:spacing w:line="480" w:lineRule="auto"/>
        <w:jc w:val="center"/>
        <w:rPr>
          <w:rFonts w:ascii="Times New Roman" w:hAnsi="Times New Roman" w:cs="Times New Roman"/>
          <w:b/>
          <w:color w:val="auto"/>
        </w:rPr>
      </w:pPr>
      <w:bookmarkStart w:id="79" w:name="_Toc102231179"/>
      <w:r w:rsidRPr="000C03D8">
        <w:rPr>
          <w:rFonts w:ascii="Times New Roman" w:hAnsi="Times New Roman" w:cs="Times New Roman"/>
          <w:b/>
          <w:color w:val="auto"/>
        </w:rPr>
        <w:lastRenderedPageBreak/>
        <w:t>Literatur</w:t>
      </w:r>
      <w:r w:rsidR="005224A5" w:rsidRPr="000C03D8">
        <w:rPr>
          <w:rFonts w:ascii="Times New Roman" w:hAnsi="Times New Roman" w:cs="Times New Roman"/>
          <w:b/>
          <w:color w:val="auto"/>
        </w:rPr>
        <w:t>verzeichnis</w:t>
      </w:r>
      <w:bookmarkEnd w:id="79"/>
    </w:p>
    <w:p w14:paraId="7B749DF0" w14:textId="77777777" w:rsidR="005F0C08" w:rsidRPr="0019788E" w:rsidRDefault="00D26C2C"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fldChar w:fldCharType="begin"/>
      </w:r>
      <w:r w:rsidR="00D556BB" w:rsidRPr="002E25FD">
        <w:rPr>
          <w:rFonts w:ascii="Times New Roman" w:hAnsi="Times New Roman" w:cs="Times New Roman"/>
          <w:sz w:val="24"/>
          <w:szCs w:val="24"/>
        </w:rPr>
        <w:instrText xml:space="preserve"> ADDIN ZOTERO_BIBL {"uncited":[],"omitted":[],"custom":[]} CSL_BIBLIOGRAPHY </w:instrText>
      </w:r>
      <w:r w:rsidRPr="0019788E">
        <w:rPr>
          <w:rFonts w:ascii="Times New Roman" w:hAnsi="Times New Roman" w:cs="Times New Roman"/>
          <w:sz w:val="24"/>
          <w:szCs w:val="24"/>
          <w:lang w:val="en-US"/>
        </w:rPr>
        <w:fldChar w:fldCharType="separate"/>
      </w:r>
      <w:proofErr w:type="spellStart"/>
      <w:r w:rsidR="005F0C08" w:rsidRPr="002E25FD">
        <w:rPr>
          <w:rFonts w:ascii="Times New Roman" w:hAnsi="Times New Roman" w:cs="Times New Roman"/>
          <w:sz w:val="24"/>
          <w:szCs w:val="24"/>
        </w:rPr>
        <w:t>Abosch</w:t>
      </w:r>
      <w:proofErr w:type="spellEnd"/>
      <w:r w:rsidR="005F0C08" w:rsidRPr="002E25FD">
        <w:rPr>
          <w:rFonts w:ascii="Times New Roman" w:hAnsi="Times New Roman" w:cs="Times New Roman"/>
          <w:sz w:val="24"/>
          <w:szCs w:val="24"/>
        </w:rPr>
        <w:t xml:space="preserve">, A., Timmermann, L., </w:t>
      </w:r>
      <w:proofErr w:type="spellStart"/>
      <w:r w:rsidR="005F0C08" w:rsidRPr="002E25FD">
        <w:rPr>
          <w:rFonts w:ascii="Times New Roman" w:hAnsi="Times New Roman" w:cs="Times New Roman"/>
          <w:sz w:val="24"/>
          <w:szCs w:val="24"/>
        </w:rPr>
        <w:t>Bartley</w:t>
      </w:r>
      <w:proofErr w:type="spellEnd"/>
      <w:r w:rsidR="005F0C08" w:rsidRPr="002E25FD">
        <w:rPr>
          <w:rFonts w:ascii="Times New Roman" w:hAnsi="Times New Roman" w:cs="Times New Roman"/>
          <w:sz w:val="24"/>
          <w:szCs w:val="24"/>
        </w:rPr>
        <w:t xml:space="preserve">, S., </w:t>
      </w:r>
      <w:proofErr w:type="spellStart"/>
      <w:r w:rsidR="005F0C08" w:rsidRPr="002E25FD">
        <w:rPr>
          <w:rFonts w:ascii="Times New Roman" w:hAnsi="Times New Roman" w:cs="Times New Roman"/>
          <w:sz w:val="24"/>
          <w:szCs w:val="24"/>
        </w:rPr>
        <w:t>Rietkerk</w:t>
      </w:r>
      <w:proofErr w:type="spellEnd"/>
      <w:r w:rsidR="005F0C08" w:rsidRPr="002E25FD">
        <w:rPr>
          <w:rFonts w:ascii="Times New Roman" w:hAnsi="Times New Roman" w:cs="Times New Roman"/>
          <w:sz w:val="24"/>
          <w:szCs w:val="24"/>
        </w:rPr>
        <w:t xml:space="preserve">, H. G., Whiting, D., Connolly, P. J., </w:t>
      </w:r>
      <w:proofErr w:type="spellStart"/>
      <w:r w:rsidR="005F0C08" w:rsidRPr="002E25FD">
        <w:rPr>
          <w:rFonts w:ascii="Times New Roman" w:hAnsi="Times New Roman" w:cs="Times New Roman"/>
          <w:sz w:val="24"/>
          <w:szCs w:val="24"/>
        </w:rPr>
        <w:t>Lanctin</w:t>
      </w:r>
      <w:proofErr w:type="spellEnd"/>
      <w:r w:rsidR="005F0C08" w:rsidRPr="002E25FD">
        <w:rPr>
          <w:rFonts w:ascii="Times New Roman" w:hAnsi="Times New Roman" w:cs="Times New Roman"/>
          <w:sz w:val="24"/>
          <w:szCs w:val="24"/>
        </w:rPr>
        <w:t xml:space="preserve">, D., &amp; </w:t>
      </w:r>
      <w:proofErr w:type="spellStart"/>
      <w:r w:rsidR="005F0C08" w:rsidRPr="002E25FD">
        <w:rPr>
          <w:rFonts w:ascii="Times New Roman" w:hAnsi="Times New Roman" w:cs="Times New Roman"/>
          <w:sz w:val="24"/>
          <w:szCs w:val="24"/>
        </w:rPr>
        <w:t>Hariz</w:t>
      </w:r>
      <w:proofErr w:type="spellEnd"/>
      <w:r w:rsidR="005F0C08" w:rsidRPr="002E25FD">
        <w:rPr>
          <w:rFonts w:ascii="Times New Roman" w:hAnsi="Times New Roman" w:cs="Times New Roman"/>
          <w:sz w:val="24"/>
          <w:szCs w:val="24"/>
        </w:rPr>
        <w:t xml:space="preserve">, M. I. (2013). </w:t>
      </w:r>
      <w:r w:rsidR="005F0C08" w:rsidRPr="0019788E">
        <w:rPr>
          <w:rFonts w:ascii="Times New Roman" w:hAnsi="Times New Roman" w:cs="Times New Roman"/>
          <w:sz w:val="24"/>
          <w:szCs w:val="24"/>
          <w:lang w:val="en-US"/>
        </w:rPr>
        <w:t xml:space="preserve">An International Survey of Deep Brain Stimulation Procedural Steps. </w:t>
      </w:r>
      <w:r w:rsidR="005F0C08" w:rsidRPr="0019788E">
        <w:rPr>
          <w:rFonts w:ascii="Times New Roman" w:hAnsi="Times New Roman" w:cs="Times New Roman"/>
          <w:i/>
          <w:iCs/>
          <w:sz w:val="24"/>
          <w:szCs w:val="24"/>
          <w:lang w:val="en-US"/>
        </w:rPr>
        <w:t>Stereotactic and Functional Neurosurgery</w:t>
      </w:r>
      <w:r w:rsidR="005F0C08" w:rsidRPr="0019788E">
        <w:rPr>
          <w:rFonts w:ascii="Times New Roman" w:hAnsi="Times New Roman" w:cs="Times New Roman"/>
          <w:sz w:val="24"/>
          <w:szCs w:val="24"/>
          <w:lang w:val="en-US"/>
        </w:rPr>
        <w:t xml:space="preserve">, </w:t>
      </w:r>
      <w:r w:rsidR="005F0C08" w:rsidRPr="0019788E">
        <w:rPr>
          <w:rFonts w:ascii="Times New Roman" w:hAnsi="Times New Roman" w:cs="Times New Roman"/>
          <w:i/>
          <w:iCs/>
          <w:sz w:val="24"/>
          <w:szCs w:val="24"/>
          <w:lang w:val="en-US"/>
        </w:rPr>
        <w:t>91</w:t>
      </w:r>
      <w:r w:rsidR="005F0C08" w:rsidRPr="0019788E">
        <w:rPr>
          <w:rFonts w:ascii="Times New Roman" w:hAnsi="Times New Roman" w:cs="Times New Roman"/>
          <w:sz w:val="24"/>
          <w:szCs w:val="24"/>
          <w:lang w:val="en-US"/>
        </w:rPr>
        <w:t>(1), 1–11. https://doi.org/10.1159/000343207</w:t>
      </w:r>
    </w:p>
    <w:p w14:paraId="43DC0569"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Balestrino, R., &amp; Schapira, A. H. V. (2020). Parkinson disease. </w:t>
      </w:r>
      <w:r w:rsidRPr="0019788E">
        <w:rPr>
          <w:rFonts w:ascii="Times New Roman" w:hAnsi="Times New Roman" w:cs="Times New Roman"/>
          <w:i/>
          <w:iCs/>
          <w:sz w:val="24"/>
          <w:szCs w:val="24"/>
          <w:lang w:val="en-US"/>
        </w:rPr>
        <w:t>European Journal of Neurology</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27</w:t>
      </w:r>
      <w:r w:rsidRPr="0019788E">
        <w:rPr>
          <w:rFonts w:ascii="Times New Roman" w:hAnsi="Times New Roman" w:cs="Times New Roman"/>
          <w:sz w:val="24"/>
          <w:szCs w:val="24"/>
          <w:lang w:val="en-US"/>
        </w:rPr>
        <w:t>(1), 27–42. https://doi.org/10.1111/ene.14108</w:t>
      </w:r>
    </w:p>
    <w:p w14:paraId="6AC8657C"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rPr>
        <w:t xml:space="preserve">Bates, D., Mächler, M., Bolker, B., &amp; Walker, S. (2015). </w:t>
      </w:r>
      <w:r w:rsidRPr="0019788E">
        <w:rPr>
          <w:rFonts w:ascii="Times New Roman" w:hAnsi="Times New Roman" w:cs="Times New Roman"/>
          <w:sz w:val="24"/>
          <w:szCs w:val="24"/>
          <w:lang w:val="en-US"/>
        </w:rPr>
        <w:t xml:space="preserve">Fitting Linear Mixed-Effects Models Using </w:t>
      </w:r>
      <w:r w:rsidRPr="0019788E">
        <w:rPr>
          <w:rFonts w:ascii="Times New Roman" w:hAnsi="Times New Roman" w:cs="Times New Roman"/>
          <w:b/>
          <w:bCs/>
          <w:sz w:val="24"/>
          <w:szCs w:val="24"/>
          <w:lang w:val="en-US"/>
        </w:rPr>
        <w:t>lme4</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Journal of Statistical Software</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67</w:t>
      </w:r>
      <w:r w:rsidRPr="0019788E">
        <w:rPr>
          <w:rFonts w:ascii="Times New Roman" w:hAnsi="Times New Roman" w:cs="Times New Roman"/>
          <w:sz w:val="24"/>
          <w:szCs w:val="24"/>
          <w:lang w:val="en-US"/>
        </w:rPr>
        <w:t>(1). https://doi.org/10.18637/jss.v067.i01</w:t>
      </w:r>
    </w:p>
    <w:p w14:paraId="24EA25CF" w14:textId="77777777" w:rsidR="005F0C08" w:rsidRPr="0019788E" w:rsidRDefault="005F0C08" w:rsidP="005F0C08">
      <w:pPr>
        <w:pStyle w:val="Bibliography"/>
        <w:rPr>
          <w:rFonts w:ascii="Times New Roman" w:hAnsi="Times New Roman" w:cs="Times New Roman"/>
          <w:sz w:val="24"/>
          <w:szCs w:val="24"/>
        </w:rPr>
      </w:pPr>
      <w:r w:rsidRPr="0019788E">
        <w:rPr>
          <w:rFonts w:ascii="Times New Roman" w:hAnsi="Times New Roman" w:cs="Times New Roman"/>
          <w:sz w:val="24"/>
          <w:szCs w:val="24"/>
          <w:lang w:val="en-US"/>
        </w:rPr>
        <w:t xml:space="preserve">Benabid, A. L., Chabardes, S., Mitrofanis, J., &amp; Pollak, P. (2009). </w:t>
      </w:r>
      <w:r w:rsidRPr="0019788E">
        <w:rPr>
          <w:rFonts w:ascii="Times New Roman" w:hAnsi="Times New Roman" w:cs="Times New Roman"/>
          <w:i/>
          <w:iCs/>
          <w:sz w:val="24"/>
          <w:szCs w:val="24"/>
          <w:lang w:val="en-US"/>
        </w:rPr>
        <w:t>Deep brain stimulation of the subthalamic nucleus for the treatment of Parkinson’s disease</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rPr>
        <w:t>8</w:t>
      </w:r>
      <w:r w:rsidRPr="0019788E">
        <w:rPr>
          <w:rFonts w:ascii="Times New Roman" w:hAnsi="Times New Roman" w:cs="Times New Roman"/>
          <w:sz w:val="24"/>
          <w:szCs w:val="24"/>
        </w:rPr>
        <w:t>, 15.</w:t>
      </w:r>
    </w:p>
    <w:p w14:paraId="45B92F12"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rPr>
        <w:t xml:space="preserve">Bloem, B. R., Okun, M. S., &amp; Klein, C. (2021). Parkinson’s disease. </w:t>
      </w:r>
      <w:r w:rsidRPr="0019788E">
        <w:rPr>
          <w:rFonts w:ascii="Times New Roman" w:hAnsi="Times New Roman" w:cs="Times New Roman"/>
          <w:i/>
          <w:iCs/>
          <w:sz w:val="24"/>
          <w:szCs w:val="24"/>
          <w:lang w:val="en-US"/>
        </w:rPr>
        <w:t>The Lancet</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397</w:t>
      </w:r>
      <w:r w:rsidRPr="0019788E">
        <w:rPr>
          <w:rFonts w:ascii="Times New Roman" w:hAnsi="Times New Roman" w:cs="Times New Roman"/>
          <w:sz w:val="24"/>
          <w:szCs w:val="24"/>
          <w:lang w:val="en-US"/>
        </w:rPr>
        <w:t>(10291), 2284–2303. https://doi.org/10.1016/S0140-6736(21)00218-X</w:t>
      </w:r>
    </w:p>
    <w:p w14:paraId="6C4F9A35"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Bologna, M., Guerra, A., Paparella, G., Giordo, L., Alunni Fegatelli, D., Vestri, A. R., Rothwell, J. C., &amp; Berardelli, A. (2018). Neurophysiological correlates of bradykinesia in Parkinson’s disease. </w:t>
      </w:r>
      <w:r w:rsidRPr="0019788E">
        <w:rPr>
          <w:rFonts w:ascii="Times New Roman" w:hAnsi="Times New Roman" w:cs="Times New Roman"/>
          <w:i/>
          <w:iCs/>
          <w:sz w:val="24"/>
          <w:szCs w:val="24"/>
          <w:lang w:val="en-US"/>
        </w:rPr>
        <w:t>Brain</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141</w:t>
      </w:r>
      <w:r w:rsidRPr="0019788E">
        <w:rPr>
          <w:rFonts w:ascii="Times New Roman" w:hAnsi="Times New Roman" w:cs="Times New Roman"/>
          <w:sz w:val="24"/>
          <w:szCs w:val="24"/>
          <w:lang w:val="en-US"/>
        </w:rPr>
        <w:t>(8), 2432–2444. https://doi.org/10.1093/brain/awy155</w:t>
      </w:r>
    </w:p>
    <w:p w14:paraId="44DBC6D5"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rPr>
        <w:t xml:space="preserve">Buzsáki, G., Anastassiou, C. A., &amp; Koch, C. (2012). </w:t>
      </w:r>
      <w:r w:rsidRPr="0019788E">
        <w:rPr>
          <w:rFonts w:ascii="Times New Roman" w:hAnsi="Times New Roman" w:cs="Times New Roman"/>
          <w:sz w:val="24"/>
          <w:szCs w:val="24"/>
          <w:lang w:val="en-US"/>
        </w:rPr>
        <w:t xml:space="preserve">The origin of extracellular fields and currents—EEG, ECoG, LFP and spikes. </w:t>
      </w:r>
      <w:r w:rsidRPr="0019788E">
        <w:rPr>
          <w:rFonts w:ascii="Times New Roman" w:hAnsi="Times New Roman" w:cs="Times New Roman"/>
          <w:i/>
          <w:iCs/>
          <w:sz w:val="24"/>
          <w:szCs w:val="24"/>
          <w:lang w:val="en-US"/>
        </w:rPr>
        <w:t>Nature Reviews Neuroscience</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13</w:t>
      </w:r>
      <w:r w:rsidRPr="0019788E">
        <w:rPr>
          <w:rFonts w:ascii="Times New Roman" w:hAnsi="Times New Roman" w:cs="Times New Roman"/>
          <w:sz w:val="24"/>
          <w:szCs w:val="24"/>
          <w:lang w:val="en-US"/>
        </w:rPr>
        <w:t>(6), 407–420. https://doi.org/10.1038/nrn3241</w:t>
      </w:r>
    </w:p>
    <w:p w14:paraId="3E67C2A7"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Chaudhuri, K. R., &amp; Naidu, Y. (2008). Early Parkinson’s disease and non-motor issues. </w:t>
      </w:r>
      <w:r w:rsidRPr="0019788E">
        <w:rPr>
          <w:rFonts w:ascii="Times New Roman" w:hAnsi="Times New Roman" w:cs="Times New Roman"/>
          <w:i/>
          <w:iCs/>
          <w:sz w:val="24"/>
          <w:szCs w:val="24"/>
          <w:lang w:val="en-US"/>
        </w:rPr>
        <w:t>Journal of Neurology</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255</w:t>
      </w:r>
      <w:r w:rsidRPr="0019788E">
        <w:rPr>
          <w:rFonts w:ascii="Times New Roman" w:hAnsi="Times New Roman" w:cs="Times New Roman"/>
          <w:sz w:val="24"/>
          <w:szCs w:val="24"/>
          <w:lang w:val="en-US"/>
        </w:rPr>
        <w:t>(S5), 33–38. https://doi.org/10.1007/s00415-008-5006-1</w:t>
      </w:r>
    </w:p>
    <w:p w14:paraId="2DA36260"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Chaudhuri, K. R., Prieto-Jurcynska, C., Naidu, Y., Mitra, T., Frades-Payo, B., Tluk, S., Ruessmann, A., Odin, P., Macphee, G., Stocchi, F., Ondo, W., Sethi, K., Schapira, A. H. V., Castrillo, J. C. M., &amp; Martinez-Martin, P. (2010). The nondeclaration of </w:t>
      </w:r>
      <w:r w:rsidRPr="0019788E">
        <w:rPr>
          <w:rFonts w:ascii="Times New Roman" w:hAnsi="Times New Roman" w:cs="Times New Roman"/>
          <w:sz w:val="24"/>
          <w:szCs w:val="24"/>
          <w:lang w:val="en-US"/>
        </w:rPr>
        <w:lastRenderedPageBreak/>
        <w:t xml:space="preserve">nonmotor symptoms of Parkinson’s disease to health care professionals: An international study using the nonmotor symptoms questionnaire. </w:t>
      </w:r>
      <w:r w:rsidRPr="0019788E">
        <w:rPr>
          <w:rFonts w:ascii="Times New Roman" w:hAnsi="Times New Roman" w:cs="Times New Roman"/>
          <w:i/>
          <w:iCs/>
          <w:sz w:val="24"/>
          <w:szCs w:val="24"/>
          <w:lang w:val="en-US"/>
        </w:rPr>
        <w:t>Movement Disorders</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25</w:t>
      </w:r>
      <w:r w:rsidRPr="0019788E">
        <w:rPr>
          <w:rFonts w:ascii="Times New Roman" w:hAnsi="Times New Roman" w:cs="Times New Roman"/>
          <w:sz w:val="24"/>
          <w:szCs w:val="24"/>
          <w:lang w:val="en-US"/>
        </w:rPr>
        <w:t>(6), 704–709. https://doi.org/10.1002/mds.22868</w:t>
      </w:r>
    </w:p>
    <w:p w14:paraId="7001D151"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Chaudhuri, K. R., &amp; Schapira, A. H. (2009). Non-motor symptoms of Parkinson’s disease: Dopaminergic pathophysiology and treatment. </w:t>
      </w:r>
      <w:r w:rsidRPr="0019788E">
        <w:rPr>
          <w:rFonts w:ascii="Times New Roman" w:hAnsi="Times New Roman" w:cs="Times New Roman"/>
          <w:i/>
          <w:iCs/>
          <w:sz w:val="24"/>
          <w:szCs w:val="24"/>
          <w:lang w:val="en-US"/>
        </w:rPr>
        <w:t>The Lancet Neurology</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8</w:t>
      </w:r>
      <w:r w:rsidRPr="0019788E">
        <w:rPr>
          <w:rFonts w:ascii="Times New Roman" w:hAnsi="Times New Roman" w:cs="Times New Roman"/>
          <w:sz w:val="24"/>
          <w:szCs w:val="24"/>
          <w:lang w:val="en-US"/>
        </w:rPr>
        <w:t>(5), 464–474. https://doi.org/10.1016/S1474-4422(09)70068-7</w:t>
      </w:r>
    </w:p>
    <w:p w14:paraId="10C80578"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Cohen, M. X. (2020). </w:t>
      </w:r>
      <w:r w:rsidRPr="0019788E">
        <w:rPr>
          <w:rFonts w:ascii="Times New Roman" w:hAnsi="Times New Roman" w:cs="Times New Roman"/>
          <w:i/>
          <w:iCs/>
          <w:sz w:val="24"/>
          <w:szCs w:val="24"/>
          <w:lang w:val="en-US"/>
        </w:rPr>
        <w:t>A data-driven method to identify frequency boundaries in multichannel electrophysiology data</w:t>
      </w:r>
      <w:r w:rsidRPr="0019788E">
        <w:rPr>
          <w:rFonts w:ascii="Times New Roman" w:hAnsi="Times New Roman" w:cs="Times New Roman"/>
          <w:sz w:val="24"/>
          <w:szCs w:val="24"/>
          <w:lang w:val="en-US"/>
        </w:rPr>
        <w:t xml:space="preserve"> [Preprint]. Neuroscience. https://doi.org/10.1101/2020.07.09.195784</w:t>
      </w:r>
    </w:p>
    <w:p w14:paraId="64867594"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Cole, S. R., van der Meij, R., Peterson, E. J., de Hemptinne, C., Starr, P. A., &amp; Voytek, B. (2017). Nonsinusoidal Beta Oscillations Reflect Cortical Pathophysiology in Parkinson’s Disease. </w:t>
      </w:r>
      <w:r w:rsidRPr="0019788E">
        <w:rPr>
          <w:rFonts w:ascii="Times New Roman" w:hAnsi="Times New Roman" w:cs="Times New Roman"/>
          <w:i/>
          <w:iCs/>
          <w:sz w:val="24"/>
          <w:szCs w:val="24"/>
          <w:lang w:val="en-US"/>
        </w:rPr>
        <w:t>The Journal of Neuroscience</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37</w:t>
      </w:r>
      <w:r w:rsidRPr="0019788E">
        <w:rPr>
          <w:rFonts w:ascii="Times New Roman" w:hAnsi="Times New Roman" w:cs="Times New Roman"/>
          <w:sz w:val="24"/>
          <w:szCs w:val="24"/>
          <w:lang w:val="en-US"/>
        </w:rPr>
        <w:t>(18), 4830–4840. https://doi.org/10.1523/JNEUROSCI.2208-16.2017</w:t>
      </w:r>
    </w:p>
    <w:p w14:paraId="15599652" w14:textId="77777777" w:rsidR="005F0C08" w:rsidRPr="0019788E" w:rsidRDefault="005F0C08" w:rsidP="005F0C08">
      <w:pPr>
        <w:pStyle w:val="Bibliography"/>
        <w:rPr>
          <w:rFonts w:ascii="Times New Roman" w:hAnsi="Times New Roman" w:cs="Times New Roman"/>
          <w:sz w:val="24"/>
          <w:szCs w:val="24"/>
        </w:rPr>
      </w:pPr>
      <w:r w:rsidRPr="0019788E">
        <w:rPr>
          <w:rFonts w:ascii="Times New Roman" w:hAnsi="Times New Roman" w:cs="Times New Roman"/>
          <w:sz w:val="24"/>
          <w:szCs w:val="24"/>
          <w:lang w:val="en-US"/>
        </w:rPr>
        <w:t xml:space="preserve">Cooper, J. A., Sagar, H. J., Tidswell, P., &amp; Jordan, N. (1994). Slowed central processing in simple and go/no-go reaction time tasks in Parkinson’s disease. </w:t>
      </w:r>
      <w:r w:rsidRPr="0019788E">
        <w:rPr>
          <w:rFonts w:ascii="Times New Roman" w:hAnsi="Times New Roman" w:cs="Times New Roman"/>
          <w:i/>
          <w:iCs/>
          <w:sz w:val="24"/>
          <w:szCs w:val="24"/>
        </w:rPr>
        <w:t>Brain</w:t>
      </w:r>
      <w:r w:rsidRPr="0019788E">
        <w:rPr>
          <w:rFonts w:ascii="Times New Roman" w:hAnsi="Times New Roman" w:cs="Times New Roman"/>
          <w:sz w:val="24"/>
          <w:szCs w:val="24"/>
        </w:rPr>
        <w:t xml:space="preserve">, </w:t>
      </w:r>
      <w:r w:rsidRPr="0019788E">
        <w:rPr>
          <w:rFonts w:ascii="Times New Roman" w:hAnsi="Times New Roman" w:cs="Times New Roman"/>
          <w:i/>
          <w:iCs/>
          <w:sz w:val="24"/>
          <w:szCs w:val="24"/>
        </w:rPr>
        <w:t>117</w:t>
      </w:r>
      <w:r w:rsidRPr="0019788E">
        <w:rPr>
          <w:rFonts w:ascii="Times New Roman" w:hAnsi="Times New Roman" w:cs="Times New Roman"/>
          <w:sz w:val="24"/>
          <w:szCs w:val="24"/>
        </w:rPr>
        <w:t>(3), 517–529. https://doi.org/10.1093/brain/117.3.517</w:t>
      </w:r>
    </w:p>
    <w:p w14:paraId="28E87C51"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rPr>
        <w:t xml:space="preserve">Dembek, T. A., Roediger, J., Horn, A., Reker, P., Oehrn, C., Dafsari, H. S., Li, N., Kühn, A. A., Fink, G. R., Visser‐Vandewalle, V., Barbe, M. T., &amp; Timmermann, L. (2019). </w:t>
      </w:r>
      <w:r w:rsidRPr="0019788E">
        <w:rPr>
          <w:rFonts w:ascii="Times New Roman" w:hAnsi="Times New Roman" w:cs="Times New Roman"/>
          <w:sz w:val="24"/>
          <w:szCs w:val="24"/>
          <w:lang w:val="en-US"/>
        </w:rPr>
        <w:t xml:space="preserve">Probabilistic sweet spots predict motor outcome for deep brain stimulation in Parkinson disease. </w:t>
      </w:r>
      <w:r w:rsidRPr="0019788E">
        <w:rPr>
          <w:rFonts w:ascii="Times New Roman" w:hAnsi="Times New Roman" w:cs="Times New Roman"/>
          <w:i/>
          <w:iCs/>
          <w:sz w:val="24"/>
          <w:szCs w:val="24"/>
          <w:lang w:val="en-US"/>
        </w:rPr>
        <w:t>Annals of Neurology</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86</w:t>
      </w:r>
      <w:r w:rsidRPr="0019788E">
        <w:rPr>
          <w:rFonts w:ascii="Times New Roman" w:hAnsi="Times New Roman" w:cs="Times New Roman"/>
          <w:sz w:val="24"/>
          <w:szCs w:val="24"/>
          <w:lang w:val="en-US"/>
        </w:rPr>
        <w:t>(4), 527–538. https://doi.org/10.1002/ana.25567</w:t>
      </w:r>
    </w:p>
    <w:p w14:paraId="79F5EF90"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Deuschl, G., &amp; Agid, Y. (2013). Subthalamic neurostimulation for Parkinson’s disease with early fluctuations: Balancing the risks and benefits. </w:t>
      </w:r>
      <w:r w:rsidRPr="0019788E">
        <w:rPr>
          <w:rFonts w:ascii="Times New Roman" w:hAnsi="Times New Roman" w:cs="Times New Roman"/>
          <w:i/>
          <w:iCs/>
          <w:sz w:val="24"/>
          <w:szCs w:val="24"/>
          <w:lang w:val="en-US"/>
        </w:rPr>
        <w:t>The Lancet Neurology</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12</w:t>
      </w:r>
      <w:r w:rsidRPr="0019788E">
        <w:rPr>
          <w:rFonts w:ascii="Times New Roman" w:hAnsi="Times New Roman" w:cs="Times New Roman"/>
          <w:sz w:val="24"/>
          <w:szCs w:val="24"/>
          <w:lang w:val="en-US"/>
        </w:rPr>
        <w:t>(10), 1025–1034. https://doi.org/10.1016/S1474-4422(13)70151-0</w:t>
      </w:r>
    </w:p>
    <w:p w14:paraId="6AF453BB"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Donoghue, T., Haller, M., Peterson, E. J., Varma, P., Sebastian, P., Gao, R., Noto, T., Lara, A. H., Wallis, J. D., Knight, R. T., Shestyuk, A., &amp; Voytek, B. (2020). Parameterizing </w:t>
      </w:r>
      <w:r w:rsidRPr="0019788E">
        <w:rPr>
          <w:rFonts w:ascii="Times New Roman" w:hAnsi="Times New Roman" w:cs="Times New Roman"/>
          <w:sz w:val="24"/>
          <w:szCs w:val="24"/>
          <w:lang w:val="en-US"/>
        </w:rPr>
        <w:lastRenderedPageBreak/>
        <w:t xml:space="preserve">neural power spectra into periodic and aperiodic components. </w:t>
      </w:r>
      <w:r w:rsidRPr="0019788E">
        <w:rPr>
          <w:rFonts w:ascii="Times New Roman" w:hAnsi="Times New Roman" w:cs="Times New Roman"/>
          <w:i/>
          <w:iCs/>
          <w:sz w:val="24"/>
          <w:szCs w:val="24"/>
          <w:lang w:val="en-US"/>
        </w:rPr>
        <w:t>Nature Neuroscience</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23</w:t>
      </w:r>
      <w:r w:rsidRPr="0019788E">
        <w:rPr>
          <w:rFonts w:ascii="Times New Roman" w:hAnsi="Times New Roman" w:cs="Times New Roman"/>
          <w:sz w:val="24"/>
          <w:szCs w:val="24"/>
          <w:lang w:val="en-US"/>
        </w:rPr>
        <w:t>(12), 1655–1665. https://doi.org/10.1038/s41593-020-00744-x</w:t>
      </w:r>
    </w:p>
    <w:p w14:paraId="3A3D26D8"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Dorsey, E. R., Elbaz, A., Nichols, E., Abbasi, N., Abd-Allah, F., Abdelalim, A., Adsuar, J. C., Ansha, M. G., Brayne, C., Choi, J.-Y. J., Collado-Mateo, D., Dahodwala, N., Do, H. P., Edessa, D., Endres, M., Fereshtehnejad, S.-M., Foreman, K. J., Gankpe, F. G., Gupta, R., … Murray, C. J. L. (2018). Global, regional, and national burden of Parkinson’s disease, 1990–2016: A systematic analysis for the Global Burden of Disease Study 2016. </w:t>
      </w:r>
      <w:r w:rsidRPr="0019788E">
        <w:rPr>
          <w:rFonts w:ascii="Times New Roman" w:hAnsi="Times New Roman" w:cs="Times New Roman"/>
          <w:i/>
          <w:iCs/>
          <w:sz w:val="24"/>
          <w:szCs w:val="24"/>
          <w:lang w:val="en-US"/>
        </w:rPr>
        <w:t>The Lancet Neurology</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17</w:t>
      </w:r>
      <w:r w:rsidRPr="0019788E">
        <w:rPr>
          <w:rFonts w:ascii="Times New Roman" w:hAnsi="Times New Roman" w:cs="Times New Roman"/>
          <w:sz w:val="24"/>
          <w:szCs w:val="24"/>
          <w:lang w:val="en-US"/>
        </w:rPr>
        <w:t>(11), 939–953. https://doi.org/10.1016/S1474-4422(18)30295-3</w:t>
      </w:r>
    </w:p>
    <w:p w14:paraId="5707F453"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Dorsey, E. R., Sherer, T., Okun, M. S., &amp; Bloem, B. R. (2018). The Emerging Evidence of the Parkinson Pandemic. </w:t>
      </w:r>
      <w:r w:rsidRPr="0019788E">
        <w:rPr>
          <w:rFonts w:ascii="Times New Roman" w:hAnsi="Times New Roman" w:cs="Times New Roman"/>
          <w:i/>
          <w:iCs/>
          <w:sz w:val="24"/>
          <w:szCs w:val="24"/>
          <w:lang w:val="en-US"/>
        </w:rPr>
        <w:t>Journal of Parkinson’s Disease</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8</w:t>
      </w:r>
      <w:r w:rsidRPr="0019788E">
        <w:rPr>
          <w:rFonts w:ascii="Times New Roman" w:hAnsi="Times New Roman" w:cs="Times New Roman"/>
          <w:sz w:val="24"/>
          <w:szCs w:val="24"/>
          <w:lang w:val="en-US"/>
        </w:rPr>
        <w:t>(s1), S3–S8. https://doi.org/10.3233/JPD-181474</w:t>
      </w:r>
    </w:p>
    <w:p w14:paraId="6734F568"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Feigin, V. L., Abajobir, A. A., Abate, K. H., Abd-Allah, F., Abdulle, A. M., Abera, S. F., Abyu, G. Y., Ahmed, M. B., Aichour, A. N., Aichour, I., Aichour, M. T. E., Akinyemi, R. O., Alabed, S., Al-Raddadi, R., Alvis-Guzman, N., Amare, A. T., Ansari, H., Anwari, P., Ärnlöv, J., … Vos, T. (2017). Global, regional, and national burden of neurological disorders during 1990–2015: A systematic analysis for the Global Burden of Disease Study 2015. </w:t>
      </w:r>
      <w:r w:rsidRPr="0019788E">
        <w:rPr>
          <w:rFonts w:ascii="Times New Roman" w:hAnsi="Times New Roman" w:cs="Times New Roman"/>
          <w:i/>
          <w:iCs/>
          <w:sz w:val="24"/>
          <w:szCs w:val="24"/>
          <w:lang w:val="en-US"/>
        </w:rPr>
        <w:t>The Lancet Neurology</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16</w:t>
      </w:r>
      <w:r w:rsidRPr="0019788E">
        <w:rPr>
          <w:rFonts w:ascii="Times New Roman" w:hAnsi="Times New Roman" w:cs="Times New Roman"/>
          <w:sz w:val="24"/>
          <w:szCs w:val="24"/>
          <w:lang w:val="en-US"/>
        </w:rPr>
        <w:t>(11), 877–897. https://doi.org/10.1016/S1474-4422(17)30299-5</w:t>
      </w:r>
    </w:p>
    <w:p w14:paraId="75B78E24"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Fox, S. H., Katzenschlager, R., Lim, S.-Y., Ravina, B., Seppi, K., Coelho, M., Poewe, W., Rascol, O., Goetz, C. G., &amp; Sampaio, C. (2011). The Movement Disorder Society Evidence-Based Medicine Review Update: Treatments for the motor symptoms of Parkinson’s disease. </w:t>
      </w:r>
      <w:r w:rsidRPr="0019788E">
        <w:rPr>
          <w:rFonts w:ascii="Times New Roman" w:hAnsi="Times New Roman" w:cs="Times New Roman"/>
          <w:i/>
          <w:iCs/>
          <w:sz w:val="24"/>
          <w:szCs w:val="24"/>
          <w:lang w:val="en-US"/>
        </w:rPr>
        <w:t>Movement Disorders</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26</w:t>
      </w:r>
      <w:r w:rsidRPr="0019788E">
        <w:rPr>
          <w:rFonts w:ascii="Times New Roman" w:hAnsi="Times New Roman" w:cs="Times New Roman"/>
          <w:sz w:val="24"/>
          <w:szCs w:val="24"/>
          <w:lang w:val="en-US"/>
        </w:rPr>
        <w:t>(S3), S2–S41. https://doi.org/10.1002/mds.23829</w:t>
      </w:r>
    </w:p>
    <w:p w14:paraId="1DD4E27B"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lastRenderedPageBreak/>
        <w:t xml:space="preserve">Gerster, M., Waterstraat, G., Litvak, V., Lehnertz, K., Schnitzler, A., Florin, E., Curio, G., &amp; Nikulin, V. (2022). Separating Neural Oscillations from Aperiodic 1/f Activity: Challenges and Recommendations. </w:t>
      </w:r>
      <w:r w:rsidRPr="0019788E">
        <w:rPr>
          <w:rFonts w:ascii="Times New Roman" w:hAnsi="Times New Roman" w:cs="Times New Roman"/>
          <w:i/>
          <w:iCs/>
          <w:sz w:val="24"/>
          <w:szCs w:val="24"/>
          <w:lang w:val="en-US"/>
        </w:rPr>
        <w:t>Neuroinformatics</w:t>
      </w:r>
      <w:r w:rsidRPr="0019788E">
        <w:rPr>
          <w:rFonts w:ascii="Times New Roman" w:hAnsi="Times New Roman" w:cs="Times New Roman"/>
          <w:sz w:val="24"/>
          <w:szCs w:val="24"/>
          <w:lang w:val="en-US"/>
        </w:rPr>
        <w:t>. https://doi.org/10.1007/s12021-022-09581-8</w:t>
      </w:r>
    </w:p>
    <w:p w14:paraId="0B0155A3" w14:textId="77777777" w:rsidR="005F0C08" w:rsidRPr="0019788E" w:rsidRDefault="005F0C08" w:rsidP="005F0C08">
      <w:pPr>
        <w:pStyle w:val="Bibliography"/>
        <w:rPr>
          <w:rFonts w:ascii="Times New Roman" w:hAnsi="Times New Roman" w:cs="Times New Roman"/>
          <w:sz w:val="24"/>
          <w:szCs w:val="24"/>
        </w:rPr>
      </w:pPr>
      <w:r w:rsidRPr="0019788E">
        <w:rPr>
          <w:rFonts w:ascii="Times New Roman" w:hAnsi="Times New Roman" w:cs="Times New Roman"/>
          <w:sz w:val="24"/>
          <w:szCs w:val="24"/>
          <w:lang w:val="en-US"/>
        </w:rPr>
        <w:t xml:space="preserve">Giesbrecht, F. G., &amp; Burns, J. C. (1985). Two-Stage Analysis Based on a Mixed Model: Large-Sample Asymptotic Theory and Small-Sample Simulation Results. </w:t>
      </w:r>
      <w:r w:rsidRPr="0019788E">
        <w:rPr>
          <w:rFonts w:ascii="Times New Roman" w:hAnsi="Times New Roman" w:cs="Times New Roman"/>
          <w:i/>
          <w:iCs/>
          <w:sz w:val="24"/>
          <w:szCs w:val="24"/>
        </w:rPr>
        <w:t>Biometrics</w:t>
      </w:r>
      <w:r w:rsidRPr="0019788E">
        <w:rPr>
          <w:rFonts w:ascii="Times New Roman" w:hAnsi="Times New Roman" w:cs="Times New Roman"/>
          <w:sz w:val="24"/>
          <w:szCs w:val="24"/>
        </w:rPr>
        <w:t xml:space="preserve">, </w:t>
      </w:r>
      <w:r w:rsidRPr="0019788E">
        <w:rPr>
          <w:rFonts w:ascii="Times New Roman" w:hAnsi="Times New Roman" w:cs="Times New Roman"/>
          <w:i/>
          <w:iCs/>
          <w:sz w:val="24"/>
          <w:szCs w:val="24"/>
        </w:rPr>
        <w:t>41</w:t>
      </w:r>
      <w:r w:rsidRPr="0019788E">
        <w:rPr>
          <w:rFonts w:ascii="Times New Roman" w:hAnsi="Times New Roman" w:cs="Times New Roman"/>
          <w:sz w:val="24"/>
          <w:szCs w:val="24"/>
        </w:rPr>
        <w:t>(2), 477. https://doi.org/10.2307/2530872</w:t>
      </w:r>
    </w:p>
    <w:p w14:paraId="4D3F1698"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rPr>
        <w:t xml:space="preserve">Giovannoni, G., van Schalkwyk, J., Fritz, V. U., &amp; Lees, A. J. (1999). </w:t>
      </w:r>
      <w:r w:rsidRPr="0019788E">
        <w:rPr>
          <w:rFonts w:ascii="Times New Roman" w:hAnsi="Times New Roman" w:cs="Times New Roman"/>
          <w:sz w:val="24"/>
          <w:szCs w:val="24"/>
          <w:lang w:val="en-US"/>
        </w:rPr>
        <w:t xml:space="preserve">Bradykinesia akinesia inco-ordination test (BRAIN TEST): An objective computerised assessment of upper limb motor function. </w:t>
      </w:r>
      <w:r w:rsidRPr="0019788E">
        <w:rPr>
          <w:rFonts w:ascii="Times New Roman" w:hAnsi="Times New Roman" w:cs="Times New Roman"/>
          <w:i/>
          <w:iCs/>
          <w:sz w:val="24"/>
          <w:szCs w:val="24"/>
          <w:lang w:val="en-US"/>
        </w:rPr>
        <w:t>Journal of Neurology, Neurosurgery &amp; Psychiatry</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67</w:t>
      </w:r>
      <w:r w:rsidRPr="0019788E">
        <w:rPr>
          <w:rFonts w:ascii="Times New Roman" w:hAnsi="Times New Roman" w:cs="Times New Roman"/>
          <w:sz w:val="24"/>
          <w:szCs w:val="24"/>
          <w:lang w:val="en-US"/>
        </w:rPr>
        <w:t>(5), 624–629. https://doi.org/10.1136/jnnp.67.5.624</w:t>
      </w:r>
    </w:p>
    <w:p w14:paraId="0852B0E5"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Goetz, C. G., Tilley, B. C., Shaftman, S. R., Stebbins, G. T., Fahn, S., Martinez-Martin, P., Poewe, W., Sampaio, C., Stern, M. B., Dodel, R., Dubois, B., Holloway, R., Jankovic, J., Kulisevsky, J., Lang, A. E., Lees, A., Leurgans, S., LeWitt, P. A., Nyenhuis, D., … LaPelle, N. (2008). Movement Disorder Society-sponsored revision of the Unified Parkinson’s Disease Rating Scale (MDS-UPDRS): Scale presentation and clinimetric testing results: MDS-UPDRS: Clinimetric Assessment. </w:t>
      </w:r>
      <w:r w:rsidRPr="0019788E">
        <w:rPr>
          <w:rFonts w:ascii="Times New Roman" w:hAnsi="Times New Roman" w:cs="Times New Roman"/>
          <w:i/>
          <w:iCs/>
          <w:sz w:val="24"/>
          <w:szCs w:val="24"/>
          <w:lang w:val="en-US"/>
        </w:rPr>
        <w:t>Movement Disorders</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23</w:t>
      </w:r>
      <w:r w:rsidRPr="0019788E">
        <w:rPr>
          <w:rFonts w:ascii="Times New Roman" w:hAnsi="Times New Roman" w:cs="Times New Roman"/>
          <w:sz w:val="24"/>
          <w:szCs w:val="24"/>
          <w:lang w:val="en-US"/>
        </w:rPr>
        <w:t>(15), 2129–2170. https://doi.org/10.1002/mds.22340</w:t>
      </w:r>
    </w:p>
    <w:p w14:paraId="6758F557"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Gómez-Esteban, J. C., Zarranz, J. J., Lezcano, E., Tijero, B., Luna, A., Velasco, F., Rouco, I., &amp; Garamendi, I. (2007). Influence of Motor Symptoms upon the Quality of Life of Patients with Parkinson’s Disease. </w:t>
      </w:r>
      <w:r w:rsidRPr="0019788E">
        <w:rPr>
          <w:rFonts w:ascii="Times New Roman" w:hAnsi="Times New Roman" w:cs="Times New Roman"/>
          <w:i/>
          <w:iCs/>
          <w:sz w:val="24"/>
          <w:szCs w:val="24"/>
          <w:lang w:val="en-US"/>
        </w:rPr>
        <w:t>European Neurology</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57</w:t>
      </w:r>
      <w:r w:rsidRPr="0019788E">
        <w:rPr>
          <w:rFonts w:ascii="Times New Roman" w:hAnsi="Times New Roman" w:cs="Times New Roman"/>
          <w:sz w:val="24"/>
          <w:szCs w:val="24"/>
          <w:lang w:val="en-US"/>
        </w:rPr>
        <w:t>(3), 161–165. https://doi.org/10.1159/000098468</w:t>
      </w:r>
    </w:p>
    <w:p w14:paraId="5AC8F4A1"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Halgren, M., Kang, R., Voytek, B., Ulbert, I., Fabo, D., Eross, L., Wittner, L., Madsen, J., Doyle, W. K., Devinsky, O., Halgren, E., Harnett, M. T., &amp; Cash, S. S. (2021). </w:t>
      </w:r>
      <w:r w:rsidRPr="0019788E">
        <w:rPr>
          <w:rFonts w:ascii="Times New Roman" w:hAnsi="Times New Roman" w:cs="Times New Roman"/>
          <w:i/>
          <w:iCs/>
          <w:sz w:val="24"/>
          <w:szCs w:val="24"/>
          <w:lang w:val="en-US"/>
        </w:rPr>
        <w:t xml:space="preserve">The </w:t>
      </w:r>
      <w:r w:rsidRPr="0019788E">
        <w:rPr>
          <w:rFonts w:ascii="Times New Roman" w:hAnsi="Times New Roman" w:cs="Times New Roman"/>
          <w:i/>
          <w:iCs/>
          <w:sz w:val="24"/>
          <w:szCs w:val="24"/>
          <w:lang w:val="en-US"/>
        </w:rPr>
        <w:lastRenderedPageBreak/>
        <w:t>timescale and magnitude of 1/f aperiodic activity decrease with cortical depth in humans, macaques, and mice</w:t>
      </w:r>
      <w:r w:rsidRPr="0019788E">
        <w:rPr>
          <w:rFonts w:ascii="Times New Roman" w:hAnsi="Times New Roman" w:cs="Times New Roman"/>
          <w:sz w:val="24"/>
          <w:szCs w:val="24"/>
          <w:lang w:val="en-US"/>
        </w:rPr>
        <w:t xml:space="preserve"> [Preprint]. Neuroscience. https://doi.org/10.1101/2021.07.28.454235</w:t>
      </w:r>
    </w:p>
    <w:p w14:paraId="6A5D9F26"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He, S., Debarros, J., Khawaldeh, S., Pogosyan, A., Mostofi, A., Baig, F., Pereira, E., Brown, P., &amp; Tan, H. (2020). Closed-loop DBS triggered by real-time movement and tremor decoding based on thalamic LFPs for essential tremor. </w:t>
      </w:r>
      <w:r w:rsidRPr="0019788E">
        <w:rPr>
          <w:rFonts w:ascii="Times New Roman" w:hAnsi="Times New Roman" w:cs="Times New Roman"/>
          <w:i/>
          <w:iCs/>
          <w:sz w:val="24"/>
          <w:szCs w:val="24"/>
          <w:lang w:val="en-US"/>
        </w:rPr>
        <w:t>2020 42nd Annual International Conference of the IEEE Engineering in Medicine &amp; Biology Society (EMBC)</w:t>
      </w:r>
      <w:r w:rsidRPr="0019788E">
        <w:rPr>
          <w:rFonts w:ascii="Times New Roman" w:hAnsi="Times New Roman" w:cs="Times New Roman"/>
          <w:sz w:val="24"/>
          <w:szCs w:val="24"/>
          <w:lang w:val="en-US"/>
        </w:rPr>
        <w:t>, 3602–3605. https://doi.org/10.1109/EMBC44109.2020.9175433</w:t>
      </w:r>
    </w:p>
    <w:p w14:paraId="24AF6CC4"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Helmich, R. C. (2018). The cerebral basis of Parkinsonian tremor: A network perspective. </w:t>
      </w:r>
      <w:r w:rsidRPr="0019788E">
        <w:rPr>
          <w:rFonts w:ascii="Times New Roman" w:hAnsi="Times New Roman" w:cs="Times New Roman"/>
          <w:i/>
          <w:iCs/>
          <w:sz w:val="24"/>
          <w:szCs w:val="24"/>
          <w:lang w:val="en-US"/>
        </w:rPr>
        <w:t>Movement Disorders</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33</w:t>
      </w:r>
      <w:r w:rsidRPr="0019788E">
        <w:rPr>
          <w:rFonts w:ascii="Times New Roman" w:hAnsi="Times New Roman" w:cs="Times New Roman"/>
          <w:sz w:val="24"/>
          <w:szCs w:val="24"/>
          <w:lang w:val="en-US"/>
        </w:rPr>
        <w:t>(2), 219–231. https://doi.org/10.1002/mds.27224</w:t>
      </w:r>
    </w:p>
    <w:p w14:paraId="78EC6D9F"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Helmich, R., &amp; Dirkx, M. (2017). Pathophysiology and Management of Parkinsonian Tremor. </w:t>
      </w:r>
      <w:r w:rsidRPr="0019788E">
        <w:rPr>
          <w:rFonts w:ascii="Times New Roman" w:hAnsi="Times New Roman" w:cs="Times New Roman"/>
          <w:i/>
          <w:iCs/>
          <w:sz w:val="24"/>
          <w:szCs w:val="24"/>
          <w:lang w:val="en-US"/>
        </w:rPr>
        <w:t>Seminars in Neurology</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37</w:t>
      </w:r>
      <w:r w:rsidRPr="0019788E">
        <w:rPr>
          <w:rFonts w:ascii="Times New Roman" w:hAnsi="Times New Roman" w:cs="Times New Roman"/>
          <w:sz w:val="24"/>
          <w:szCs w:val="24"/>
          <w:lang w:val="en-US"/>
        </w:rPr>
        <w:t>(02), 127–134. https://doi.org/10.1055/s-0037-1601558</w:t>
      </w:r>
    </w:p>
    <w:p w14:paraId="21366579"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Herreras, O. (2016). Local Field Potentials: Myths and Misunderstandings. </w:t>
      </w:r>
      <w:r w:rsidRPr="0019788E">
        <w:rPr>
          <w:rFonts w:ascii="Times New Roman" w:hAnsi="Times New Roman" w:cs="Times New Roman"/>
          <w:i/>
          <w:iCs/>
          <w:sz w:val="24"/>
          <w:szCs w:val="24"/>
          <w:lang w:val="en-US"/>
        </w:rPr>
        <w:t>Frontiers in Neural Circuits</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10</w:t>
      </w:r>
      <w:r w:rsidRPr="0019788E">
        <w:rPr>
          <w:rFonts w:ascii="Times New Roman" w:hAnsi="Times New Roman" w:cs="Times New Roman"/>
          <w:sz w:val="24"/>
          <w:szCs w:val="24"/>
          <w:lang w:val="en-US"/>
        </w:rPr>
        <w:t>. https://doi.org/10.3389/fncir.2016.00101</w:t>
      </w:r>
    </w:p>
    <w:p w14:paraId="3EDF9E69"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Hess, C., &amp; Hallett, M. (2017). The Phenomenology of Parkinson’s Disease. </w:t>
      </w:r>
      <w:r w:rsidRPr="0019788E">
        <w:rPr>
          <w:rFonts w:ascii="Times New Roman" w:hAnsi="Times New Roman" w:cs="Times New Roman"/>
          <w:i/>
          <w:iCs/>
          <w:sz w:val="24"/>
          <w:szCs w:val="24"/>
          <w:lang w:val="en-US"/>
        </w:rPr>
        <w:t>Seminars in Neurology</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37</w:t>
      </w:r>
      <w:r w:rsidRPr="0019788E">
        <w:rPr>
          <w:rFonts w:ascii="Times New Roman" w:hAnsi="Times New Roman" w:cs="Times New Roman"/>
          <w:sz w:val="24"/>
          <w:szCs w:val="24"/>
          <w:lang w:val="en-US"/>
        </w:rPr>
        <w:t>(02), 109–117. https://doi.org/10.1055/s-0037-1601869</w:t>
      </w:r>
    </w:p>
    <w:p w14:paraId="23CCF89D"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Jankovic, J. (2008). Parkinson’s disease: Clinical features and diagnosis. </w:t>
      </w:r>
      <w:r w:rsidRPr="0019788E">
        <w:rPr>
          <w:rFonts w:ascii="Times New Roman" w:hAnsi="Times New Roman" w:cs="Times New Roman"/>
          <w:i/>
          <w:iCs/>
          <w:sz w:val="24"/>
          <w:szCs w:val="24"/>
          <w:lang w:val="en-US"/>
        </w:rPr>
        <w:t>Journal of Neurology, Neurosurgery &amp; Psychiatry</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79</w:t>
      </w:r>
      <w:r w:rsidRPr="0019788E">
        <w:rPr>
          <w:rFonts w:ascii="Times New Roman" w:hAnsi="Times New Roman" w:cs="Times New Roman"/>
          <w:sz w:val="24"/>
          <w:szCs w:val="24"/>
          <w:lang w:val="en-US"/>
        </w:rPr>
        <w:t>(4), 368–376. https://doi.org/10.1136/jnnp.2007.131045</w:t>
      </w:r>
    </w:p>
    <w:p w14:paraId="096A6A0B"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Koirala, N., Serrano, L., Paschen, S., Falk, D., Anwar, A. R., Kuravi, P., Deuschl, G., Groppa, S., &amp; Muthuraman, M. (2020). Mapping of subthalamic nucleus using microelectrode recordings during deep brain stimulation. </w:t>
      </w:r>
      <w:r w:rsidRPr="0019788E">
        <w:rPr>
          <w:rFonts w:ascii="Times New Roman" w:hAnsi="Times New Roman" w:cs="Times New Roman"/>
          <w:i/>
          <w:iCs/>
          <w:sz w:val="24"/>
          <w:szCs w:val="24"/>
          <w:lang w:val="en-US"/>
        </w:rPr>
        <w:t>Scientific Reports</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10</w:t>
      </w:r>
      <w:r w:rsidRPr="0019788E">
        <w:rPr>
          <w:rFonts w:ascii="Times New Roman" w:hAnsi="Times New Roman" w:cs="Times New Roman"/>
          <w:sz w:val="24"/>
          <w:szCs w:val="24"/>
          <w:lang w:val="en-US"/>
        </w:rPr>
        <w:t>(1), 19241. https://doi.org/10.1038/s41598-020-74196-5</w:t>
      </w:r>
    </w:p>
    <w:p w14:paraId="5272D4A7"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Köllensperger, M., Geser, F., Seppi, K., Stampfer-Kountchev, M., Sawires, M., Scherfler, C., Boesch, S., Mueller, J., Koukouni, V., Quinn, N., Pellecchia, M. T., Barone, P., </w:t>
      </w:r>
      <w:r w:rsidRPr="0019788E">
        <w:rPr>
          <w:rFonts w:ascii="Times New Roman" w:hAnsi="Times New Roman" w:cs="Times New Roman"/>
          <w:sz w:val="24"/>
          <w:szCs w:val="24"/>
          <w:lang w:val="en-US"/>
        </w:rPr>
        <w:lastRenderedPageBreak/>
        <w:t xml:space="preserve">Schimke, N., Dodel, R., Oertel, W., Dupont, E., Østergaard, K., Daniels, C., Deuschl, G., … on behalf of the European MSA Study Group (EMSA-SG). (2008). Red flags for multiple system atrophy. </w:t>
      </w:r>
      <w:r w:rsidRPr="0019788E">
        <w:rPr>
          <w:rFonts w:ascii="Times New Roman" w:hAnsi="Times New Roman" w:cs="Times New Roman"/>
          <w:i/>
          <w:iCs/>
          <w:sz w:val="24"/>
          <w:szCs w:val="24"/>
          <w:lang w:val="en-US"/>
        </w:rPr>
        <w:t>Movement Disorders</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23</w:t>
      </w:r>
      <w:r w:rsidRPr="0019788E">
        <w:rPr>
          <w:rFonts w:ascii="Times New Roman" w:hAnsi="Times New Roman" w:cs="Times New Roman"/>
          <w:sz w:val="24"/>
          <w:szCs w:val="24"/>
          <w:lang w:val="en-US"/>
        </w:rPr>
        <w:t>(8), 1093–1099. https://doi.org/10.1002/mds.21992</w:t>
      </w:r>
    </w:p>
    <w:p w14:paraId="1A54EE66"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rPr>
        <w:t xml:space="preserve">Kühn, A. A., Kupsch, A., Schneider, G.-H., &amp; Brown, P. (2006). </w:t>
      </w:r>
      <w:r w:rsidRPr="0019788E">
        <w:rPr>
          <w:rFonts w:ascii="Times New Roman" w:hAnsi="Times New Roman" w:cs="Times New Roman"/>
          <w:sz w:val="24"/>
          <w:szCs w:val="24"/>
          <w:lang w:val="en-US"/>
        </w:rPr>
        <w:t xml:space="preserve">Reduction in subthalamic 8-35 Hz oscillatory activity correlates with clinical improvement in Parkinson’s disease: STN activity and motor improvement. </w:t>
      </w:r>
      <w:r w:rsidRPr="0019788E">
        <w:rPr>
          <w:rFonts w:ascii="Times New Roman" w:hAnsi="Times New Roman" w:cs="Times New Roman"/>
          <w:i/>
          <w:iCs/>
          <w:sz w:val="24"/>
          <w:szCs w:val="24"/>
          <w:lang w:val="en-US"/>
        </w:rPr>
        <w:t>European Journal of Neuroscience</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23</w:t>
      </w:r>
      <w:r w:rsidRPr="0019788E">
        <w:rPr>
          <w:rFonts w:ascii="Times New Roman" w:hAnsi="Times New Roman" w:cs="Times New Roman"/>
          <w:sz w:val="24"/>
          <w:szCs w:val="24"/>
          <w:lang w:val="en-US"/>
        </w:rPr>
        <w:t>(7), 1956–1960. https://doi.org/10.1111/j.1460-9568.2006.04717.x</w:t>
      </w:r>
    </w:p>
    <w:p w14:paraId="474A8FD4"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Kutukcu, Y., Marks, W. J., Goodin, D. S., &amp; Aminoff, M. J. (1999). Simple and choice reaction time in Parkinson’s disease. </w:t>
      </w:r>
      <w:r w:rsidRPr="0019788E">
        <w:rPr>
          <w:rFonts w:ascii="Times New Roman" w:hAnsi="Times New Roman" w:cs="Times New Roman"/>
          <w:i/>
          <w:iCs/>
          <w:sz w:val="24"/>
          <w:szCs w:val="24"/>
          <w:lang w:val="en-US"/>
        </w:rPr>
        <w:t>Brain Research</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815</w:t>
      </w:r>
      <w:r w:rsidRPr="0019788E">
        <w:rPr>
          <w:rFonts w:ascii="Times New Roman" w:hAnsi="Times New Roman" w:cs="Times New Roman"/>
          <w:sz w:val="24"/>
          <w:szCs w:val="24"/>
          <w:lang w:val="en-US"/>
        </w:rPr>
        <w:t>(2), 367–372. https://doi.org/10.1016/S0006-8993(98)01060-9</w:t>
      </w:r>
    </w:p>
    <w:p w14:paraId="127C8A84"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Kuznetsova, A., Brockhoff, P. B., &amp; Christensen, R. H. B. (2017). </w:t>
      </w:r>
      <w:r w:rsidRPr="0019788E">
        <w:rPr>
          <w:rFonts w:ascii="Times New Roman" w:hAnsi="Times New Roman" w:cs="Times New Roman"/>
          <w:b/>
          <w:bCs/>
          <w:sz w:val="24"/>
          <w:szCs w:val="24"/>
          <w:lang w:val="en-US"/>
        </w:rPr>
        <w:t>lmerTest</w:t>
      </w:r>
      <w:r w:rsidRPr="0019788E">
        <w:rPr>
          <w:rFonts w:ascii="Times New Roman" w:hAnsi="Times New Roman" w:cs="Times New Roman"/>
          <w:sz w:val="24"/>
          <w:szCs w:val="24"/>
          <w:lang w:val="en-US"/>
        </w:rPr>
        <w:t xml:space="preserve"> Package: Tests in Linear Mixed Effects Models. </w:t>
      </w:r>
      <w:r w:rsidRPr="0019788E">
        <w:rPr>
          <w:rFonts w:ascii="Times New Roman" w:hAnsi="Times New Roman" w:cs="Times New Roman"/>
          <w:i/>
          <w:iCs/>
          <w:sz w:val="24"/>
          <w:szCs w:val="24"/>
          <w:lang w:val="en-US"/>
        </w:rPr>
        <w:t>Journal of Statistical Software</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82</w:t>
      </w:r>
      <w:r w:rsidRPr="0019788E">
        <w:rPr>
          <w:rFonts w:ascii="Times New Roman" w:hAnsi="Times New Roman" w:cs="Times New Roman"/>
          <w:sz w:val="24"/>
          <w:szCs w:val="24"/>
          <w:lang w:val="en-US"/>
        </w:rPr>
        <w:t>(13). https://doi.org/10.18637/jss.v082.i13</w:t>
      </w:r>
    </w:p>
    <w:p w14:paraId="4EDA9CE7"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Limousin, P., Pollak, P., Benazzouz, A., Hoffmann, D., Le Bas, J.-F., Perret, J. E., Benabid, A.-L., &amp; Broussolle, E. (1995). Effect on parkinsonian signs and symptoms of bilateral subthalamic nucleus stimulation. </w:t>
      </w:r>
      <w:r w:rsidRPr="0019788E">
        <w:rPr>
          <w:rFonts w:ascii="Times New Roman" w:hAnsi="Times New Roman" w:cs="Times New Roman"/>
          <w:i/>
          <w:iCs/>
          <w:sz w:val="24"/>
          <w:szCs w:val="24"/>
          <w:lang w:val="en-US"/>
        </w:rPr>
        <w:t>The Lancet</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345</w:t>
      </w:r>
      <w:r w:rsidRPr="0019788E">
        <w:rPr>
          <w:rFonts w:ascii="Times New Roman" w:hAnsi="Times New Roman" w:cs="Times New Roman"/>
          <w:sz w:val="24"/>
          <w:szCs w:val="24"/>
          <w:lang w:val="en-US"/>
        </w:rPr>
        <w:t>(8942), 91–95. https://doi.org/10.1016/S0140-6736(95)90062-4</w:t>
      </w:r>
    </w:p>
    <w:p w14:paraId="33C2378A"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Morgante, L., Morgante, F., Moro, E., Epifanio, A., Girlanda, P., Ragonese, P., Antonini, A., Barone, P., Bonuccelli, U., Contarino, M. F., Capus, L., Ceravolo, M. G., Marconi, R., Ceravolo, R., D’Amelio, M., &amp; Savettieri, G. (2007). How many parkinsonian patients are suitable candidates for deep brain stimulation of subthalamic nucleus? Results of a questionnaire. </w:t>
      </w:r>
      <w:r w:rsidRPr="0019788E">
        <w:rPr>
          <w:rFonts w:ascii="Times New Roman" w:hAnsi="Times New Roman" w:cs="Times New Roman"/>
          <w:i/>
          <w:iCs/>
          <w:sz w:val="24"/>
          <w:szCs w:val="24"/>
          <w:lang w:val="en-US"/>
        </w:rPr>
        <w:t>Parkinsonism &amp; Related Disorders</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13</w:t>
      </w:r>
      <w:r w:rsidRPr="0019788E">
        <w:rPr>
          <w:rFonts w:ascii="Times New Roman" w:hAnsi="Times New Roman" w:cs="Times New Roman"/>
          <w:sz w:val="24"/>
          <w:szCs w:val="24"/>
          <w:lang w:val="en-US"/>
        </w:rPr>
        <w:t>(8), 528–531. https://doi.org/10.1016/j.parkreldis.2006.12.013</w:t>
      </w:r>
    </w:p>
    <w:p w14:paraId="3CD97902"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rPr>
        <w:lastRenderedPageBreak/>
        <w:t xml:space="preserve">Odekerken, V. J., van Laar, T., Staal, M. J., Mosch, A., Hoffmann, C. F., Nijssen, P. C., Beute, G. N., van Vugt, J. P., Lenders, M. W., Contarino, M. F., Mink, M. S., Bour, L. J., van den Munckhof, P., Schmand, B. A., de Haan, R. J., Schuurman, P. R., &amp; de Bie, R. M. (2013). </w:t>
      </w:r>
      <w:r w:rsidRPr="0019788E">
        <w:rPr>
          <w:rFonts w:ascii="Times New Roman" w:hAnsi="Times New Roman" w:cs="Times New Roman"/>
          <w:sz w:val="24"/>
          <w:szCs w:val="24"/>
          <w:lang w:val="en-US"/>
        </w:rPr>
        <w:t xml:space="preserve">Subthalamic nucleus versus globus pallidus bilateral deep brain stimulation for advanced Parkinson’s disease (NSTAPS study): A randomised controlled trial. </w:t>
      </w:r>
      <w:r w:rsidRPr="0019788E">
        <w:rPr>
          <w:rFonts w:ascii="Times New Roman" w:hAnsi="Times New Roman" w:cs="Times New Roman"/>
          <w:i/>
          <w:iCs/>
          <w:sz w:val="24"/>
          <w:szCs w:val="24"/>
          <w:lang w:val="en-US"/>
        </w:rPr>
        <w:t>The Lancet Neurology</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12</w:t>
      </w:r>
      <w:r w:rsidRPr="0019788E">
        <w:rPr>
          <w:rFonts w:ascii="Times New Roman" w:hAnsi="Times New Roman" w:cs="Times New Roman"/>
          <w:sz w:val="24"/>
          <w:szCs w:val="24"/>
          <w:lang w:val="en-US"/>
        </w:rPr>
        <w:t>(1), 37–44. https://doi.org/10.1016/S1474-4422(12)70264-8</w:t>
      </w:r>
    </w:p>
    <w:p w14:paraId="7E040D53"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Oostenveld, R. (2018). Fieldtriptoolbox. </w:t>
      </w:r>
      <w:r w:rsidRPr="0019788E">
        <w:rPr>
          <w:rFonts w:ascii="Times New Roman" w:hAnsi="Times New Roman" w:cs="Times New Roman"/>
          <w:i/>
          <w:iCs/>
          <w:sz w:val="24"/>
          <w:szCs w:val="24"/>
          <w:lang w:val="en-US"/>
        </w:rPr>
        <w:t>Time-frequency analysis using Hanning window, multitapers and wavelets</w:t>
      </w:r>
      <w:r w:rsidRPr="0019788E">
        <w:rPr>
          <w:rFonts w:ascii="Times New Roman" w:hAnsi="Times New Roman" w:cs="Times New Roman"/>
          <w:sz w:val="24"/>
          <w:szCs w:val="24"/>
          <w:lang w:val="en-US"/>
        </w:rPr>
        <w:t>. https://www.fieldtriptoolbox.org/tutorial/timefrequencyanalysis/</w:t>
      </w:r>
    </w:p>
    <w:p w14:paraId="7C8033EB"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Oostenveld, R., Fries, P., Maris, E., &amp; Schoffelen, J.-M. (2011). FieldTrip: Open Source Software for Advanced Analysis of MEG, EEG, and Invasive Electrophysiological Data. </w:t>
      </w:r>
      <w:r w:rsidRPr="0019788E">
        <w:rPr>
          <w:rFonts w:ascii="Times New Roman" w:hAnsi="Times New Roman" w:cs="Times New Roman"/>
          <w:i/>
          <w:iCs/>
          <w:sz w:val="24"/>
          <w:szCs w:val="24"/>
          <w:lang w:val="en-US"/>
        </w:rPr>
        <w:t>Computational Intelligence and Neuroscience</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2011</w:t>
      </w:r>
      <w:r w:rsidRPr="0019788E">
        <w:rPr>
          <w:rFonts w:ascii="Times New Roman" w:hAnsi="Times New Roman" w:cs="Times New Roman"/>
          <w:sz w:val="24"/>
          <w:szCs w:val="24"/>
          <w:lang w:val="en-US"/>
        </w:rPr>
        <w:t>, 1–9. https://doi.org/10.1155/2011/156869</w:t>
      </w:r>
    </w:p>
    <w:p w14:paraId="5D54A77E"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Opri, E., Cernera, S., Molina, R., Eisinger, R. S., Cagle, J. N., Almeida, L., Denison, T., Okun, M. S., Foote, K. D., &amp; Gunduz, A. (2020). Chronic embedded cortico-thalamic closed-loop deep brain stimulation for the treatment of essential tremor. </w:t>
      </w:r>
      <w:r w:rsidRPr="0019788E">
        <w:rPr>
          <w:rFonts w:ascii="Times New Roman" w:hAnsi="Times New Roman" w:cs="Times New Roman"/>
          <w:i/>
          <w:iCs/>
          <w:sz w:val="24"/>
          <w:szCs w:val="24"/>
          <w:lang w:val="en-US"/>
        </w:rPr>
        <w:t>Science Translational Medicine</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12</w:t>
      </w:r>
      <w:r w:rsidRPr="0019788E">
        <w:rPr>
          <w:rFonts w:ascii="Times New Roman" w:hAnsi="Times New Roman" w:cs="Times New Roman"/>
          <w:sz w:val="24"/>
          <w:szCs w:val="24"/>
          <w:lang w:val="en-US"/>
        </w:rPr>
        <w:t>(572), eaay7680. https://doi.org/10.1126/scitranslmed.aay7680</w:t>
      </w:r>
    </w:p>
    <w:p w14:paraId="13AA86FC"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Poewe, W., Seppi, K., Tanner, C. M., Halliday, G. M., Brundin, P., Volkmann, J., Schrag, A.-E., &amp; Lang, A. E. (2017). Parkinson disease. </w:t>
      </w:r>
      <w:r w:rsidRPr="0019788E">
        <w:rPr>
          <w:rFonts w:ascii="Times New Roman" w:hAnsi="Times New Roman" w:cs="Times New Roman"/>
          <w:i/>
          <w:iCs/>
          <w:sz w:val="24"/>
          <w:szCs w:val="24"/>
          <w:lang w:val="en-US"/>
        </w:rPr>
        <w:t>Nature Reviews Disease Primers</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3</w:t>
      </w:r>
      <w:r w:rsidRPr="0019788E">
        <w:rPr>
          <w:rFonts w:ascii="Times New Roman" w:hAnsi="Times New Roman" w:cs="Times New Roman"/>
          <w:sz w:val="24"/>
          <w:szCs w:val="24"/>
          <w:lang w:val="en-US"/>
        </w:rPr>
        <w:t>(1), 17013. https://doi.org/10.1038/nrdp.2017.13</w:t>
      </w:r>
    </w:p>
    <w:p w14:paraId="10092ED7"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rPr>
        <w:t xml:space="preserve">Postuma, R. B., Berg, D., Stern, M., Poewe, W., Olanow, C. W., Oertel, W., Obeso, J., Marek, K., Litvan, I., Lang, A. E., Halliday, G., Goetz, C. G., Gasser, T., Dubois, B., Chan, P., Bloem, B. R., Adler, C. H., &amp; Deuschl, G. (2015). </w:t>
      </w:r>
      <w:r w:rsidRPr="0019788E">
        <w:rPr>
          <w:rFonts w:ascii="Times New Roman" w:hAnsi="Times New Roman" w:cs="Times New Roman"/>
          <w:sz w:val="24"/>
          <w:szCs w:val="24"/>
          <w:lang w:val="en-US"/>
        </w:rPr>
        <w:t xml:space="preserve">MDS clinical diagnostic </w:t>
      </w:r>
      <w:r w:rsidRPr="0019788E">
        <w:rPr>
          <w:rFonts w:ascii="Times New Roman" w:hAnsi="Times New Roman" w:cs="Times New Roman"/>
          <w:sz w:val="24"/>
          <w:szCs w:val="24"/>
          <w:lang w:val="en-US"/>
        </w:rPr>
        <w:lastRenderedPageBreak/>
        <w:t xml:space="preserve">criteria for Parkinson’s disease: MDS-PD Clinical Diagnostic Criteria. </w:t>
      </w:r>
      <w:r w:rsidRPr="0019788E">
        <w:rPr>
          <w:rFonts w:ascii="Times New Roman" w:hAnsi="Times New Roman" w:cs="Times New Roman"/>
          <w:i/>
          <w:iCs/>
          <w:sz w:val="24"/>
          <w:szCs w:val="24"/>
          <w:lang w:val="en-US"/>
        </w:rPr>
        <w:t>Movement Disorders</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30</w:t>
      </w:r>
      <w:r w:rsidRPr="0019788E">
        <w:rPr>
          <w:rFonts w:ascii="Times New Roman" w:hAnsi="Times New Roman" w:cs="Times New Roman"/>
          <w:sz w:val="24"/>
          <w:szCs w:val="24"/>
          <w:lang w:val="en-US"/>
        </w:rPr>
        <w:t>(12), 1591–1601. https://doi.org/10.1002/mds.26424</w:t>
      </w:r>
    </w:p>
    <w:p w14:paraId="4B56B7E9"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Prakash, K. M., Nadkarni, N. V., Lye, W.-K., Yong, M.-H., &amp; Tan, E.-K. (2016). The impact of non-motor symptoms on the quality of life of Parkinson’s disease patients: A longitudinal study. </w:t>
      </w:r>
      <w:r w:rsidRPr="0019788E">
        <w:rPr>
          <w:rFonts w:ascii="Times New Roman" w:hAnsi="Times New Roman" w:cs="Times New Roman"/>
          <w:i/>
          <w:iCs/>
          <w:sz w:val="24"/>
          <w:szCs w:val="24"/>
          <w:lang w:val="en-US"/>
        </w:rPr>
        <w:t>European Journal of Neurology</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23</w:t>
      </w:r>
      <w:r w:rsidRPr="0019788E">
        <w:rPr>
          <w:rFonts w:ascii="Times New Roman" w:hAnsi="Times New Roman" w:cs="Times New Roman"/>
          <w:sz w:val="24"/>
          <w:szCs w:val="24"/>
          <w:lang w:val="en-US"/>
        </w:rPr>
        <w:t>(5), 854–860. https://doi.org/10.1111/ene.12950</w:t>
      </w:r>
    </w:p>
    <w:p w14:paraId="58DA3C43"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Rahman, S., Griffin, H. J., Quinn, N. P., &amp; Jahanshahi, M. (2008). Quality of life in Parkinson’s disease: The relative importance of the symptoms. </w:t>
      </w:r>
      <w:r w:rsidRPr="0019788E">
        <w:rPr>
          <w:rFonts w:ascii="Times New Roman" w:hAnsi="Times New Roman" w:cs="Times New Roman"/>
          <w:i/>
          <w:iCs/>
          <w:sz w:val="24"/>
          <w:szCs w:val="24"/>
          <w:lang w:val="en-US"/>
        </w:rPr>
        <w:t>Movement Disorders</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23</w:t>
      </w:r>
      <w:r w:rsidRPr="0019788E">
        <w:rPr>
          <w:rFonts w:ascii="Times New Roman" w:hAnsi="Times New Roman" w:cs="Times New Roman"/>
          <w:sz w:val="24"/>
          <w:szCs w:val="24"/>
          <w:lang w:val="en-US"/>
        </w:rPr>
        <w:t>(10), 1428–1434. https://doi.org/10.1002/mds.21667</w:t>
      </w:r>
    </w:p>
    <w:p w14:paraId="4746AF48"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Schielzeth, H., Dingemanse, N. J., Nakagawa, S., Westneat, D. F., Allegue, H., Teplitsky, C., Réale, D., Dochtermann, N. A., Garamszegi, L. Z., &amp; Araya‐Ajoy, Y. G. (2020). Robustness of linear mixed‐effects models to violations of distributional assumptions. </w:t>
      </w:r>
      <w:r w:rsidRPr="0019788E">
        <w:rPr>
          <w:rFonts w:ascii="Times New Roman" w:hAnsi="Times New Roman" w:cs="Times New Roman"/>
          <w:i/>
          <w:iCs/>
          <w:sz w:val="24"/>
          <w:szCs w:val="24"/>
          <w:lang w:val="en-US"/>
        </w:rPr>
        <w:t>Methods in Ecology and Evolution</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11</w:t>
      </w:r>
      <w:r w:rsidRPr="0019788E">
        <w:rPr>
          <w:rFonts w:ascii="Times New Roman" w:hAnsi="Times New Roman" w:cs="Times New Roman"/>
          <w:sz w:val="24"/>
          <w:szCs w:val="24"/>
          <w:lang w:val="en-US"/>
        </w:rPr>
        <w:t>(9), 1141–1152. https://doi.org/10.1111/2041-210X.13434</w:t>
      </w:r>
    </w:p>
    <w:p w14:paraId="7DBF27EE"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Simon, D. K., Tanner, C. M., &amp; Brundin, P. (2020). Parkinson Disease Epidemiology, Pathology, Genetics, and Pathophysiology. </w:t>
      </w:r>
      <w:r w:rsidRPr="0019788E">
        <w:rPr>
          <w:rFonts w:ascii="Times New Roman" w:hAnsi="Times New Roman" w:cs="Times New Roman"/>
          <w:i/>
          <w:iCs/>
          <w:sz w:val="24"/>
          <w:szCs w:val="24"/>
          <w:lang w:val="en-US"/>
        </w:rPr>
        <w:t>Clinics in Geriatric Medicine</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36</w:t>
      </w:r>
      <w:r w:rsidRPr="0019788E">
        <w:rPr>
          <w:rFonts w:ascii="Times New Roman" w:hAnsi="Times New Roman" w:cs="Times New Roman"/>
          <w:sz w:val="24"/>
          <w:szCs w:val="24"/>
          <w:lang w:val="en-US"/>
        </w:rPr>
        <w:t>(1), 1–12. https://doi.org/10.1016/j.cger.2019.08.002</w:t>
      </w:r>
    </w:p>
    <w:p w14:paraId="296BE04E"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Telkes, I., Jimenez-Shahed, J., Viswanathan, A., Abosch, A., &amp; Ince, N. F. (2016). Prediction of STN-DBS Electrode Implantation Track in Parkinson’s Disease by Using Local Field Potentials. </w:t>
      </w:r>
      <w:r w:rsidRPr="0019788E">
        <w:rPr>
          <w:rFonts w:ascii="Times New Roman" w:hAnsi="Times New Roman" w:cs="Times New Roman"/>
          <w:i/>
          <w:iCs/>
          <w:sz w:val="24"/>
          <w:szCs w:val="24"/>
          <w:lang w:val="en-US"/>
        </w:rPr>
        <w:t>Frontiers in Neuroscience</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10</w:t>
      </w:r>
      <w:r w:rsidRPr="0019788E">
        <w:rPr>
          <w:rFonts w:ascii="Times New Roman" w:hAnsi="Times New Roman" w:cs="Times New Roman"/>
          <w:sz w:val="24"/>
          <w:szCs w:val="24"/>
          <w:lang w:val="en-US"/>
        </w:rPr>
        <w:t>. https://doi.org/10.3389/fnins.2016.00198</w:t>
      </w:r>
    </w:p>
    <w:p w14:paraId="2A88DA24"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Telkes, I., Sabourin, S., Durphy, J., Adam, O., Sukul, V., Raviv, N., Staudt, M. D., &amp; Pilitsis, J. G. (2020). Functional Use of Directional Local Field Potentials in the Subthalamic Nucleus Deep Brain Stimulation. </w:t>
      </w:r>
      <w:r w:rsidRPr="0019788E">
        <w:rPr>
          <w:rFonts w:ascii="Times New Roman" w:hAnsi="Times New Roman" w:cs="Times New Roman"/>
          <w:i/>
          <w:iCs/>
          <w:sz w:val="24"/>
          <w:szCs w:val="24"/>
          <w:lang w:val="en-US"/>
        </w:rPr>
        <w:t>Frontiers in Human Neuroscience</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14</w:t>
      </w:r>
      <w:r w:rsidRPr="0019788E">
        <w:rPr>
          <w:rFonts w:ascii="Times New Roman" w:hAnsi="Times New Roman" w:cs="Times New Roman"/>
          <w:sz w:val="24"/>
          <w:szCs w:val="24"/>
          <w:lang w:val="en-US"/>
        </w:rPr>
        <w:t>, 145. https://doi.org/10.3389/fnhum.2020.00145</w:t>
      </w:r>
    </w:p>
    <w:p w14:paraId="5F256DB2"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lastRenderedPageBreak/>
        <w:t xml:space="preserve">Thenganatt, M. A., &amp; Jankovic, J. (2016). The relationship between essential tremor and Parkinson’s disease. </w:t>
      </w:r>
      <w:r w:rsidRPr="0019788E">
        <w:rPr>
          <w:rFonts w:ascii="Times New Roman" w:hAnsi="Times New Roman" w:cs="Times New Roman"/>
          <w:i/>
          <w:iCs/>
          <w:sz w:val="24"/>
          <w:szCs w:val="24"/>
          <w:lang w:val="en-US"/>
        </w:rPr>
        <w:t>Parkinsonism &amp; Related Disorders</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22</w:t>
      </w:r>
      <w:r w:rsidRPr="0019788E">
        <w:rPr>
          <w:rFonts w:ascii="Times New Roman" w:hAnsi="Times New Roman" w:cs="Times New Roman"/>
          <w:sz w:val="24"/>
          <w:szCs w:val="24"/>
          <w:lang w:val="en-US"/>
        </w:rPr>
        <w:t>, S162–S165. https://doi.org/10.1016/j.parkreldis.2015.09.032</w:t>
      </w:r>
    </w:p>
    <w:p w14:paraId="39EE1E9B"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Thenganatt, M. A., &amp; Louis, E. D. (2012). Distinguishing essential tremor from Parkinson’s disease: Bedside tests and laboratory evaluations. </w:t>
      </w:r>
      <w:r w:rsidRPr="0019788E">
        <w:rPr>
          <w:rFonts w:ascii="Times New Roman" w:hAnsi="Times New Roman" w:cs="Times New Roman"/>
          <w:i/>
          <w:iCs/>
          <w:sz w:val="24"/>
          <w:szCs w:val="24"/>
          <w:lang w:val="en-US"/>
        </w:rPr>
        <w:t>Expert Review of Neurotherapeutics</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12</w:t>
      </w:r>
      <w:r w:rsidRPr="0019788E">
        <w:rPr>
          <w:rFonts w:ascii="Times New Roman" w:hAnsi="Times New Roman" w:cs="Times New Roman"/>
          <w:sz w:val="24"/>
          <w:szCs w:val="24"/>
          <w:lang w:val="en-US"/>
        </w:rPr>
        <w:t>(6), 687–696. https://doi.org/10.1586/ern.12.49</w:t>
      </w:r>
    </w:p>
    <w:p w14:paraId="7F18EB15"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Thompson, J. A., Oukal, S., Bergman, H., Ojemann, S., Hebb, A. O., Hanrahan, S., Israel, Z., &amp; Abosch, A. (2018). Semi-automated application for estimating subthalamic nucleus boundaries and optimal target selection for deep brain stimulation implantation surgery. </w:t>
      </w:r>
      <w:r w:rsidRPr="0019788E">
        <w:rPr>
          <w:rFonts w:ascii="Times New Roman" w:hAnsi="Times New Roman" w:cs="Times New Roman"/>
          <w:i/>
          <w:iCs/>
          <w:sz w:val="24"/>
          <w:szCs w:val="24"/>
          <w:lang w:val="en-US"/>
        </w:rPr>
        <w:t>Journal of Neurosurgery</w:t>
      </w:r>
      <w:r w:rsidRPr="0019788E">
        <w:rPr>
          <w:rFonts w:ascii="Times New Roman" w:hAnsi="Times New Roman" w:cs="Times New Roman"/>
          <w:sz w:val="24"/>
          <w:szCs w:val="24"/>
          <w:lang w:val="en-US"/>
        </w:rPr>
        <w:t>, 1–10. https://doi.org/10.3171/2017.12.JNS171964</w:t>
      </w:r>
    </w:p>
    <w:p w14:paraId="79FF8F78"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Verhagen, R., Schuurman, P. R., van den Munckhof, P., Contarino, M. F., de Bie, R. M. A., &amp; Bour, L. J. (2016). Comparative study of microelectrode recording-based STN location and MRI-based STN location in low to ultra-high field (7.0 T) T2-weighted MRI images. </w:t>
      </w:r>
      <w:r w:rsidRPr="0019788E">
        <w:rPr>
          <w:rFonts w:ascii="Times New Roman" w:hAnsi="Times New Roman" w:cs="Times New Roman"/>
          <w:i/>
          <w:iCs/>
          <w:sz w:val="24"/>
          <w:szCs w:val="24"/>
          <w:lang w:val="en-US"/>
        </w:rPr>
        <w:t>Journal of Neural Engineering</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13</w:t>
      </w:r>
      <w:r w:rsidRPr="0019788E">
        <w:rPr>
          <w:rFonts w:ascii="Times New Roman" w:hAnsi="Times New Roman" w:cs="Times New Roman"/>
          <w:sz w:val="24"/>
          <w:szCs w:val="24"/>
          <w:lang w:val="en-US"/>
        </w:rPr>
        <w:t>(6), 066009. https://doi.org/10.1088/1741-2560/13/6/066009</w:t>
      </w:r>
    </w:p>
    <w:p w14:paraId="5C2FDEC3" w14:textId="77777777" w:rsidR="005F0C08" w:rsidRPr="0019788E" w:rsidRDefault="005F0C08" w:rsidP="005F0C08">
      <w:pPr>
        <w:pStyle w:val="Bibliography"/>
        <w:rPr>
          <w:rFonts w:ascii="Times New Roman" w:hAnsi="Times New Roman" w:cs="Times New Roman"/>
          <w:sz w:val="24"/>
          <w:szCs w:val="24"/>
          <w:lang w:val="en-US"/>
        </w:rPr>
      </w:pPr>
      <w:r w:rsidRPr="0019788E">
        <w:rPr>
          <w:rFonts w:ascii="Times New Roman" w:hAnsi="Times New Roman" w:cs="Times New Roman"/>
          <w:sz w:val="24"/>
          <w:szCs w:val="24"/>
          <w:lang w:val="en-US"/>
        </w:rPr>
        <w:t xml:space="preserve">Voytek, B., &amp; Knight, R. T. (2015). Dynamic Network Communication as a Unifying Neural Basis for Cognition, Development, Aging, and Disease. </w:t>
      </w:r>
      <w:r w:rsidRPr="0019788E">
        <w:rPr>
          <w:rFonts w:ascii="Times New Roman" w:hAnsi="Times New Roman" w:cs="Times New Roman"/>
          <w:i/>
          <w:iCs/>
          <w:sz w:val="24"/>
          <w:szCs w:val="24"/>
          <w:lang w:val="en-US"/>
        </w:rPr>
        <w:t>Biological Psychiatry</w:t>
      </w:r>
      <w:r w:rsidRPr="0019788E">
        <w:rPr>
          <w:rFonts w:ascii="Times New Roman" w:hAnsi="Times New Roman" w:cs="Times New Roman"/>
          <w:sz w:val="24"/>
          <w:szCs w:val="24"/>
          <w:lang w:val="en-US"/>
        </w:rPr>
        <w:t xml:space="preserve">, </w:t>
      </w:r>
      <w:r w:rsidRPr="0019788E">
        <w:rPr>
          <w:rFonts w:ascii="Times New Roman" w:hAnsi="Times New Roman" w:cs="Times New Roman"/>
          <w:i/>
          <w:iCs/>
          <w:sz w:val="24"/>
          <w:szCs w:val="24"/>
          <w:lang w:val="en-US"/>
        </w:rPr>
        <w:t>77</w:t>
      </w:r>
      <w:r w:rsidRPr="0019788E">
        <w:rPr>
          <w:rFonts w:ascii="Times New Roman" w:hAnsi="Times New Roman" w:cs="Times New Roman"/>
          <w:sz w:val="24"/>
          <w:szCs w:val="24"/>
          <w:lang w:val="en-US"/>
        </w:rPr>
        <w:t>(12), 1089–1097. https://doi.org/10.1016/j.biopsych.2015.04.016</w:t>
      </w:r>
    </w:p>
    <w:p w14:paraId="3381B588" w14:textId="77777777" w:rsidR="005F0C08" w:rsidRPr="0019788E" w:rsidRDefault="005F0C08" w:rsidP="005F0C08">
      <w:pPr>
        <w:pStyle w:val="Bibliography"/>
        <w:rPr>
          <w:rFonts w:ascii="Times New Roman" w:hAnsi="Times New Roman" w:cs="Times New Roman"/>
          <w:sz w:val="24"/>
          <w:szCs w:val="24"/>
        </w:rPr>
      </w:pPr>
      <w:r w:rsidRPr="0019788E">
        <w:rPr>
          <w:rFonts w:ascii="Times New Roman" w:hAnsi="Times New Roman" w:cs="Times New Roman"/>
          <w:sz w:val="24"/>
          <w:szCs w:val="24"/>
          <w:lang w:val="en-US"/>
        </w:rPr>
        <w:t xml:space="preserve">Wichmann, T. (2019). Changing views of the pathophysiology of Parkinsonism. </w:t>
      </w:r>
      <w:r w:rsidRPr="0019788E">
        <w:rPr>
          <w:rFonts w:ascii="Times New Roman" w:hAnsi="Times New Roman" w:cs="Times New Roman"/>
          <w:i/>
          <w:iCs/>
          <w:sz w:val="24"/>
          <w:szCs w:val="24"/>
        </w:rPr>
        <w:t>Movement Disorders</w:t>
      </w:r>
      <w:r w:rsidRPr="0019788E">
        <w:rPr>
          <w:rFonts w:ascii="Times New Roman" w:hAnsi="Times New Roman" w:cs="Times New Roman"/>
          <w:sz w:val="24"/>
          <w:szCs w:val="24"/>
        </w:rPr>
        <w:t xml:space="preserve">, </w:t>
      </w:r>
      <w:r w:rsidRPr="0019788E">
        <w:rPr>
          <w:rFonts w:ascii="Times New Roman" w:hAnsi="Times New Roman" w:cs="Times New Roman"/>
          <w:i/>
          <w:iCs/>
          <w:sz w:val="24"/>
          <w:szCs w:val="24"/>
        </w:rPr>
        <w:t>34</w:t>
      </w:r>
      <w:r w:rsidRPr="0019788E">
        <w:rPr>
          <w:rFonts w:ascii="Times New Roman" w:hAnsi="Times New Roman" w:cs="Times New Roman"/>
          <w:sz w:val="24"/>
          <w:szCs w:val="24"/>
        </w:rPr>
        <w:t>(8), 1130–1143. https://doi.org/10.1002/mds.27741</w:t>
      </w:r>
    </w:p>
    <w:p w14:paraId="121E0251" w14:textId="77777777" w:rsidR="005F0C08" w:rsidRPr="0019788E" w:rsidRDefault="005F0C08" w:rsidP="005F0C08">
      <w:pPr>
        <w:pStyle w:val="Bibliography"/>
        <w:rPr>
          <w:rFonts w:ascii="Times New Roman" w:hAnsi="Times New Roman" w:cs="Times New Roman"/>
          <w:sz w:val="24"/>
          <w:szCs w:val="24"/>
        </w:rPr>
      </w:pPr>
      <w:r w:rsidRPr="0019788E">
        <w:rPr>
          <w:rFonts w:ascii="Times New Roman" w:hAnsi="Times New Roman" w:cs="Times New Roman"/>
          <w:sz w:val="24"/>
          <w:szCs w:val="24"/>
        </w:rPr>
        <w:t xml:space="preserve">Zaidel, A., Spivak, A., Grieb, B., Bergman, H., &amp; Israel, Z. (2010). </w:t>
      </w:r>
      <w:r w:rsidRPr="0019788E">
        <w:rPr>
          <w:rFonts w:ascii="Times New Roman" w:hAnsi="Times New Roman" w:cs="Times New Roman"/>
          <w:sz w:val="24"/>
          <w:szCs w:val="24"/>
          <w:lang w:val="en-US"/>
        </w:rPr>
        <w:t xml:space="preserve">Subthalamic span of oscillations predicts deep brain stimulation efficacy for patients with Parkinson’s disease. </w:t>
      </w:r>
      <w:r w:rsidRPr="0019788E">
        <w:rPr>
          <w:rFonts w:ascii="Times New Roman" w:hAnsi="Times New Roman" w:cs="Times New Roman"/>
          <w:i/>
          <w:iCs/>
          <w:sz w:val="24"/>
          <w:szCs w:val="24"/>
        </w:rPr>
        <w:t>Brain</w:t>
      </w:r>
      <w:r w:rsidRPr="0019788E">
        <w:rPr>
          <w:rFonts w:ascii="Times New Roman" w:hAnsi="Times New Roman" w:cs="Times New Roman"/>
          <w:sz w:val="24"/>
          <w:szCs w:val="24"/>
        </w:rPr>
        <w:t xml:space="preserve">, </w:t>
      </w:r>
      <w:r w:rsidRPr="0019788E">
        <w:rPr>
          <w:rFonts w:ascii="Times New Roman" w:hAnsi="Times New Roman" w:cs="Times New Roman"/>
          <w:i/>
          <w:iCs/>
          <w:sz w:val="24"/>
          <w:szCs w:val="24"/>
        </w:rPr>
        <w:t>133</w:t>
      </w:r>
      <w:r w:rsidRPr="0019788E">
        <w:rPr>
          <w:rFonts w:ascii="Times New Roman" w:hAnsi="Times New Roman" w:cs="Times New Roman"/>
          <w:sz w:val="24"/>
          <w:szCs w:val="24"/>
        </w:rPr>
        <w:t>(7), 2007–2021. https://doi.org/10.1093/brain/awq144</w:t>
      </w:r>
    </w:p>
    <w:p w14:paraId="244BA416" w14:textId="77777777" w:rsidR="00CC4BAA" w:rsidRPr="00323C8A" w:rsidRDefault="00D26C2C" w:rsidP="00337758">
      <w:pPr>
        <w:spacing w:line="480" w:lineRule="auto"/>
        <w:jc w:val="both"/>
        <w:rPr>
          <w:rFonts w:ascii="Times New Roman" w:hAnsi="Times New Roman" w:cs="Times New Roman"/>
          <w:sz w:val="24"/>
          <w:szCs w:val="24"/>
        </w:rPr>
      </w:pPr>
      <w:r w:rsidRPr="0019788E">
        <w:rPr>
          <w:rFonts w:ascii="Times New Roman" w:hAnsi="Times New Roman" w:cs="Times New Roman"/>
          <w:sz w:val="24"/>
          <w:szCs w:val="24"/>
          <w:lang w:val="en-US"/>
        </w:rPr>
        <w:fldChar w:fldCharType="end"/>
      </w:r>
    </w:p>
    <w:p w14:paraId="04E29E7C" w14:textId="77777777" w:rsidR="00CC4BAA" w:rsidRPr="00323C8A" w:rsidRDefault="00CC4BAA" w:rsidP="00CC4BAA">
      <w:r w:rsidRPr="00323C8A">
        <w:br w:type="page"/>
      </w:r>
    </w:p>
    <w:p w14:paraId="04E6C142" w14:textId="77777777" w:rsidR="00CC4BAA" w:rsidRPr="000C03D8" w:rsidRDefault="00CC4BAA" w:rsidP="00CC4BAA">
      <w:pPr>
        <w:pStyle w:val="Heading1"/>
        <w:spacing w:line="480" w:lineRule="auto"/>
        <w:jc w:val="center"/>
        <w:rPr>
          <w:rFonts w:ascii="Times New Roman" w:hAnsi="Times New Roman" w:cs="Times New Roman"/>
          <w:b/>
          <w:color w:val="auto"/>
        </w:rPr>
      </w:pPr>
      <w:bookmarkStart w:id="80" w:name="_Toc102231180"/>
      <w:r w:rsidRPr="000C03D8">
        <w:rPr>
          <w:rFonts w:ascii="Times New Roman" w:hAnsi="Times New Roman" w:cs="Times New Roman"/>
          <w:b/>
          <w:color w:val="auto"/>
        </w:rPr>
        <w:lastRenderedPageBreak/>
        <w:t>Anhang</w:t>
      </w:r>
      <w:bookmarkEnd w:id="80"/>
    </w:p>
    <w:p w14:paraId="2390BC06" w14:textId="77777777" w:rsidR="00CC4BAA" w:rsidRPr="000C03D8" w:rsidRDefault="00B35BA9" w:rsidP="00B35BA9">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Erklärung</w:t>
      </w:r>
    </w:p>
    <w:p w14:paraId="0289EAC1" w14:textId="77777777" w:rsidR="00B35BA9" w:rsidRPr="000C03D8" w:rsidRDefault="00B35BA9" w:rsidP="00B35BA9">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Ich bestätige, dass ich die vorliegende Arbeit selbstständig verfasst und keine anderen als die angegeben Hilfsmittel verwendet habe. Die vorliegende Masterarbeit habe ich nicht bereits in derselben oder ähnlichen Fassung an einer anderen Fakultät oder in einem anderen Fachbereich zur Erlangung eines akademischen Grades eingereicht. </w:t>
      </w:r>
    </w:p>
    <w:p w14:paraId="7FFFA6E8" w14:textId="77777777" w:rsidR="00B35BA9" w:rsidRPr="000C03D8" w:rsidRDefault="00B35BA9" w:rsidP="00B35BA9">
      <w:pPr>
        <w:spacing w:line="480" w:lineRule="auto"/>
        <w:jc w:val="both"/>
        <w:rPr>
          <w:rFonts w:ascii="Times New Roman" w:hAnsi="Times New Roman" w:cs="Times New Roman"/>
          <w:sz w:val="24"/>
          <w:szCs w:val="24"/>
        </w:rPr>
      </w:pPr>
    </w:p>
    <w:p w14:paraId="0DB3065A" w14:textId="77777777" w:rsidR="00B35BA9" w:rsidRPr="000C03D8" w:rsidRDefault="00B35BA9" w:rsidP="00B35BA9">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Mit der Einstellung dieser Arbeit in die Institutsbibliothek des Institutes für Psychologie bin ich einverstanden. </w:t>
      </w:r>
    </w:p>
    <w:p w14:paraId="28075CAD" w14:textId="77777777" w:rsidR="00BD1ACE" w:rsidRPr="000C03D8" w:rsidRDefault="00BD1ACE" w:rsidP="00B35BA9">
      <w:pPr>
        <w:spacing w:line="480" w:lineRule="auto"/>
        <w:jc w:val="both"/>
      </w:pPr>
      <w:r w:rsidRPr="000C03D8">
        <w:t xml:space="preserve">_____________________________ </w:t>
      </w:r>
      <w:r w:rsidRPr="000C03D8">
        <w:tab/>
      </w:r>
      <w:r w:rsidRPr="000C03D8">
        <w:tab/>
      </w:r>
      <w:r w:rsidRPr="000C03D8">
        <w:tab/>
      </w:r>
      <w:r w:rsidRPr="000C03D8">
        <w:tab/>
        <w:t xml:space="preserve">______________________________ </w:t>
      </w:r>
    </w:p>
    <w:p w14:paraId="3D7B123E" w14:textId="77777777" w:rsidR="00B35BA9" w:rsidRPr="000C03D8" w:rsidRDefault="00BD1ACE" w:rsidP="00B35BA9">
      <w:pPr>
        <w:spacing w:line="480" w:lineRule="auto"/>
        <w:jc w:val="both"/>
        <w:rPr>
          <w:rFonts w:ascii="Times New Roman" w:hAnsi="Times New Roman" w:cs="Times New Roman"/>
          <w:sz w:val="24"/>
          <w:szCs w:val="24"/>
        </w:rPr>
      </w:pPr>
      <w:r w:rsidRPr="000C03D8">
        <w:t xml:space="preserve">Ort, Datum </w:t>
      </w:r>
      <w:r w:rsidRPr="000C03D8">
        <w:tab/>
      </w:r>
      <w:r w:rsidRPr="000C03D8">
        <w:tab/>
      </w:r>
      <w:r w:rsidRPr="000C03D8">
        <w:tab/>
      </w:r>
      <w:r w:rsidRPr="000C03D8">
        <w:tab/>
      </w:r>
      <w:r w:rsidRPr="000C03D8">
        <w:tab/>
      </w:r>
      <w:r w:rsidRPr="000C03D8">
        <w:tab/>
      </w:r>
      <w:r w:rsidRPr="000C03D8">
        <w:tab/>
        <w:t>Unterschrift</w:t>
      </w:r>
      <w:r w:rsidRPr="000C03D8">
        <w:rPr>
          <w:rFonts w:ascii="Times New Roman" w:hAnsi="Times New Roman" w:cs="Times New Roman"/>
          <w:sz w:val="24"/>
          <w:szCs w:val="24"/>
        </w:rPr>
        <w:t xml:space="preserve">                               </w:t>
      </w:r>
    </w:p>
    <w:p w14:paraId="3577B39C" w14:textId="77777777" w:rsidR="0007089E" w:rsidRPr="000C03D8" w:rsidRDefault="0007089E" w:rsidP="00337758">
      <w:pPr>
        <w:spacing w:line="480" w:lineRule="auto"/>
        <w:jc w:val="both"/>
        <w:rPr>
          <w:rFonts w:ascii="Times New Roman" w:hAnsi="Times New Roman" w:cs="Times New Roman"/>
          <w:sz w:val="24"/>
          <w:szCs w:val="24"/>
        </w:rPr>
      </w:pPr>
    </w:p>
    <w:sectPr w:rsidR="0007089E" w:rsidRPr="000C03D8" w:rsidSect="00BC7CA9">
      <w:headerReference w:type="default" r:id="rId31"/>
      <w:pgSz w:w="11906" w:h="16838"/>
      <w:pgMar w:top="1418" w:right="1418" w:bottom="1418" w:left="1418" w:header="708" w:footer="708"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Julius Welzel" w:date="2022-05-06T11:27:00Z" w:initials="JW">
    <w:p w14:paraId="6A4895E8" w14:textId="34B16C62" w:rsidR="00F7282E" w:rsidRDefault="00F7282E">
      <w:pPr>
        <w:pStyle w:val="CommentText"/>
      </w:pPr>
      <w:r>
        <w:rPr>
          <w:rStyle w:val="CommentReference"/>
        </w:rPr>
        <w:annotationRef/>
      </w:r>
      <w:r>
        <w:t>Nicht die Originalquelle zum UPDRS</w:t>
      </w:r>
    </w:p>
  </w:comment>
  <w:comment w:id="17" w:author="Julius Welzel" w:date="2022-05-06T11:38:00Z" w:initials="JW">
    <w:p w14:paraId="44CD7769" w14:textId="0907A80F" w:rsidR="001C3563" w:rsidRDefault="001C3563">
      <w:pPr>
        <w:pStyle w:val="CommentText"/>
      </w:pPr>
      <w:r>
        <w:rPr>
          <w:rStyle w:val="CommentReference"/>
        </w:rPr>
        <w:annotationRef/>
      </w:r>
      <w:r>
        <w:t>Steht in dieser Studie der berichtete Befund drin oder wird der dort nur zitiert?</w:t>
      </w:r>
    </w:p>
  </w:comment>
  <w:comment w:id="20" w:author="Julius Welzel" w:date="2022-05-06T11:45:00Z" w:initials="JW">
    <w:p w14:paraId="5AB74F24" w14:textId="05654742" w:rsidR="00010D06" w:rsidRDefault="00010D06">
      <w:pPr>
        <w:pStyle w:val="CommentText"/>
      </w:pPr>
      <w:r>
        <w:rPr>
          <w:rStyle w:val="CommentReference"/>
        </w:rPr>
        <w:annotationRef/>
      </w:r>
      <w:r>
        <w:t>Bitte nicht einheitliche Befunde auflisten</w:t>
      </w:r>
    </w:p>
  </w:comment>
  <w:comment w:id="23" w:author="Julius Welzel" w:date="2022-05-06T11:46:00Z" w:initials="JW">
    <w:p w14:paraId="7560E797" w14:textId="21A181B8" w:rsidR="00010D06" w:rsidRDefault="00010D06">
      <w:pPr>
        <w:pStyle w:val="CommentText"/>
      </w:pPr>
      <w:r>
        <w:rPr>
          <w:rStyle w:val="CommentReference"/>
        </w:rPr>
        <w:annotationRef/>
      </w:r>
    </w:p>
  </w:comment>
  <w:comment w:id="28" w:author="Julius Welzel" w:date="2022-05-06T11:49:00Z" w:initials="JW">
    <w:p w14:paraId="733FC48F" w14:textId="2F331853" w:rsidR="00BE13C1" w:rsidRDefault="00BE13C1">
      <w:pPr>
        <w:pStyle w:val="CommentText"/>
      </w:pPr>
      <w:r>
        <w:rPr>
          <w:rStyle w:val="CommentReference"/>
        </w:rPr>
        <w:annotationRef/>
      </w:r>
      <w:r>
        <w:t>Wann wurden diese Abgeleitet? Während der OP?</w:t>
      </w:r>
    </w:p>
  </w:comment>
  <w:comment w:id="32" w:author="Julius Welzel" w:date="2022-05-06T11:50:00Z" w:initials="JW">
    <w:p w14:paraId="1E4B3283" w14:textId="7EE33587" w:rsidR="00BE13C1" w:rsidRDefault="00BE13C1">
      <w:pPr>
        <w:pStyle w:val="CommentText"/>
      </w:pPr>
      <w:r>
        <w:rPr>
          <w:rStyle w:val="CommentReference"/>
        </w:rPr>
        <w:annotationRef/>
      </w:r>
      <w:r>
        <w:t>Was sind Momentaufnahmen?</w:t>
      </w:r>
    </w:p>
  </w:comment>
  <w:comment w:id="36" w:author="Julius Welzel" w:date="2022-05-06T11:51:00Z" w:initials="JW">
    <w:p w14:paraId="0A778CAC" w14:textId="0A9CF50D" w:rsidR="00BE13C1" w:rsidRDefault="00BE13C1">
      <w:pPr>
        <w:pStyle w:val="CommentText"/>
      </w:pPr>
      <w:r>
        <w:rPr>
          <w:rStyle w:val="CommentReference"/>
        </w:rPr>
        <w:annotationRef/>
      </w:r>
      <w:r>
        <w:t xml:space="preserve">Hier kannst du dein </w:t>
      </w:r>
      <w:proofErr w:type="spellStart"/>
      <w:r>
        <w:t>GitRepo</w:t>
      </w:r>
      <w:proofErr w:type="spellEnd"/>
      <w:r>
        <w:t xml:space="preserve"> zitieren, wenn du es öffentlich machst</w:t>
      </w:r>
    </w:p>
  </w:comment>
  <w:comment w:id="37" w:author="Julius Welzel" w:date="2022-05-06T11:52:00Z" w:initials="JW">
    <w:p w14:paraId="2D793F14" w14:textId="5B317B62" w:rsidR="00BE13C1" w:rsidRDefault="00BE13C1">
      <w:pPr>
        <w:pStyle w:val="CommentText"/>
      </w:pPr>
      <w:r>
        <w:rPr>
          <w:rStyle w:val="CommentReference"/>
        </w:rPr>
        <w:annotationRef/>
      </w:r>
      <w:r>
        <w:t>Welche Version?</w:t>
      </w:r>
    </w:p>
  </w:comment>
  <w:comment w:id="38" w:author="Julius Welzel" w:date="2022-05-06T11:52:00Z" w:initials="JW">
    <w:p w14:paraId="7C74AD0F" w14:textId="7DCC4FA8" w:rsidR="00BE13C1" w:rsidRDefault="00BE13C1">
      <w:pPr>
        <w:pStyle w:val="CommentText"/>
      </w:pPr>
      <w:r>
        <w:rPr>
          <w:rStyle w:val="CommentReference"/>
        </w:rPr>
        <w:annotationRef/>
      </w:r>
      <w:proofErr w:type="spellStart"/>
      <w:r>
        <w:t>Wroauf</w:t>
      </w:r>
      <w:proofErr w:type="spellEnd"/>
      <w:r>
        <w:t xml:space="preserve"> beziehen sich diese Werte?</w:t>
      </w:r>
    </w:p>
  </w:comment>
  <w:comment w:id="39" w:author="Julius Welzel" w:date="2022-05-06T11:54:00Z" w:initials="JW">
    <w:p w14:paraId="419199EE" w14:textId="45983F75" w:rsidR="00DE6909" w:rsidRDefault="00DE6909">
      <w:pPr>
        <w:pStyle w:val="CommentText"/>
      </w:pPr>
      <w:r>
        <w:rPr>
          <w:rStyle w:val="CommentReference"/>
        </w:rPr>
        <w:annotationRef/>
      </w:r>
      <w:proofErr w:type="spellStart"/>
      <w:r>
        <w:t>Samlingrate</w:t>
      </w:r>
      <w:proofErr w:type="spellEnd"/>
      <w:r>
        <w:t xml:space="preserve"> müsste das sein und gehört eher in das Kapitel Bereinigung? Auch würde ich eher ein Kapitel zu Metadaten deiner Daten machen (Filter </w:t>
      </w:r>
      <w:proofErr w:type="spellStart"/>
      <w:r>
        <w:t>NeuroOmega</w:t>
      </w:r>
      <w:proofErr w:type="spellEnd"/>
      <w:r>
        <w:t xml:space="preserve"> und dann </w:t>
      </w:r>
      <w:proofErr w:type="spellStart"/>
      <w:r>
        <w:t>preprocessing</w:t>
      </w:r>
      <w:proofErr w:type="spellEnd"/>
      <w:r>
        <w:t xml:space="preserve">. </w:t>
      </w:r>
    </w:p>
  </w:comment>
  <w:comment w:id="44" w:author="Julius Welzel" w:date="2022-05-06T11:56:00Z" w:initials="JW">
    <w:p w14:paraId="2537B52E" w14:textId="60A57ED0" w:rsidR="00DE6909" w:rsidRDefault="00DE6909">
      <w:pPr>
        <w:pStyle w:val="CommentText"/>
      </w:pPr>
      <w:r>
        <w:rPr>
          <w:rStyle w:val="CommentReference"/>
        </w:rPr>
        <w:annotationRef/>
      </w:r>
      <w:r>
        <w:t>Warum bist du auf diese Varianzen gekommen?</w:t>
      </w:r>
    </w:p>
  </w:comment>
  <w:comment w:id="47" w:author="Julius Welzel" w:date="2022-05-06T11:58:00Z" w:initials="JW">
    <w:p w14:paraId="1309D2E5" w14:textId="12961B07" w:rsidR="00DE6909" w:rsidRDefault="00DE6909">
      <w:pPr>
        <w:pStyle w:val="CommentText"/>
      </w:pPr>
      <w:r>
        <w:rPr>
          <w:rStyle w:val="CommentReference"/>
        </w:rPr>
        <w:annotationRef/>
      </w:r>
      <w:r>
        <w:t>Ist das so?</w:t>
      </w:r>
    </w:p>
  </w:comment>
  <w:comment w:id="48" w:author="Julius Welzel" w:date="2022-05-06T12:00:00Z" w:initials="JW">
    <w:p w14:paraId="3B3D4A25" w14:textId="708E0052" w:rsidR="00435D50" w:rsidRDefault="00435D50">
      <w:pPr>
        <w:pStyle w:val="CommentText"/>
      </w:pPr>
      <w:r>
        <w:rPr>
          <w:rStyle w:val="CommentReference"/>
        </w:rPr>
        <w:annotationRef/>
      </w:r>
      <w:r>
        <w:t>Welche Daten hast du hier verwendet? Ein mittel aller Aufnahmen? :D</w:t>
      </w:r>
    </w:p>
  </w:comment>
  <w:comment w:id="68" w:author="Julius Welzel" w:date="2022-05-06T12:03:00Z" w:initials="JW">
    <w:p w14:paraId="20EA5301" w14:textId="67498850" w:rsidR="00435D50" w:rsidRDefault="00435D50">
      <w:pPr>
        <w:pStyle w:val="CommentText"/>
      </w:pPr>
      <w:r>
        <w:rPr>
          <w:rStyle w:val="CommentReference"/>
        </w:rPr>
        <w:annotationRef/>
      </w:r>
      <w:r>
        <w:t>Welche Normalverteilung?</w:t>
      </w:r>
    </w:p>
  </w:comment>
  <w:comment w:id="70" w:author="Julius Welzel" w:date="2022-05-06T12:03:00Z" w:initials="JW">
    <w:p w14:paraId="2F7EAEEA" w14:textId="109622BA" w:rsidR="00A46537" w:rsidRDefault="00A46537">
      <w:pPr>
        <w:pStyle w:val="CommentText"/>
      </w:pPr>
      <w:r>
        <w:rPr>
          <w:rStyle w:val="CommentReference"/>
        </w:rPr>
        <w:annotationRef/>
      </w:r>
      <w:r>
        <w:t>Würdest du hier eine Normalverteilung erwarten?</w:t>
      </w:r>
    </w:p>
  </w:comment>
  <w:comment w:id="72" w:author="Julius Welzel" w:date="2022-05-06T12:04:00Z" w:initials="JW">
    <w:p w14:paraId="405FC4DC" w14:textId="7088D842" w:rsidR="00A46537" w:rsidRDefault="00A46537">
      <w:pPr>
        <w:pStyle w:val="CommentText"/>
      </w:pPr>
      <w:r>
        <w:rPr>
          <w:rStyle w:val="CommentReference"/>
        </w:rPr>
        <w:annotationRef/>
      </w:r>
      <w:r>
        <w:t>Ist die Tabelle APA konform?</w:t>
      </w:r>
    </w:p>
  </w:comment>
  <w:comment w:id="73" w:author="Julius Welzel" w:date="2022-05-06T12:05:00Z" w:initials="JW">
    <w:p w14:paraId="2AB19127" w14:textId="3696174C" w:rsidR="00A46537" w:rsidRDefault="00A46537">
      <w:pPr>
        <w:pStyle w:val="CommentText"/>
      </w:pPr>
      <w:r>
        <w:rPr>
          <w:rStyle w:val="CommentReference"/>
        </w:rPr>
        <w:annotationRef/>
      </w:r>
      <w:r>
        <w:t xml:space="preserve">APA konform? </w:t>
      </w:r>
      <w:r w:rsidRPr="00A46537">
        <w:t>https://rdrr.io/cran/jtools/man/theme_apa.html</w:t>
      </w:r>
    </w:p>
  </w:comment>
  <w:comment w:id="75" w:author="Julius Welzel" w:date="2022-05-06T12:06:00Z" w:initials="JW">
    <w:p w14:paraId="1190D1ED" w14:textId="7C054CB8" w:rsidR="00A46537" w:rsidRDefault="00A46537">
      <w:pPr>
        <w:pStyle w:val="CommentText"/>
      </w:pPr>
      <w:r>
        <w:rPr>
          <w:rStyle w:val="CommentReference"/>
        </w:rPr>
        <w:annotationRef/>
      </w:r>
      <w:r>
        <w:t>Eher Deuschl, 2006</w:t>
      </w:r>
    </w:p>
  </w:comment>
  <w:comment w:id="76" w:author="Julius Welzel" w:date="2022-05-06T12:11:00Z" w:initials="JW">
    <w:p w14:paraId="36BEFECB" w14:textId="4A864C4E" w:rsidR="004E3621" w:rsidRDefault="004E3621">
      <w:pPr>
        <w:pStyle w:val="CommentText"/>
      </w:pPr>
      <w:r>
        <w:rPr>
          <w:rStyle w:val="CommentReference"/>
        </w:rPr>
        <w:annotationRef/>
      </w:r>
      <w:r>
        <w:t xml:space="preserve">Hier fehlt mir noch ein Abschnitt zu den gewählten statistischen Verfahren. </w:t>
      </w:r>
      <w:r>
        <w:t xml:space="preserve">Warum t-test und nicht Regression </w:t>
      </w:r>
      <w:r>
        <w:t>…</w:t>
      </w:r>
    </w:p>
  </w:comment>
  <w:comment w:id="77" w:author="Julius Welzel" w:date="2022-05-06T12:11:00Z" w:initials="JW">
    <w:p w14:paraId="51052CAF" w14:textId="3EE08C75" w:rsidR="004E3621" w:rsidRDefault="004E3621">
      <w:pPr>
        <w:pStyle w:val="CommentText"/>
      </w:pPr>
      <w:r>
        <w:rPr>
          <w:rStyle w:val="CommentReference"/>
        </w:rPr>
        <w:annotationRef/>
      </w:r>
      <w:r>
        <w:t>Ist das eine Stärke oder Standard?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4895E8" w15:done="0"/>
  <w15:commentEx w15:paraId="44CD7769" w15:done="0"/>
  <w15:commentEx w15:paraId="5AB74F24" w15:done="0"/>
  <w15:commentEx w15:paraId="7560E797" w15:done="0"/>
  <w15:commentEx w15:paraId="733FC48F" w15:done="0"/>
  <w15:commentEx w15:paraId="1E4B3283" w15:done="0"/>
  <w15:commentEx w15:paraId="0A778CAC" w15:done="0"/>
  <w15:commentEx w15:paraId="2D793F14" w15:done="0"/>
  <w15:commentEx w15:paraId="7C74AD0F" w15:done="0"/>
  <w15:commentEx w15:paraId="419199EE" w15:done="0"/>
  <w15:commentEx w15:paraId="2537B52E" w15:done="0"/>
  <w15:commentEx w15:paraId="1309D2E5" w15:done="0"/>
  <w15:commentEx w15:paraId="3B3D4A25" w15:done="0"/>
  <w15:commentEx w15:paraId="20EA5301" w15:done="0"/>
  <w15:commentEx w15:paraId="2F7EAEEA" w15:done="0"/>
  <w15:commentEx w15:paraId="405FC4DC" w15:done="0"/>
  <w15:commentEx w15:paraId="2AB19127" w15:done="0"/>
  <w15:commentEx w15:paraId="1190D1ED" w15:done="0"/>
  <w15:commentEx w15:paraId="36BEFECB" w15:done="0"/>
  <w15:commentEx w15:paraId="51052C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F84AC" w16cex:dateUtc="2022-05-06T09:27:00Z"/>
  <w16cex:commentExtensible w16cex:durableId="261F8738" w16cex:dateUtc="2022-05-06T09:38:00Z"/>
  <w16cex:commentExtensible w16cex:durableId="261F88F1" w16cex:dateUtc="2022-05-06T09:45:00Z"/>
  <w16cex:commentExtensible w16cex:durableId="261F8925" w16cex:dateUtc="2022-05-06T09:46:00Z"/>
  <w16cex:commentExtensible w16cex:durableId="261F89DA" w16cex:dateUtc="2022-05-06T09:49:00Z"/>
  <w16cex:commentExtensible w16cex:durableId="261F8A0B" w16cex:dateUtc="2022-05-06T09:50:00Z"/>
  <w16cex:commentExtensible w16cex:durableId="261F8A4F" w16cex:dateUtc="2022-05-06T09:51:00Z"/>
  <w16cex:commentExtensible w16cex:durableId="261F8A6B" w16cex:dateUtc="2022-05-06T09:52:00Z"/>
  <w16cex:commentExtensible w16cex:durableId="261F8A8D" w16cex:dateUtc="2022-05-06T09:52:00Z"/>
  <w16cex:commentExtensible w16cex:durableId="261F8AE4" w16cex:dateUtc="2022-05-06T09:54:00Z"/>
  <w16cex:commentExtensible w16cex:durableId="261F8B65" w16cex:dateUtc="2022-05-06T09:56:00Z"/>
  <w16cex:commentExtensible w16cex:durableId="261F8BE4" w16cex:dateUtc="2022-05-06T09:58:00Z"/>
  <w16cex:commentExtensible w16cex:durableId="261F8C5A" w16cex:dateUtc="2022-05-06T10:00:00Z"/>
  <w16cex:commentExtensible w16cex:durableId="261F8CF5" w16cex:dateUtc="2022-05-06T10:03:00Z"/>
  <w16cex:commentExtensible w16cex:durableId="261F8D1A" w16cex:dateUtc="2022-05-06T10:03:00Z"/>
  <w16cex:commentExtensible w16cex:durableId="261F8D37" w16cex:dateUtc="2022-05-06T10:04:00Z"/>
  <w16cex:commentExtensible w16cex:durableId="261F8D88" w16cex:dateUtc="2022-05-06T10:05:00Z"/>
  <w16cex:commentExtensible w16cex:durableId="261F8DAE" w16cex:dateUtc="2022-05-06T10:06:00Z"/>
  <w16cex:commentExtensible w16cex:durableId="261F8EF1" w16cex:dateUtc="2022-05-06T10:11:00Z"/>
  <w16cex:commentExtensible w16cex:durableId="261F8EDD" w16cex:dateUtc="2022-05-06T1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4895E8" w16cid:durableId="261F84AC"/>
  <w16cid:commentId w16cid:paraId="44CD7769" w16cid:durableId="261F8738"/>
  <w16cid:commentId w16cid:paraId="5AB74F24" w16cid:durableId="261F88F1"/>
  <w16cid:commentId w16cid:paraId="7560E797" w16cid:durableId="261F8925"/>
  <w16cid:commentId w16cid:paraId="733FC48F" w16cid:durableId="261F89DA"/>
  <w16cid:commentId w16cid:paraId="1E4B3283" w16cid:durableId="261F8A0B"/>
  <w16cid:commentId w16cid:paraId="0A778CAC" w16cid:durableId="261F8A4F"/>
  <w16cid:commentId w16cid:paraId="2D793F14" w16cid:durableId="261F8A6B"/>
  <w16cid:commentId w16cid:paraId="7C74AD0F" w16cid:durableId="261F8A8D"/>
  <w16cid:commentId w16cid:paraId="419199EE" w16cid:durableId="261F8AE4"/>
  <w16cid:commentId w16cid:paraId="2537B52E" w16cid:durableId="261F8B65"/>
  <w16cid:commentId w16cid:paraId="1309D2E5" w16cid:durableId="261F8BE4"/>
  <w16cid:commentId w16cid:paraId="3B3D4A25" w16cid:durableId="261F8C5A"/>
  <w16cid:commentId w16cid:paraId="20EA5301" w16cid:durableId="261F8CF5"/>
  <w16cid:commentId w16cid:paraId="2F7EAEEA" w16cid:durableId="261F8D1A"/>
  <w16cid:commentId w16cid:paraId="405FC4DC" w16cid:durableId="261F8D37"/>
  <w16cid:commentId w16cid:paraId="2AB19127" w16cid:durableId="261F8D88"/>
  <w16cid:commentId w16cid:paraId="1190D1ED" w16cid:durableId="261F8DAE"/>
  <w16cid:commentId w16cid:paraId="36BEFECB" w16cid:durableId="261F8EF1"/>
  <w16cid:commentId w16cid:paraId="51052CAF" w16cid:durableId="261F8E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F3B31" w14:textId="77777777" w:rsidR="0094224D" w:rsidRDefault="0094224D" w:rsidP="009A4076">
      <w:pPr>
        <w:spacing w:after="0" w:line="240" w:lineRule="auto"/>
      </w:pPr>
      <w:r>
        <w:separator/>
      </w:r>
    </w:p>
  </w:endnote>
  <w:endnote w:type="continuationSeparator" w:id="0">
    <w:p w14:paraId="2D3C0396" w14:textId="77777777" w:rsidR="0094224D" w:rsidRDefault="0094224D" w:rsidP="009A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EB585" w14:textId="77777777" w:rsidR="0094224D" w:rsidRDefault="0094224D" w:rsidP="009A4076">
      <w:pPr>
        <w:spacing w:after="0" w:line="240" w:lineRule="auto"/>
      </w:pPr>
      <w:r>
        <w:separator/>
      </w:r>
    </w:p>
  </w:footnote>
  <w:footnote w:type="continuationSeparator" w:id="0">
    <w:p w14:paraId="56DF5E41" w14:textId="77777777" w:rsidR="0094224D" w:rsidRDefault="0094224D" w:rsidP="009A4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784551"/>
      <w:docPartObj>
        <w:docPartGallery w:val="Page Numbers (Top of Page)"/>
        <w:docPartUnique/>
      </w:docPartObj>
    </w:sdtPr>
    <w:sdtEndPr/>
    <w:sdtContent>
      <w:p w14:paraId="7496A5CE" w14:textId="77777777" w:rsidR="00421F7B" w:rsidRDefault="00421F7B">
        <w:pPr>
          <w:pStyle w:val="Header"/>
          <w:jc w:val="right"/>
        </w:pPr>
        <w:r>
          <w:fldChar w:fldCharType="begin"/>
        </w:r>
        <w:r>
          <w:instrText>PAGE   \* MERGEFORMAT</w:instrText>
        </w:r>
        <w:r>
          <w:fldChar w:fldCharType="separate"/>
        </w:r>
        <w:r w:rsidR="0019788E">
          <w:rPr>
            <w:noProof/>
          </w:rPr>
          <w:t>64</w:t>
        </w:r>
        <w:r>
          <w:fldChar w:fldCharType="end"/>
        </w:r>
      </w:p>
    </w:sdtContent>
  </w:sdt>
  <w:p w14:paraId="5263D2F6" w14:textId="77777777" w:rsidR="00421F7B" w:rsidRDefault="00421F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2ADF"/>
    <w:multiLevelType w:val="hybridMultilevel"/>
    <w:tmpl w:val="DF16F2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711293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us Welzel">
    <w15:presenceInfo w15:providerId="Windows Live" w15:userId="41d0fa2d2f24d2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20A"/>
    <w:rsid w:val="00000368"/>
    <w:rsid w:val="0000266C"/>
    <w:rsid w:val="0000363B"/>
    <w:rsid w:val="00003911"/>
    <w:rsid w:val="00003C21"/>
    <w:rsid w:val="0000655A"/>
    <w:rsid w:val="00010D06"/>
    <w:rsid w:val="0001456B"/>
    <w:rsid w:val="00023F1B"/>
    <w:rsid w:val="00030807"/>
    <w:rsid w:val="00030E79"/>
    <w:rsid w:val="00031E37"/>
    <w:rsid w:val="000502CA"/>
    <w:rsid w:val="000623F1"/>
    <w:rsid w:val="0006445C"/>
    <w:rsid w:val="0006494A"/>
    <w:rsid w:val="00064BC6"/>
    <w:rsid w:val="0007089E"/>
    <w:rsid w:val="000716BE"/>
    <w:rsid w:val="00075707"/>
    <w:rsid w:val="00080289"/>
    <w:rsid w:val="000823D8"/>
    <w:rsid w:val="00084A45"/>
    <w:rsid w:val="00085C3F"/>
    <w:rsid w:val="00087CA9"/>
    <w:rsid w:val="00094EA7"/>
    <w:rsid w:val="00095346"/>
    <w:rsid w:val="00095EE7"/>
    <w:rsid w:val="00095FB9"/>
    <w:rsid w:val="0009709E"/>
    <w:rsid w:val="000A2779"/>
    <w:rsid w:val="000A456E"/>
    <w:rsid w:val="000A59CC"/>
    <w:rsid w:val="000A7B2C"/>
    <w:rsid w:val="000A7E18"/>
    <w:rsid w:val="000B53A3"/>
    <w:rsid w:val="000B55FD"/>
    <w:rsid w:val="000B6912"/>
    <w:rsid w:val="000C03D8"/>
    <w:rsid w:val="000C211A"/>
    <w:rsid w:val="000C2C56"/>
    <w:rsid w:val="000C366C"/>
    <w:rsid w:val="000C43BE"/>
    <w:rsid w:val="000C5BA2"/>
    <w:rsid w:val="000C62FD"/>
    <w:rsid w:val="000D00F4"/>
    <w:rsid w:val="000D0B7B"/>
    <w:rsid w:val="000D188D"/>
    <w:rsid w:val="000D4078"/>
    <w:rsid w:val="000D4712"/>
    <w:rsid w:val="000D6596"/>
    <w:rsid w:val="000D6A88"/>
    <w:rsid w:val="000E1DA9"/>
    <w:rsid w:val="000E3A63"/>
    <w:rsid w:val="000E7629"/>
    <w:rsid w:val="000F0842"/>
    <w:rsid w:val="000F1D68"/>
    <w:rsid w:val="000F3E58"/>
    <w:rsid w:val="000F442D"/>
    <w:rsid w:val="001006A5"/>
    <w:rsid w:val="00103326"/>
    <w:rsid w:val="00103A37"/>
    <w:rsid w:val="00104D5F"/>
    <w:rsid w:val="00105260"/>
    <w:rsid w:val="00111C37"/>
    <w:rsid w:val="00113861"/>
    <w:rsid w:val="001166D2"/>
    <w:rsid w:val="0011688D"/>
    <w:rsid w:val="00117895"/>
    <w:rsid w:val="001225A7"/>
    <w:rsid w:val="001238AA"/>
    <w:rsid w:val="00124FD4"/>
    <w:rsid w:val="001324D7"/>
    <w:rsid w:val="00142857"/>
    <w:rsid w:val="00151D50"/>
    <w:rsid w:val="00152A83"/>
    <w:rsid w:val="00153082"/>
    <w:rsid w:val="00155869"/>
    <w:rsid w:val="00155949"/>
    <w:rsid w:val="001579F1"/>
    <w:rsid w:val="00160570"/>
    <w:rsid w:val="00162609"/>
    <w:rsid w:val="00171926"/>
    <w:rsid w:val="00174D0A"/>
    <w:rsid w:val="0017793E"/>
    <w:rsid w:val="00183EF5"/>
    <w:rsid w:val="00190BF4"/>
    <w:rsid w:val="00193E0E"/>
    <w:rsid w:val="00193E65"/>
    <w:rsid w:val="00196173"/>
    <w:rsid w:val="0019788E"/>
    <w:rsid w:val="001A107E"/>
    <w:rsid w:val="001A4C03"/>
    <w:rsid w:val="001A669B"/>
    <w:rsid w:val="001A759A"/>
    <w:rsid w:val="001B2C1C"/>
    <w:rsid w:val="001B40AC"/>
    <w:rsid w:val="001B40C0"/>
    <w:rsid w:val="001B472F"/>
    <w:rsid w:val="001B5C96"/>
    <w:rsid w:val="001B719C"/>
    <w:rsid w:val="001C3563"/>
    <w:rsid w:val="001C4291"/>
    <w:rsid w:val="001C4B5E"/>
    <w:rsid w:val="001C57BB"/>
    <w:rsid w:val="001C6A92"/>
    <w:rsid w:val="001C7A6F"/>
    <w:rsid w:val="001D696C"/>
    <w:rsid w:val="001D7CCD"/>
    <w:rsid w:val="001F213D"/>
    <w:rsid w:val="001F2601"/>
    <w:rsid w:val="001F55D6"/>
    <w:rsid w:val="001F6663"/>
    <w:rsid w:val="001F6781"/>
    <w:rsid w:val="001F68C6"/>
    <w:rsid w:val="00202D62"/>
    <w:rsid w:val="00206261"/>
    <w:rsid w:val="0020690E"/>
    <w:rsid w:val="00206C21"/>
    <w:rsid w:val="0021190D"/>
    <w:rsid w:val="002128B3"/>
    <w:rsid w:val="00217D73"/>
    <w:rsid w:val="002218C5"/>
    <w:rsid w:val="00227DDF"/>
    <w:rsid w:val="00230440"/>
    <w:rsid w:val="00232E75"/>
    <w:rsid w:val="0023392E"/>
    <w:rsid w:val="00245ED2"/>
    <w:rsid w:val="0024755B"/>
    <w:rsid w:val="00250996"/>
    <w:rsid w:val="00253D57"/>
    <w:rsid w:val="00254332"/>
    <w:rsid w:val="002551ED"/>
    <w:rsid w:val="00255E11"/>
    <w:rsid w:val="00257001"/>
    <w:rsid w:val="0026647E"/>
    <w:rsid w:val="00267210"/>
    <w:rsid w:val="002810FD"/>
    <w:rsid w:val="0028116E"/>
    <w:rsid w:val="00291CCA"/>
    <w:rsid w:val="002A2765"/>
    <w:rsid w:val="002A3CF9"/>
    <w:rsid w:val="002A5B77"/>
    <w:rsid w:val="002B033C"/>
    <w:rsid w:val="002B2F2C"/>
    <w:rsid w:val="002B3B68"/>
    <w:rsid w:val="002C0AF9"/>
    <w:rsid w:val="002C2F0B"/>
    <w:rsid w:val="002E1176"/>
    <w:rsid w:val="002E25FD"/>
    <w:rsid w:val="002F21E3"/>
    <w:rsid w:val="002F2462"/>
    <w:rsid w:val="002F2F98"/>
    <w:rsid w:val="002F4B56"/>
    <w:rsid w:val="002F55DE"/>
    <w:rsid w:val="002F5766"/>
    <w:rsid w:val="002F5F14"/>
    <w:rsid w:val="002F7E01"/>
    <w:rsid w:val="002F7FB3"/>
    <w:rsid w:val="00304D59"/>
    <w:rsid w:val="00306F70"/>
    <w:rsid w:val="00307BA4"/>
    <w:rsid w:val="00317441"/>
    <w:rsid w:val="0032010C"/>
    <w:rsid w:val="00321F42"/>
    <w:rsid w:val="003224DE"/>
    <w:rsid w:val="003235F2"/>
    <w:rsid w:val="00323C8A"/>
    <w:rsid w:val="00325273"/>
    <w:rsid w:val="00325C5E"/>
    <w:rsid w:val="003322D2"/>
    <w:rsid w:val="003349A0"/>
    <w:rsid w:val="00335719"/>
    <w:rsid w:val="00335D4C"/>
    <w:rsid w:val="003369C1"/>
    <w:rsid w:val="0033728A"/>
    <w:rsid w:val="00337758"/>
    <w:rsid w:val="00337D8D"/>
    <w:rsid w:val="00340031"/>
    <w:rsid w:val="00341361"/>
    <w:rsid w:val="00341376"/>
    <w:rsid w:val="00342718"/>
    <w:rsid w:val="00343C6C"/>
    <w:rsid w:val="00345E7A"/>
    <w:rsid w:val="0034643F"/>
    <w:rsid w:val="00346E29"/>
    <w:rsid w:val="00354074"/>
    <w:rsid w:val="003542BC"/>
    <w:rsid w:val="00354E21"/>
    <w:rsid w:val="0035508D"/>
    <w:rsid w:val="00360434"/>
    <w:rsid w:val="00361555"/>
    <w:rsid w:val="00377AFD"/>
    <w:rsid w:val="003804D7"/>
    <w:rsid w:val="00380E63"/>
    <w:rsid w:val="00381D25"/>
    <w:rsid w:val="00392EE0"/>
    <w:rsid w:val="00393D36"/>
    <w:rsid w:val="00394DE3"/>
    <w:rsid w:val="00396391"/>
    <w:rsid w:val="00396A46"/>
    <w:rsid w:val="00397851"/>
    <w:rsid w:val="003A42A8"/>
    <w:rsid w:val="003A467F"/>
    <w:rsid w:val="003A538C"/>
    <w:rsid w:val="003A79D9"/>
    <w:rsid w:val="003B2465"/>
    <w:rsid w:val="003B4106"/>
    <w:rsid w:val="003B4970"/>
    <w:rsid w:val="003B5734"/>
    <w:rsid w:val="003C24C5"/>
    <w:rsid w:val="003C26E7"/>
    <w:rsid w:val="003C3BE4"/>
    <w:rsid w:val="003C64AC"/>
    <w:rsid w:val="003C71DA"/>
    <w:rsid w:val="003C78F7"/>
    <w:rsid w:val="003D06CC"/>
    <w:rsid w:val="003E1B09"/>
    <w:rsid w:val="003E434A"/>
    <w:rsid w:val="003E4BE1"/>
    <w:rsid w:val="003E59CF"/>
    <w:rsid w:val="003F42FA"/>
    <w:rsid w:val="003F4AF4"/>
    <w:rsid w:val="003F5D4B"/>
    <w:rsid w:val="003F70B6"/>
    <w:rsid w:val="004000B0"/>
    <w:rsid w:val="00400442"/>
    <w:rsid w:val="004036E5"/>
    <w:rsid w:val="00403A86"/>
    <w:rsid w:val="00403EFA"/>
    <w:rsid w:val="00403FCE"/>
    <w:rsid w:val="0040745D"/>
    <w:rsid w:val="004119CC"/>
    <w:rsid w:val="00415C65"/>
    <w:rsid w:val="00415F05"/>
    <w:rsid w:val="00421F7B"/>
    <w:rsid w:val="00430E9B"/>
    <w:rsid w:val="00435D50"/>
    <w:rsid w:val="00437D2B"/>
    <w:rsid w:val="0044125E"/>
    <w:rsid w:val="00441A07"/>
    <w:rsid w:val="00446D46"/>
    <w:rsid w:val="00447304"/>
    <w:rsid w:val="004505E4"/>
    <w:rsid w:val="00450CBA"/>
    <w:rsid w:val="0045240F"/>
    <w:rsid w:val="00454B1E"/>
    <w:rsid w:val="004550A5"/>
    <w:rsid w:val="00460855"/>
    <w:rsid w:val="004622A3"/>
    <w:rsid w:val="00465A31"/>
    <w:rsid w:val="00465D1F"/>
    <w:rsid w:val="00467AB7"/>
    <w:rsid w:val="0047219A"/>
    <w:rsid w:val="00473C73"/>
    <w:rsid w:val="00475349"/>
    <w:rsid w:val="004778B5"/>
    <w:rsid w:val="004810E6"/>
    <w:rsid w:val="00483437"/>
    <w:rsid w:val="004904A7"/>
    <w:rsid w:val="00492E17"/>
    <w:rsid w:val="0049460C"/>
    <w:rsid w:val="004A551C"/>
    <w:rsid w:val="004A7834"/>
    <w:rsid w:val="004B117D"/>
    <w:rsid w:val="004B1A26"/>
    <w:rsid w:val="004B3024"/>
    <w:rsid w:val="004B5E2E"/>
    <w:rsid w:val="004B6190"/>
    <w:rsid w:val="004B7A80"/>
    <w:rsid w:val="004C3764"/>
    <w:rsid w:val="004C51EE"/>
    <w:rsid w:val="004C5996"/>
    <w:rsid w:val="004C62A2"/>
    <w:rsid w:val="004C7615"/>
    <w:rsid w:val="004D0B8A"/>
    <w:rsid w:val="004D142B"/>
    <w:rsid w:val="004D1546"/>
    <w:rsid w:val="004D5968"/>
    <w:rsid w:val="004D5C32"/>
    <w:rsid w:val="004D6C77"/>
    <w:rsid w:val="004D7765"/>
    <w:rsid w:val="004E28B4"/>
    <w:rsid w:val="004E3621"/>
    <w:rsid w:val="004F0C78"/>
    <w:rsid w:val="004F60B1"/>
    <w:rsid w:val="00503B13"/>
    <w:rsid w:val="00503E2D"/>
    <w:rsid w:val="0050721B"/>
    <w:rsid w:val="0051280E"/>
    <w:rsid w:val="0051389B"/>
    <w:rsid w:val="00516698"/>
    <w:rsid w:val="005224A5"/>
    <w:rsid w:val="00527BD2"/>
    <w:rsid w:val="0053542A"/>
    <w:rsid w:val="0054194C"/>
    <w:rsid w:val="00541C3B"/>
    <w:rsid w:val="0054334D"/>
    <w:rsid w:val="00545DA4"/>
    <w:rsid w:val="00545DE5"/>
    <w:rsid w:val="0055306F"/>
    <w:rsid w:val="00557FEB"/>
    <w:rsid w:val="00562463"/>
    <w:rsid w:val="005637F0"/>
    <w:rsid w:val="00563E03"/>
    <w:rsid w:val="005643EF"/>
    <w:rsid w:val="00575AB5"/>
    <w:rsid w:val="00576C0F"/>
    <w:rsid w:val="00583255"/>
    <w:rsid w:val="005914D3"/>
    <w:rsid w:val="0059460D"/>
    <w:rsid w:val="00596F24"/>
    <w:rsid w:val="005A139C"/>
    <w:rsid w:val="005A17E7"/>
    <w:rsid w:val="005A38F4"/>
    <w:rsid w:val="005A5A41"/>
    <w:rsid w:val="005A5DA1"/>
    <w:rsid w:val="005B233D"/>
    <w:rsid w:val="005B24EB"/>
    <w:rsid w:val="005B29EB"/>
    <w:rsid w:val="005B2AEA"/>
    <w:rsid w:val="005C0164"/>
    <w:rsid w:val="005C10C5"/>
    <w:rsid w:val="005C311D"/>
    <w:rsid w:val="005C413E"/>
    <w:rsid w:val="005D189F"/>
    <w:rsid w:val="005D65F1"/>
    <w:rsid w:val="005D6C98"/>
    <w:rsid w:val="005E28DA"/>
    <w:rsid w:val="005E3203"/>
    <w:rsid w:val="005F0C08"/>
    <w:rsid w:val="005F0D0D"/>
    <w:rsid w:val="005F128F"/>
    <w:rsid w:val="005F4B73"/>
    <w:rsid w:val="005F4D0E"/>
    <w:rsid w:val="005F5F37"/>
    <w:rsid w:val="005F6D74"/>
    <w:rsid w:val="005F71FB"/>
    <w:rsid w:val="005F79CC"/>
    <w:rsid w:val="006045B8"/>
    <w:rsid w:val="006065F4"/>
    <w:rsid w:val="00606DE4"/>
    <w:rsid w:val="00607622"/>
    <w:rsid w:val="00610D3E"/>
    <w:rsid w:val="00612B79"/>
    <w:rsid w:val="006132A0"/>
    <w:rsid w:val="0061355F"/>
    <w:rsid w:val="006148B2"/>
    <w:rsid w:val="00615268"/>
    <w:rsid w:val="00616DBA"/>
    <w:rsid w:val="00623A73"/>
    <w:rsid w:val="006257D1"/>
    <w:rsid w:val="00626AE7"/>
    <w:rsid w:val="006279A1"/>
    <w:rsid w:val="00630274"/>
    <w:rsid w:val="00633C0C"/>
    <w:rsid w:val="00635E49"/>
    <w:rsid w:val="00637F8F"/>
    <w:rsid w:val="006407F7"/>
    <w:rsid w:val="0064535B"/>
    <w:rsid w:val="00655BEC"/>
    <w:rsid w:val="00663B3B"/>
    <w:rsid w:val="0066637E"/>
    <w:rsid w:val="00670A41"/>
    <w:rsid w:val="0067427F"/>
    <w:rsid w:val="006804F1"/>
    <w:rsid w:val="00680AAF"/>
    <w:rsid w:val="00681A68"/>
    <w:rsid w:val="006868EC"/>
    <w:rsid w:val="00692037"/>
    <w:rsid w:val="00692F95"/>
    <w:rsid w:val="0069316D"/>
    <w:rsid w:val="00693C1B"/>
    <w:rsid w:val="006949A2"/>
    <w:rsid w:val="00694CDE"/>
    <w:rsid w:val="006A007A"/>
    <w:rsid w:val="006A1123"/>
    <w:rsid w:val="006A24F5"/>
    <w:rsid w:val="006A443F"/>
    <w:rsid w:val="006A735B"/>
    <w:rsid w:val="006A7676"/>
    <w:rsid w:val="006A7F34"/>
    <w:rsid w:val="006B0A1E"/>
    <w:rsid w:val="006B18AD"/>
    <w:rsid w:val="006B416F"/>
    <w:rsid w:val="006B65CD"/>
    <w:rsid w:val="006B7C36"/>
    <w:rsid w:val="006C0314"/>
    <w:rsid w:val="006C0BC0"/>
    <w:rsid w:val="006C5A05"/>
    <w:rsid w:val="006C5A40"/>
    <w:rsid w:val="006D64CD"/>
    <w:rsid w:val="006E072C"/>
    <w:rsid w:val="006E0FC7"/>
    <w:rsid w:val="006E2096"/>
    <w:rsid w:val="006E4456"/>
    <w:rsid w:val="006E72EA"/>
    <w:rsid w:val="006E732E"/>
    <w:rsid w:val="006F1E21"/>
    <w:rsid w:val="007054DD"/>
    <w:rsid w:val="00707B15"/>
    <w:rsid w:val="00714095"/>
    <w:rsid w:val="0071419B"/>
    <w:rsid w:val="00717323"/>
    <w:rsid w:val="00720C7A"/>
    <w:rsid w:val="00722001"/>
    <w:rsid w:val="00732F2D"/>
    <w:rsid w:val="007335BF"/>
    <w:rsid w:val="00745458"/>
    <w:rsid w:val="00745B25"/>
    <w:rsid w:val="00746345"/>
    <w:rsid w:val="00746F1F"/>
    <w:rsid w:val="00753235"/>
    <w:rsid w:val="00754537"/>
    <w:rsid w:val="007546E7"/>
    <w:rsid w:val="00755CA5"/>
    <w:rsid w:val="0075682C"/>
    <w:rsid w:val="00761855"/>
    <w:rsid w:val="00770A1C"/>
    <w:rsid w:val="007717F4"/>
    <w:rsid w:val="0078306A"/>
    <w:rsid w:val="00783604"/>
    <w:rsid w:val="00785F35"/>
    <w:rsid w:val="00787280"/>
    <w:rsid w:val="007943FC"/>
    <w:rsid w:val="007954D3"/>
    <w:rsid w:val="00795CA5"/>
    <w:rsid w:val="0079625F"/>
    <w:rsid w:val="007973F5"/>
    <w:rsid w:val="007A538E"/>
    <w:rsid w:val="007B13F9"/>
    <w:rsid w:val="007B2BE2"/>
    <w:rsid w:val="007B3B38"/>
    <w:rsid w:val="007C132B"/>
    <w:rsid w:val="007C221B"/>
    <w:rsid w:val="007C4638"/>
    <w:rsid w:val="007E24C7"/>
    <w:rsid w:val="007E4E37"/>
    <w:rsid w:val="007F07C3"/>
    <w:rsid w:val="007F47B2"/>
    <w:rsid w:val="007F4FED"/>
    <w:rsid w:val="007F552F"/>
    <w:rsid w:val="007F6159"/>
    <w:rsid w:val="00803919"/>
    <w:rsid w:val="008044D6"/>
    <w:rsid w:val="00805A2D"/>
    <w:rsid w:val="008072CF"/>
    <w:rsid w:val="00810565"/>
    <w:rsid w:val="008108A7"/>
    <w:rsid w:val="00821B87"/>
    <w:rsid w:val="00822D96"/>
    <w:rsid w:val="00823ED0"/>
    <w:rsid w:val="00823F52"/>
    <w:rsid w:val="00825F2E"/>
    <w:rsid w:val="00830B98"/>
    <w:rsid w:val="00831127"/>
    <w:rsid w:val="00833E8F"/>
    <w:rsid w:val="008423B7"/>
    <w:rsid w:val="00842AF4"/>
    <w:rsid w:val="00842EDA"/>
    <w:rsid w:val="00843AE9"/>
    <w:rsid w:val="00843FF4"/>
    <w:rsid w:val="00847716"/>
    <w:rsid w:val="00852527"/>
    <w:rsid w:val="0085282E"/>
    <w:rsid w:val="00853078"/>
    <w:rsid w:val="0085728D"/>
    <w:rsid w:val="00857609"/>
    <w:rsid w:val="0086379C"/>
    <w:rsid w:val="008637AB"/>
    <w:rsid w:val="00863B8E"/>
    <w:rsid w:val="00866225"/>
    <w:rsid w:val="00867786"/>
    <w:rsid w:val="008724AD"/>
    <w:rsid w:val="00872575"/>
    <w:rsid w:val="00875986"/>
    <w:rsid w:val="00876C5E"/>
    <w:rsid w:val="008813BD"/>
    <w:rsid w:val="00897722"/>
    <w:rsid w:val="0089781C"/>
    <w:rsid w:val="00897AE4"/>
    <w:rsid w:val="008A2AD0"/>
    <w:rsid w:val="008A370F"/>
    <w:rsid w:val="008A6E05"/>
    <w:rsid w:val="008B1E28"/>
    <w:rsid w:val="008B546F"/>
    <w:rsid w:val="008B553E"/>
    <w:rsid w:val="008B6691"/>
    <w:rsid w:val="008C2BEA"/>
    <w:rsid w:val="008C59A1"/>
    <w:rsid w:val="008C5FBA"/>
    <w:rsid w:val="008D15C4"/>
    <w:rsid w:val="008D1C0B"/>
    <w:rsid w:val="008D211D"/>
    <w:rsid w:val="008D4B6A"/>
    <w:rsid w:val="008D7AD9"/>
    <w:rsid w:val="008E118C"/>
    <w:rsid w:val="008E1846"/>
    <w:rsid w:val="008E1AC6"/>
    <w:rsid w:val="008E395C"/>
    <w:rsid w:val="008E66E5"/>
    <w:rsid w:val="008E707B"/>
    <w:rsid w:val="008F1774"/>
    <w:rsid w:val="008F6B7C"/>
    <w:rsid w:val="009045F7"/>
    <w:rsid w:val="009120DC"/>
    <w:rsid w:val="00912E0E"/>
    <w:rsid w:val="00912FB2"/>
    <w:rsid w:val="0091701B"/>
    <w:rsid w:val="0092094A"/>
    <w:rsid w:val="009229BA"/>
    <w:rsid w:val="009244FB"/>
    <w:rsid w:val="0092475B"/>
    <w:rsid w:val="00927A54"/>
    <w:rsid w:val="0093676D"/>
    <w:rsid w:val="0094224D"/>
    <w:rsid w:val="00942303"/>
    <w:rsid w:val="00942BDB"/>
    <w:rsid w:val="00942FA8"/>
    <w:rsid w:val="00943331"/>
    <w:rsid w:val="00944800"/>
    <w:rsid w:val="00950A5B"/>
    <w:rsid w:val="009563DC"/>
    <w:rsid w:val="00956D07"/>
    <w:rsid w:val="00966214"/>
    <w:rsid w:val="0097193C"/>
    <w:rsid w:val="0097661F"/>
    <w:rsid w:val="009821B1"/>
    <w:rsid w:val="009829BB"/>
    <w:rsid w:val="00986457"/>
    <w:rsid w:val="00997325"/>
    <w:rsid w:val="00997D2F"/>
    <w:rsid w:val="009A1054"/>
    <w:rsid w:val="009A227E"/>
    <w:rsid w:val="009A39A0"/>
    <w:rsid w:val="009A4076"/>
    <w:rsid w:val="009A40FF"/>
    <w:rsid w:val="009A4A90"/>
    <w:rsid w:val="009B4500"/>
    <w:rsid w:val="009B4733"/>
    <w:rsid w:val="009C2B17"/>
    <w:rsid w:val="009C3907"/>
    <w:rsid w:val="009C41D7"/>
    <w:rsid w:val="009C4706"/>
    <w:rsid w:val="009C4C84"/>
    <w:rsid w:val="009C7A7B"/>
    <w:rsid w:val="009D21C5"/>
    <w:rsid w:val="009E164B"/>
    <w:rsid w:val="009E6828"/>
    <w:rsid w:val="009F0BD2"/>
    <w:rsid w:val="009F2646"/>
    <w:rsid w:val="009F2C28"/>
    <w:rsid w:val="009F71B9"/>
    <w:rsid w:val="00A021F4"/>
    <w:rsid w:val="00A045D7"/>
    <w:rsid w:val="00A05DBF"/>
    <w:rsid w:val="00A0676A"/>
    <w:rsid w:val="00A06DE3"/>
    <w:rsid w:val="00A11FF6"/>
    <w:rsid w:val="00A125A2"/>
    <w:rsid w:val="00A12A50"/>
    <w:rsid w:val="00A130E3"/>
    <w:rsid w:val="00A1348D"/>
    <w:rsid w:val="00A235A2"/>
    <w:rsid w:val="00A236E8"/>
    <w:rsid w:val="00A25B47"/>
    <w:rsid w:val="00A33422"/>
    <w:rsid w:val="00A42161"/>
    <w:rsid w:val="00A43161"/>
    <w:rsid w:val="00A43F20"/>
    <w:rsid w:val="00A458C8"/>
    <w:rsid w:val="00A46537"/>
    <w:rsid w:val="00A47FB2"/>
    <w:rsid w:val="00A51B3E"/>
    <w:rsid w:val="00A53E22"/>
    <w:rsid w:val="00A546EE"/>
    <w:rsid w:val="00A6045F"/>
    <w:rsid w:val="00A64C60"/>
    <w:rsid w:val="00A81F12"/>
    <w:rsid w:val="00A82198"/>
    <w:rsid w:val="00A82E5D"/>
    <w:rsid w:val="00A8416D"/>
    <w:rsid w:val="00A87B9E"/>
    <w:rsid w:val="00A90AB8"/>
    <w:rsid w:val="00A92C8D"/>
    <w:rsid w:val="00A92D87"/>
    <w:rsid w:val="00A92E93"/>
    <w:rsid w:val="00A93D10"/>
    <w:rsid w:val="00AA14DD"/>
    <w:rsid w:val="00AA520A"/>
    <w:rsid w:val="00AB5A7E"/>
    <w:rsid w:val="00AB6FCF"/>
    <w:rsid w:val="00AC16D6"/>
    <w:rsid w:val="00AD0940"/>
    <w:rsid w:val="00AD4E9E"/>
    <w:rsid w:val="00AD619B"/>
    <w:rsid w:val="00AD7E1B"/>
    <w:rsid w:val="00AE35F8"/>
    <w:rsid w:val="00AF1A6E"/>
    <w:rsid w:val="00AF6079"/>
    <w:rsid w:val="00B00B23"/>
    <w:rsid w:val="00B0614E"/>
    <w:rsid w:val="00B112C9"/>
    <w:rsid w:val="00B13614"/>
    <w:rsid w:val="00B17ACC"/>
    <w:rsid w:val="00B20730"/>
    <w:rsid w:val="00B20E7A"/>
    <w:rsid w:val="00B21298"/>
    <w:rsid w:val="00B2426C"/>
    <w:rsid w:val="00B24691"/>
    <w:rsid w:val="00B3052E"/>
    <w:rsid w:val="00B30E54"/>
    <w:rsid w:val="00B312D7"/>
    <w:rsid w:val="00B33C26"/>
    <w:rsid w:val="00B35BA9"/>
    <w:rsid w:val="00B35EA1"/>
    <w:rsid w:val="00B36BC8"/>
    <w:rsid w:val="00B43223"/>
    <w:rsid w:val="00B43C14"/>
    <w:rsid w:val="00B47553"/>
    <w:rsid w:val="00B47799"/>
    <w:rsid w:val="00B47FD4"/>
    <w:rsid w:val="00B53390"/>
    <w:rsid w:val="00B55603"/>
    <w:rsid w:val="00B55E11"/>
    <w:rsid w:val="00B579DE"/>
    <w:rsid w:val="00B61CB9"/>
    <w:rsid w:val="00B66FBD"/>
    <w:rsid w:val="00B679D1"/>
    <w:rsid w:val="00B67AB5"/>
    <w:rsid w:val="00B70F69"/>
    <w:rsid w:val="00B716D2"/>
    <w:rsid w:val="00B73E19"/>
    <w:rsid w:val="00B77089"/>
    <w:rsid w:val="00B77A63"/>
    <w:rsid w:val="00B77D49"/>
    <w:rsid w:val="00B84E11"/>
    <w:rsid w:val="00B861AE"/>
    <w:rsid w:val="00B86607"/>
    <w:rsid w:val="00B86D3C"/>
    <w:rsid w:val="00B91321"/>
    <w:rsid w:val="00B9395C"/>
    <w:rsid w:val="00B94287"/>
    <w:rsid w:val="00B958E0"/>
    <w:rsid w:val="00BA19F1"/>
    <w:rsid w:val="00BA3F56"/>
    <w:rsid w:val="00BA6F4A"/>
    <w:rsid w:val="00BB06B2"/>
    <w:rsid w:val="00BB0F3D"/>
    <w:rsid w:val="00BB5A40"/>
    <w:rsid w:val="00BB72C8"/>
    <w:rsid w:val="00BC0E72"/>
    <w:rsid w:val="00BC250B"/>
    <w:rsid w:val="00BC255E"/>
    <w:rsid w:val="00BC6192"/>
    <w:rsid w:val="00BC64A6"/>
    <w:rsid w:val="00BC6D48"/>
    <w:rsid w:val="00BC7CA9"/>
    <w:rsid w:val="00BD0535"/>
    <w:rsid w:val="00BD1ACE"/>
    <w:rsid w:val="00BD31C8"/>
    <w:rsid w:val="00BD410F"/>
    <w:rsid w:val="00BD59D0"/>
    <w:rsid w:val="00BE13C1"/>
    <w:rsid w:val="00BE14B3"/>
    <w:rsid w:val="00BE20E5"/>
    <w:rsid w:val="00BE4CEF"/>
    <w:rsid w:val="00BE7904"/>
    <w:rsid w:val="00BF15C0"/>
    <w:rsid w:val="00BF1CB7"/>
    <w:rsid w:val="00BF2717"/>
    <w:rsid w:val="00C00E12"/>
    <w:rsid w:val="00C03320"/>
    <w:rsid w:val="00C041A8"/>
    <w:rsid w:val="00C04A11"/>
    <w:rsid w:val="00C04EE8"/>
    <w:rsid w:val="00C056D5"/>
    <w:rsid w:val="00C073B8"/>
    <w:rsid w:val="00C141B0"/>
    <w:rsid w:val="00C16DA5"/>
    <w:rsid w:val="00C24D89"/>
    <w:rsid w:val="00C269DB"/>
    <w:rsid w:val="00C32600"/>
    <w:rsid w:val="00C33B2D"/>
    <w:rsid w:val="00C354B8"/>
    <w:rsid w:val="00C36D16"/>
    <w:rsid w:val="00C37B5C"/>
    <w:rsid w:val="00C47D0C"/>
    <w:rsid w:val="00C54190"/>
    <w:rsid w:val="00C54FC8"/>
    <w:rsid w:val="00C56B62"/>
    <w:rsid w:val="00C6070B"/>
    <w:rsid w:val="00C62577"/>
    <w:rsid w:val="00C62D1C"/>
    <w:rsid w:val="00C648A4"/>
    <w:rsid w:val="00C704AE"/>
    <w:rsid w:val="00C75FCB"/>
    <w:rsid w:val="00C76B2F"/>
    <w:rsid w:val="00C773F4"/>
    <w:rsid w:val="00C801F7"/>
    <w:rsid w:val="00C81150"/>
    <w:rsid w:val="00C87F2F"/>
    <w:rsid w:val="00C91C5C"/>
    <w:rsid w:val="00C92CD3"/>
    <w:rsid w:val="00C9335A"/>
    <w:rsid w:val="00C94F55"/>
    <w:rsid w:val="00C9527B"/>
    <w:rsid w:val="00CA4299"/>
    <w:rsid w:val="00CA5258"/>
    <w:rsid w:val="00CA7EC0"/>
    <w:rsid w:val="00CB2B9C"/>
    <w:rsid w:val="00CB3974"/>
    <w:rsid w:val="00CB3F02"/>
    <w:rsid w:val="00CB49E6"/>
    <w:rsid w:val="00CB4C93"/>
    <w:rsid w:val="00CB74F0"/>
    <w:rsid w:val="00CC4BAA"/>
    <w:rsid w:val="00CC5EAA"/>
    <w:rsid w:val="00CC67CF"/>
    <w:rsid w:val="00CC6B29"/>
    <w:rsid w:val="00CC78E3"/>
    <w:rsid w:val="00CD34E5"/>
    <w:rsid w:val="00CD3861"/>
    <w:rsid w:val="00CD47DF"/>
    <w:rsid w:val="00CD7D71"/>
    <w:rsid w:val="00CD7FA9"/>
    <w:rsid w:val="00CE04C8"/>
    <w:rsid w:val="00CE1690"/>
    <w:rsid w:val="00CE47C9"/>
    <w:rsid w:val="00CE503D"/>
    <w:rsid w:val="00CE73A8"/>
    <w:rsid w:val="00CE7D6F"/>
    <w:rsid w:val="00CE7F88"/>
    <w:rsid w:val="00CF138F"/>
    <w:rsid w:val="00CF2797"/>
    <w:rsid w:val="00D04CB4"/>
    <w:rsid w:val="00D05E93"/>
    <w:rsid w:val="00D13501"/>
    <w:rsid w:val="00D13EC1"/>
    <w:rsid w:val="00D14511"/>
    <w:rsid w:val="00D179B0"/>
    <w:rsid w:val="00D21565"/>
    <w:rsid w:val="00D22916"/>
    <w:rsid w:val="00D23BEA"/>
    <w:rsid w:val="00D24D24"/>
    <w:rsid w:val="00D26B4D"/>
    <w:rsid w:val="00D26C2C"/>
    <w:rsid w:val="00D33CC9"/>
    <w:rsid w:val="00D34323"/>
    <w:rsid w:val="00D37F49"/>
    <w:rsid w:val="00D41A87"/>
    <w:rsid w:val="00D41FFA"/>
    <w:rsid w:val="00D4260A"/>
    <w:rsid w:val="00D45D71"/>
    <w:rsid w:val="00D5555C"/>
    <w:rsid w:val="00D556BB"/>
    <w:rsid w:val="00D57DBC"/>
    <w:rsid w:val="00D60E01"/>
    <w:rsid w:val="00D625F0"/>
    <w:rsid w:val="00D64C7A"/>
    <w:rsid w:val="00D659D2"/>
    <w:rsid w:val="00D65DB2"/>
    <w:rsid w:val="00D65F3D"/>
    <w:rsid w:val="00D66911"/>
    <w:rsid w:val="00D67C89"/>
    <w:rsid w:val="00D7004D"/>
    <w:rsid w:val="00D7646A"/>
    <w:rsid w:val="00D77A6A"/>
    <w:rsid w:val="00D82083"/>
    <w:rsid w:val="00D82EED"/>
    <w:rsid w:val="00D8683D"/>
    <w:rsid w:val="00D94BE3"/>
    <w:rsid w:val="00D95A67"/>
    <w:rsid w:val="00D95EBB"/>
    <w:rsid w:val="00D97AB8"/>
    <w:rsid w:val="00DA12FA"/>
    <w:rsid w:val="00DA1752"/>
    <w:rsid w:val="00DA1F01"/>
    <w:rsid w:val="00DA4FB4"/>
    <w:rsid w:val="00DB03FE"/>
    <w:rsid w:val="00DB3D34"/>
    <w:rsid w:val="00DB4191"/>
    <w:rsid w:val="00DB5039"/>
    <w:rsid w:val="00DB648D"/>
    <w:rsid w:val="00DB7C45"/>
    <w:rsid w:val="00DC10F1"/>
    <w:rsid w:val="00DC19F5"/>
    <w:rsid w:val="00DC360E"/>
    <w:rsid w:val="00DC5856"/>
    <w:rsid w:val="00DD186D"/>
    <w:rsid w:val="00DD1A90"/>
    <w:rsid w:val="00DD3702"/>
    <w:rsid w:val="00DE1CDC"/>
    <w:rsid w:val="00DE435A"/>
    <w:rsid w:val="00DE6909"/>
    <w:rsid w:val="00DF2418"/>
    <w:rsid w:val="00DF2E07"/>
    <w:rsid w:val="00DF4436"/>
    <w:rsid w:val="00DF6072"/>
    <w:rsid w:val="00DF6E10"/>
    <w:rsid w:val="00E006EC"/>
    <w:rsid w:val="00E00DBC"/>
    <w:rsid w:val="00E01DC6"/>
    <w:rsid w:val="00E060EA"/>
    <w:rsid w:val="00E1148E"/>
    <w:rsid w:val="00E14194"/>
    <w:rsid w:val="00E17474"/>
    <w:rsid w:val="00E17525"/>
    <w:rsid w:val="00E17D48"/>
    <w:rsid w:val="00E17EC6"/>
    <w:rsid w:val="00E22DE5"/>
    <w:rsid w:val="00E230CE"/>
    <w:rsid w:val="00E26200"/>
    <w:rsid w:val="00E26E9F"/>
    <w:rsid w:val="00E27ED5"/>
    <w:rsid w:val="00E27FA0"/>
    <w:rsid w:val="00E3180C"/>
    <w:rsid w:val="00E35838"/>
    <w:rsid w:val="00E36320"/>
    <w:rsid w:val="00E509D9"/>
    <w:rsid w:val="00E5355F"/>
    <w:rsid w:val="00E635F2"/>
    <w:rsid w:val="00E65182"/>
    <w:rsid w:val="00E670E0"/>
    <w:rsid w:val="00E704C7"/>
    <w:rsid w:val="00E735EB"/>
    <w:rsid w:val="00E74455"/>
    <w:rsid w:val="00E7519E"/>
    <w:rsid w:val="00E85563"/>
    <w:rsid w:val="00E8660E"/>
    <w:rsid w:val="00E86FF2"/>
    <w:rsid w:val="00E871FE"/>
    <w:rsid w:val="00E92671"/>
    <w:rsid w:val="00E9447D"/>
    <w:rsid w:val="00E97C3E"/>
    <w:rsid w:val="00EA3C7A"/>
    <w:rsid w:val="00EA4FAA"/>
    <w:rsid w:val="00EA5EE9"/>
    <w:rsid w:val="00EB624F"/>
    <w:rsid w:val="00EB636E"/>
    <w:rsid w:val="00EC3B09"/>
    <w:rsid w:val="00ED2315"/>
    <w:rsid w:val="00ED36E1"/>
    <w:rsid w:val="00ED5162"/>
    <w:rsid w:val="00EE0F79"/>
    <w:rsid w:val="00EE1234"/>
    <w:rsid w:val="00EE1FD7"/>
    <w:rsid w:val="00EF2E9F"/>
    <w:rsid w:val="00EF4228"/>
    <w:rsid w:val="00EF5196"/>
    <w:rsid w:val="00EF627E"/>
    <w:rsid w:val="00EF6A05"/>
    <w:rsid w:val="00F04EC7"/>
    <w:rsid w:val="00F06319"/>
    <w:rsid w:val="00F07B62"/>
    <w:rsid w:val="00F16082"/>
    <w:rsid w:val="00F1612E"/>
    <w:rsid w:val="00F17AE3"/>
    <w:rsid w:val="00F20432"/>
    <w:rsid w:val="00F207B0"/>
    <w:rsid w:val="00F209E7"/>
    <w:rsid w:val="00F234B7"/>
    <w:rsid w:val="00F23AD3"/>
    <w:rsid w:val="00F2559C"/>
    <w:rsid w:val="00F26140"/>
    <w:rsid w:val="00F26471"/>
    <w:rsid w:val="00F2656C"/>
    <w:rsid w:val="00F26F0D"/>
    <w:rsid w:val="00F30356"/>
    <w:rsid w:val="00F30473"/>
    <w:rsid w:val="00F31DD7"/>
    <w:rsid w:val="00F36ED1"/>
    <w:rsid w:val="00F4057B"/>
    <w:rsid w:val="00F4272F"/>
    <w:rsid w:val="00F45874"/>
    <w:rsid w:val="00F50C5B"/>
    <w:rsid w:val="00F53E1D"/>
    <w:rsid w:val="00F576AF"/>
    <w:rsid w:val="00F577BF"/>
    <w:rsid w:val="00F57C8A"/>
    <w:rsid w:val="00F6126C"/>
    <w:rsid w:val="00F63A22"/>
    <w:rsid w:val="00F65A91"/>
    <w:rsid w:val="00F70B1B"/>
    <w:rsid w:val="00F7282E"/>
    <w:rsid w:val="00F7580F"/>
    <w:rsid w:val="00F7695A"/>
    <w:rsid w:val="00F77EC2"/>
    <w:rsid w:val="00F83E31"/>
    <w:rsid w:val="00F858AF"/>
    <w:rsid w:val="00F9011C"/>
    <w:rsid w:val="00F93364"/>
    <w:rsid w:val="00F96889"/>
    <w:rsid w:val="00F96CB9"/>
    <w:rsid w:val="00F97B00"/>
    <w:rsid w:val="00FA0E4A"/>
    <w:rsid w:val="00FA2112"/>
    <w:rsid w:val="00FA30C6"/>
    <w:rsid w:val="00FA6E57"/>
    <w:rsid w:val="00FA7950"/>
    <w:rsid w:val="00FB03F6"/>
    <w:rsid w:val="00FB14CA"/>
    <w:rsid w:val="00FB2138"/>
    <w:rsid w:val="00FB72CF"/>
    <w:rsid w:val="00FC0B88"/>
    <w:rsid w:val="00FC5862"/>
    <w:rsid w:val="00FD007B"/>
    <w:rsid w:val="00FD199E"/>
    <w:rsid w:val="00FD3B36"/>
    <w:rsid w:val="00FD57B9"/>
    <w:rsid w:val="00FD5AFD"/>
    <w:rsid w:val="00FE115F"/>
    <w:rsid w:val="00FE568A"/>
    <w:rsid w:val="00FE684F"/>
    <w:rsid w:val="00FF204A"/>
    <w:rsid w:val="00FF4E18"/>
    <w:rsid w:val="00FF519D"/>
    <w:rsid w:val="00FF60D9"/>
    <w:rsid w:val="00FF7D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E9CBD"/>
  <w15:chartTrackingRefBased/>
  <w15:docId w15:val="{DAC78AE5-EE52-45B8-8C61-4328F70E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E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0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40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11C"/>
    <w:pPr>
      <w:ind w:left="720"/>
      <w:contextualSpacing/>
    </w:pPr>
  </w:style>
  <w:style w:type="character" w:customStyle="1" w:styleId="Heading1Char">
    <w:name w:val="Heading 1 Char"/>
    <w:basedOn w:val="DefaultParagraphFont"/>
    <w:link w:val="Heading1"/>
    <w:uiPriority w:val="9"/>
    <w:rsid w:val="00503E2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949A2"/>
    <w:rPr>
      <w:color w:val="0563C1" w:themeColor="hyperlink"/>
      <w:u w:val="single"/>
    </w:rPr>
  </w:style>
  <w:style w:type="paragraph" w:styleId="Bibliography">
    <w:name w:val="Bibliography"/>
    <w:basedOn w:val="Normal"/>
    <w:next w:val="Normal"/>
    <w:uiPriority w:val="37"/>
    <w:unhideWhenUsed/>
    <w:rsid w:val="00D26C2C"/>
    <w:pPr>
      <w:spacing w:after="0" w:line="480" w:lineRule="auto"/>
      <w:ind w:left="720" w:hanging="720"/>
    </w:pPr>
  </w:style>
  <w:style w:type="character" w:styleId="CommentReference">
    <w:name w:val="annotation reference"/>
    <w:basedOn w:val="DefaultParagraphFont"/>
    <w:uiPriority w:val="99"/>
    <w:semiHidden/>
    <w:unhideWhenUsed/>
    <w:rsid w:val="00206C21"/>
    <w:rPr>
      <w:sz w:val="16"/>
      <w:szCs w:val="16"/>
    </w:rPr>
  </w:style>
  <w:style w:type="paragraph" w:styleId="CommentText">
    <w:name w:val="annotation text"/>
    <w:basedOn w:val="Normal"/>
    <w:link w:val="CommentTextChar"/>
    <w:uiPriority w:val="99"/>
    <w:semiHidden/>
    <w:unhideWhenUsed/>
    <w:rsid w:val="00206C21"/>
    <w:pPr>
      <w:spacing w:line="240" w:lineRule="auto"/>
    </w:pPr>
    <w:rPr>
      <w:sz w:val="20"/>
      <w:szCs w:val="20"/>
    </w:rPr>
  </w:style>
  <w:style w:type="character" w:customStyle="1" w:styleId="CommentTextChar">
    <w:name w:val="Comment Text Char"/>
    <w:basedOn w:val="DefaultParagraphFont"/>
    <w:link w:val="CommentText"/>
    <w:uiPriority w:val="99"/>
    <w:semiHidden/>
    <w:rsid w:val="00206C21"/>
    <w:rPr>
      <w:sz w:val="20"/>
      <w:szCs w:val="20"/>
    </w:rPr>
  </w:style>
  <w:style w:type="paragraph" w:styleId="CommentSubject">
    <w:name w:val="annotation subject"/>
    <w:basedOn w:val="CommentText"/>
    <w:next w:val="CommentText"/>
    <w:link w:val="CommentSubjectChar"/>
    <w:uiPriority w:val="99"/>
    <w:semiHidden/>
    <w:unhideWhenUsed/>
    <w:rsid w:val="00206C21"/>
    <w:rPr>
      <w:b/>
      <w:bCs/>
    </w:rPr>
  </w:style>
  <w:style w:type="character" w:customStyle="1" w:styleId="CommentSubjectChar">
    <w:name w:val="Comment Subject Char"/>
    <w:basedOn w:val="CommentTextChar"/>
    <w:link w:val="CommentSubject"/>
    <w:uiPriority w:val="99"/>
    <w:semiHidden/>
    <w:rsid w:val="00206C21"/>
    <w:rPr>
      <w:b/>
      <w:bCs/>
      <w:sz w:val="20"/>
      <w:szCs w:val="20"/>
    </w:rPr>
  </w:style>
  <w:style w:type="paragraph" w:styleId="BalloonText">
    <w:name w:val="Balloon Text"/>
    <w:basedOn w:val="Normal"/>
    <w:link w:val="BalloonTextChar"/>
    <w:uiPriority w:val="99"/>
    <w:semiHidden/>
    <w:unhideWhenUsed/>
    <w:rsid w:val="00206C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C21"/>
    <w:rPr>
      <w:rFonts w:ascii="Segoe UI" w:hAnsi="Segoe UI" w:cs="Segoe UI"/>
      <w:sz w:val="18"/>
      <w:szCs w:val="18"/>
    </w:rPr>
  </w:style>
  <w:style w:type="character" w:customStyle="1" w:styleId="mathtextbox">
    <w:name w:val="mathtextbox"/>
    <w:basedOn w:val="DefaultParagraphFont"/>
    <w:rsid w:val="00030807"/>
  </w:style>
  <w:style w:type="character" w:customStyle="1" w:styleId="mathtext">
    <w:name w:val="mathtext"/>
    <w:basedOn w:val="DefaultParagraphFont"/>
    <w:rsid w:val="00030807"/>
  </w:style>
  <w:style w:type="character" w:styleId="PlaceholderText">
    <w:name w:val="Placeholder Text"/>
    <w:basedOn w:val="DefaultParagraphFont"/>
    <w:uiPriority w:val="99"/>
    <w:semiHidden/>
    <w:rsid w:val="00ED5162"/>
    <w:rPr>
      <w:color w:val="808080"/>
    </w:rPr>
  </w:style>
  <w:style w:type="paragraph" w:styleId="Header">
    <w:name w:val="header"/>
    <w:basedOn w:val="Normal"/>
    <w:link w:val="HeaderChar"/>
    <w:uiPriority w:val="99"/>
    <w:unhideWhenUsed/>
    <w:rsid w:val="009A4076"/>
    <w:pPr>
      <w:tabs>
        <w:tab w:val="center" w:pos="4536"/>
        <w:tab w:val="right" w:pos="9072"/>
      </w:tabs>
      <w:spacing w:after="0" w:line="240" w:lineRule="auto"/>
    </w:pPr>
  </w:style>
  <w:style w:type="character" w:customStyle="1" w:styleId="HeaderChar">
    <w:name w:val="Header Char"/>
    <w:basedOn w:val="DefaultParagraphFont"/>
    <w:link w:val="Header"/>
    <w:uiPriority w:val="99"/>
    <w:rsid w:val="009A4076"/>
  </w:style>
  <w:style w:type="paragraph" w:styleId="Footer">
    <w:name w:val="footer"/>
    <w:basedOn w:val="Normal"/>
    <w:link w:val="FooterChar"/>
    <w:uiPriority w:val="99"/>
    <w:unhideWhenUsed/>
    <w:rsid w:val="009A4076"/>
    <w:pPr>
      <w:tabs>
        <w:tab w:val="center" w:pos="4536"/>
        <w:tab w:val="right" w:pos="9072"/>
      </w:tabs>
      <w:spacing w:after="0" w:line="240" w:lineRule="auto"/>
    </w:pPr>
  </w:style>
  <w:style w:type="character" w:customStyle="1" w:styleId="FooterChar">
    <w:name w:val="Footer Char"/>
    <w:basedOn w:val="DefaultParagraphFont"/>
    <w:link w:val="Footer"/>
    <w:uiPriority w:val="99"/>
    <w:rsid w:val="009A4076"/>
  </w:style>
  <w:style w:type="character" w:customStyle="1" w:styleId="Heading2Char">
    <w:name w:val="Heading 2 Char"/>
    <w:basedOn w:val="DefaultParagraphFont"/>
    <w:link w:val="Heading2"/>
    <w:uiPriority w:val="9"/>
    <w:rsid w:val="009A407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A40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11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C03D8"/>
    <w:pPr>
      <w:outlineLvl w:val="9"/>
    </w:pPr>
    <w:rPr>
      <w:lang w:eastAsia="de-DE"/>
    </w:rPr>
  </w:style>
  <w:style w:type="paragraph" w:styleId="TOC1">
    <w:name w:val="toc 1"/>
    <w:basedOn w:val="Normal"/>
    <w:next w:val="Normal"/>
    <w:autoRedefine/>
    <w:uiPriority w:val="39"/>
    <w:unhideWhenUsed/>
    <w:rsid w:val="000C03D8"/>
    <w:pPr>
      <w:spacing w:after="100"/>
    </w:pPr>
  </w:style>
  <w:style w:type="paragraph" w:styleId="TOC2">
    <w:name w:val="toc 2"/>
    <w:basedOn w:val="Normal"/>
    <w:next w:val="Normal"/>
    <w:autoRedefine/>
    <w:uiPriority w:val="39"/>
    <w:unhideWhenUsed/>
    <w:rsid w:val="000C03D8"/>
    <w:pPr>
      <w:spacing w:after="100"/>
      <w:ind w:left="220"/>
    </w:pPr>
  </w:style>
  <w:style w:type="paragraph" w:styleId="TOC3">
    <w:name w:val="toc 3"/>
    <w:basedOn w:val="Normal"/>
    <w:next w:val="Normal"/>
    <w:autoRedefine/>
    <w:uiPriority w:val="39"/>
    <w:unhideWhenUsed/>
    <w:rsid w:val="000C03D8"/>
    <w:pPr>
      <w:spacing w:after="100"/>
      <w:ind w:left="440"/>
    </w:pPr>
  </w:style>
  <w:style w:type="paragraph" w:styleId="Revision">
    <w:name w:val="Revision"/>
    <w:hidden/>
    <w:uiPriority w:val="99"/>
    <w:semiHidden/>
    <w:rsid w:val="002E25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31001">
      <w:bodyDiv w:val="1"/>
      <w:marLeft w:val="0"/>
      <w:marRight w:val="0"/>
      <w:marTop w:val="0"/>
      <w:marBottom w:val="0"/>
      <w:divBdr>
        <w:top w:val="none" w:sz="0" w:space="0" w:color="auto"/>
        <w:left w:val="none" w:sz="0" w:space="0" w:color="auto"/>
        <w:bottom w:val="none" w:sz="0" w:space="0" w:color="auto"/>
        <w:right w:val="none" w:sz="0" w:space="0" w:color="auto"/>
      </w:divBdr>
      <w:divsChild>
        <w:div w:id="96755071">
          <w:marLeft w:val="0"/>
          <w:marRight w:val="0"/>
          <w:marTop w:val="0"/>
          <w:marBottom w:val="0"/>
          <w:divBdr>
            <w:top w:val="none" w:sz="0" w:space="0" w:color="auto"/>
            <w:left w:val="none" w:sz="0" w:space="0" w:color="auto"/>
            <w:bottom w:val="none" w:sz="0" w:space="0" w:color="auto"/>
            <w:right w:val="none" w:sz="0" w:space="0" w:color="auto"/>
          </w:divBdr>
        </w:div>
      </w:divsChild>
    </w:div>
    <w:div w:id="457798627">
      <w:bodyDiv w:val="1"/>
      <w:marLeft w:val="0"/>
      <w:marRight w:val="0"/>
      <w:marTop w:val="0"/>
      <w:marBottom w:val="0"/>
      <w:divBdr>
        <w:top w:val="none" w:sz="0" w:space="0" w:color="auto"/>
        <w:left w:val="none" w:sz="0" w:space="0" w:color="auto"/>
        <w:bottom w:val="none" w:sz="0" w:space="0" w:color="auto"/>
        <w:right w:val="none" w:sz="0" w:space="0" w:color="auto"/>
      </w:divBdr>
      <w:divsChild>
        <w:div w:id="1371299791">
          <w:marLeft w:val="0"/>
          <w:marRight w:val="0"/>
          <w:marTop w:val="0"/>
          <w:marBottom w:val="0"/>
          <w:divBdr>
            <w:top w:val="none" w:sz="0" w:space="0" w:color="auto"/>
            <w:left w:val="none" w:sz="0" w:space="0" w:color="auto"/>
            <w:bottom w:val="none" w:sz="0" w:space="0" w:color="auto"/>
            <w:right w:val="none" w:sz="0" w:space="0" w:color="auto"/>
          </w:divBdr>
        </w:div>
      </w:divsChild>
    </w:div>
    <w:div w:id="14717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8847C-9653-4010-A4E7-E55F726FE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61402</Words>
  <Characters>349992</Characters>
  <Application>Microsoft Office Word</Application>
  <DocSecurity>0</DocSecurity>
  <Lines>2916</Lines>
  <Paragraphs>821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Julius Welzel</cp:lastModifiedBy>
  <cp:revision>2</cp:revision>
  <dcterms:created xsi:type="dcterms:W3CDTF">2022-05-06T10:12:00Z</dcterms:created>
  <dcterms:modified xsi:type="dcterms:W3CDTF">2022-05-06T10:12:00Z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id="JlahepQT"/&gt;&lt;style id="http://www.zotero.org/styles/apa" locale="de-DE"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